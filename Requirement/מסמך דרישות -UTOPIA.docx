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B85" w:rsidRPr="00A27205" w:rsidRDefault="00875B85" w:rsidP="00875B85">
      <w:pPr>
        <w:bidi w:val="0"/>
        <w:jc w:val="center"/>
        <w:rPr>
          <w:rFonts w:ascii="Comic Sans MS" w:hAnsi="Comic Sans MS" w:cs="Tahoma"/>
          <w:b/>
          <w:bCs/>
          <w:position w:val="56"/>
          <w:sz w:val="44"/>
          <w:szCs w:val="44"/>
        </w:rPr>
      </w:pPr>
    </w:p>
    <w:p w:rsidR="00875B85" w:rsidRPr="00A27205" w:rsidRDefault="00316AC9" w:rsidP="00875B85">
      <w:pPr>
        <w:bidi w:val="0"/>
        <w:jc w:val="center"/>
        <w:rPr>
          <w:rFonts w:ascii="Comic Sans MS" w:hAnsi="Comic Sans MS" w:cs="Tahoma"/>
          <w:position w:val="56"/>
          <w:sz w:val="28"/>
          <w:szCs w:val="28"/>
          <w:lang w:val="sv-SE"/>
        </w:rPr>
      </w:pPr>
      <w:r>
        <w:rPr>
          <w:rFonts w:ascii="Comic Sans MS" w:hAnsi="Comic Sans MS" w:cs="Tahoma"/>
          <w:b/>
          <w:bCs/>
          <w:position w:val="56"/>
          <w:sz w:val="44"/>
          <w:szCs w:val="44"/>
          <w:lang w:val="sv-SE"/>
        </w:rPr>
        <w:t>UTOPIA 2016</w:t>
      </w:r>
    </w:p>
    <w:p w:rsidR="00875B85" w:rsidRPr="00204D34" w:rsidRDefault="00875B85" w:rsidP="00875B85">
      <w:pPr>
        <w:bidi w:val="0"/>
        <w:jc w:val="center"/>
        <w:rPr>
          <w:rFonts w:ascii="Comic Sans MS" w:hAnsi="Comic Sans MS" w:cs="Tahoma"/>
          <w:position w:val="56"/>
          <w:sz w:val="28"/>
          <w:szCs w:val="28"/>
        </w:rPr>
      </w:pPr>
      <w:r w:rsidRPr="00A27205">
        <w:rPr>
          <w:rFonts w:ascii="Comic Sans MS" w:hAnsi="Comic Sans MS" w:cs="Tahoma"/>
          <w:position w:val="56"/>
          <w:sz w:val="28"/>
          <w:szCs w:val="28"/>
          <w:lang w:val="sv-SE"/>
        </w:rPr>
        <w:t xml:space="preserve">  </w:t>
      </w:r>
    </w:p>
    <w:p w:rsidR="00637ABC" w:rsidRPr="00A27205" w:rsidRDefault="00875B85" w:rsidP="00875B85">
      <w:pPr>
        <w:bidi w:val="0"/>
        <w:jc w:val="center"/>
        <w:rPr>
          <w:rFonts w:ascii="Comic Sans MS" w:hAnsi="Comic Sans MS" w:cs="Tahoma"/>
          <w:rtl/>
        </w:rPr>
      </w:pPr>
      <w:r w:rsidRPr="00A27205">
        <w:rPr>
          <w:rFonts w:ascii="Comic Sans MS" w:hAnsi="Comic Sans MS" w:cs="Tahoma"/>
          <w:position w:val="56"/>
          <w:sz w:val="28"/>
          <w:szCs w:val="28"/>
        </w:rPr>
        <w:t xml:space="preserve"> </w:t>
      </w:r>
      <w:r w:rsidR="00637ABC" w:rsidRPr="00A27205">
        <w:rPr>
          <w:rFonts w:ascii="Comic Sans MS" w:hAnsi="Comic Sans MS" w:cs="Tahoma"/>
          <w:rtl/>
        </w:rPr>
        <w:t xml:space="preserve">      </w:t>
      </w:r>
    </w:p>
    <w:p w:rsidR="00637ABC" w:rsidRPr="00A27205" w:rsidRDefault="00637ABC" w:rsidP="00637ABC">
      <w:pPr>
        <w:bidi w:val="0"/>
        <w:jc w:val="right"/>
        <w:rPr>
          <w:rFonts w:ascii="Comic Sans MS" w:hAnsi="Comic Sans MS" w:cs="Tahoma"/>
          <w:b/>
          <w:bCs/>
          <w:sz w:val="40"/>
          <w:szCs w:val="40"/>
          <w:rtl/>
        </w:rPr>
      </w:pPr>
    </w:p>
    <w:p w:rsidR="000D096C" w:rsidRPr="00A27205" w:rsidRDefault="000D096C" w:rsidP="000D096C">
      <w:pPr>
        <w:rPr>
          <w:rFonts w:ascii="Comic Sans MS" w:hAnsi="Comic Sans MS" w:cs="Tahoma"/>
          <w:b/>
          <w:bCs/>
          <w:sz w:val="32"/>
          <w:szCs w:val="32"/>
        </w:rPr>
      </w:pPr>
    </w:p>
    <w:p w:rsidR="0022700B" w:rsidRPr="00A27205" w:rsidRDefault="0022700B" w:rsidP="00875B85">
      <w:pPr>
        <w:jc w:val="center"/>
        <w:rPr>
          <w:rFonts w:ascii="Comic Sans MS" w:hAnsi="Comic Sans MS" w:cs="David"/>
          <w:b/>
          <w:bCs/>
          <w:sz w:val="32"/>
          <w:szCs w:val="32"/>
          <w:rtl/>
        </w:rPr>
      </w:pPr>
    </w:p>
    <w:p w:rsidR="00637ABC" w:rsidRPr="00A27205" w:rsidRDefault="000D096C" w:rsidP="00875B85">
      <w:pPr>
        <w:jc w:val="center"/>
        <w:rPr>
          <w:rFonts w:ascii="Comic Sans MS" w:hAnsi="Comic Sans MS" w:cs="David"/>
          <w:b/>
          <w:bCs/>
          <w:sz w:val="32"/>
          <w:szCs w:val="32"/>
        </w:rPr>
      </w:pPr>
      <w:r w:rsidRPr="00A27205">
        <w:rPr>
          <w:rFonts w:ascii="Comic Sans MS" w:hAnsi="Comic Sans MS" w:cs="David" w:hint="cs"/>
          <w:b/>
          <w:bCs/>
          <w:sz w:val="32"/>
          <w:szCs w:val="32"/>
          <w:rtl/>
        </w:rPr>
        <w:t xml:space="preserve">מסמך דרישות מערכת  -    </w:t>
      </w:r>
      <w:r w:rsidRPr="00A27205">
        <w:rPr>
          <w:rFonts w:ascii="Comic Sans MS" w:hAnsi="Comic Sans MS" w:cs="David"/>
          <w:b/>
          <w:bCs/>
          <w:sz w:val="32"/>
          <w:szCs w:val="32"/>
        </w:rPr>
        <w:t>S.R.S</w:t>
      </w:r>
      <w:r w:rsidRPr="00A27205">
        <w:rPr>
          <w:rFonts w:ascii="Comic Sans MS" w:hAnsi="Comic Sans MS" w:cs="David" w:hint="cs"/>
          <w:b/>
          <w:bCs/>
          <w:sz w:val="32"/>
          <w:szCs w:val="32"/>
          <w:rtl/>
        </w:rPr>
        <w:t xml:space="preserve">  לפי סטנדרט</w:t>
      </w:r>
      <w:r w:rsidR="00691B70">
        <w:rPr>
          <w:rFonts w:ascii="Comic Sans MS" w:hAnsi="Comic Sans MS" w:cs="David" w:hint="cs"/>
          <w:b/>
          <w:bCs/>
          <w:sz w:val="32"/>
          <w:szCs w:val="32"/>
          <w:rtl/>
        </w:rPr>
        <w:t xml:space="preserve"> </w:t>
      </w:r>
      <w:r w:rsidRPr="00A27205">
        <w:rPr>
          <w:rFonts w:ascii="Comic Sans MS" w:hAnsi="Comic Sans MS" w:cs="David" w:hint="cs"/>
          <w:b/>
          <w:bCs/>
          <w:sz w:val="32"/>
          <w:szCs w:val="32"/>
          <w:rtl/>
        </w:rPr>
        <w:t xml:space="preserve"> </w:t>
      </w:r>
      <w:r w:rsidRPr="00A27205">
        <w:rPr>
          <w:rFonts w:ascii="Comic Sans MS" w:hAnsi="Comic Sans MS" w:cs="David"/>
          <w:b/>
          <w:bCs/>
          <w:sz w:val="32"/>
          <w:szCs w:val="32"/>
        </w:rPr>
        <w:t>IEEE- 830</w:t>
      </w:r>
      <w:r w:rsidR="00CA0CC8">
        <w:rPr>
          <w:rFonts w:ascii="Comic Sans MS" w:hAnsi="Comic Sans MS" w:cs="David"/>
          <w:b/>
          <w:bCs/>
          <w:sz w:val="32"/>
          <w:szCs w:val="32"/>
        </w:rPr>
        <w:t>-98</w:t>
      </w: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C04402">
      <w:pPr>
        <w:rPr>
          <w:rFonts w:ascii="Comic Sans MS" w:hAnsi="Comic Sans MS" w:cs="David"/>
          <w:b/>
          <w:bCs/>
          <w:sz w:val="32"/>
          <w:szCs w:val="32"/>
          <w:rtl/>
        </w:rPr>
      </w:pPr>
      <w:r w:rsidRPr="00A27205">
        <w:rPr>
          <w:rFonts w:ascii="Comic Sans MS" w:hAnsi="Comic Sans MS" w:cs="David" w:hint="cs"/>
          <w:b/>
          <w:bCs/>
          <w:sz w:val="32"/>
          <w:szCs w:val="32"/>
          <w:rtl/>
        </w:rPr>
        <w:t xml:space="preserve">מגיש:  </w:t>
      </w:r>
      <w:r w:rsidR="00C94558">
        <w:rPr>
          <w:rFonts w:ascii="Comic Sans MS" w:hAnsi="Comic Sans MS" w:cs="David" w:hint="cs"/>
          <w:b/>
          <w:bCs/>
          <w:sz w:val="32"/>
          <w:szCs w:val="32"/>
          <w:rtl/>
        </w:rPr>
        <w:t xml:space="preserve">   </w:t>
      </w:r>
      <w:r w:rsidR="00966E8A">
        <w:rPr>
          <w:rFonts w:ascii="Comic Sans MS" w:hAnsi="Comic Sans MS" w:cs="David" w:hint="cs"/>
          <w:b/>
          <w:bCs/>
          <w:sz w:val="32"/>
          <w:szCs w:val="32"/>
          <w:rtl/>
        </w:rPr>
        <w:t>אביב</w:t>
      </w:r>
      <w:r w:rsidR="00C04402">
        <w:rPr>
          <w:rFonts w:ascii="Comic Sans MS" w:hAnsi="Comic Sans MS" w:cs="David" w:hint="cs"/>
          <w:b/>
          <w:bCs/>
          <w:sz w:val="32"/>
          <w:szCs w:val="32"/>
          <w:rtl/>
        </w:rPr>
        <w:t xml:space="preserve"> ספקטור</w:t>
      </w:r>
      <w:r w:rsidR="000D096C" w:rsidRPr="00A27205">
        <w:rPr>
          <w:rFonts w:ascii="Comic Sans MS" w:hAnsi="Comic Sans MS" w:cs="David" w:hint="cs"/>
          <w:b/>
          <w:bCs/>
          <w:sz w:val="32"/>
          <w:szCs w:val="32"/>
          <w:rtl/>
        </w:rPr>
        <w:t xml:space="preserve"> </w:t>
      </w:r>
      <w:r w:rsidR="0022700B" w:rsidRPr="00A27205">
        <w:rPr>
          <w:rFonts w:ascii="Comic Sans MS" w:hAnsi="Comic Sans MS" w:cs="David" w:hint="cs"/>
          <w:b/>
          <w:bCs/>
          <w:sz w:val="32"/>
          <w:szCs w:val="32"/>
          <w:rtl/>
        </w:rPr>
        <w:tab/>
        <w:t xml:space="preserve">ת.ז.  </w:t>
      </w:r>
      <w:r w:rsidR="00C04402">
        <w:rPr>
          <w:rFonts w:ascii="Comic Sans MS" w:hAnsi="Comic Sans MS" w:cs="David" w:hint="cs"/>
          <w:b/>
          <w:bCs/>
          <w:sz w:val="32"/>
          <w:szCs w:val="32"/>
          <w:rtl/>
        </w:rPr>
        <w:t>305623068</w:t>
      </w:r>
      <w:r w:rsidR="0022700B" w:rsidRPr="00A27205">
        <w:rPr>
          <w:rFonts w:ascii="Comic Sans MS" w:hAnsi="Comic Sans MS" w:cs="David" w:hint="cs"/>
          <w:b/>
          <w:bCs/>
          <w:sz w:val="32"/>
          <w:szCs w:val="32"/>
          <w:rtl/>
        </w:rPr>
        <w:t xml:space="preserve">  </w:t>
      </w:r>
    </w:p>
    <w:p w:rsidR="00637ABC" w:rsidRPr="00A27205" w:rsidRDefault="00637ABC" w:rsidP="0022700B">
      <w:pPr>
        <w:tabs>
          <w:tab w:val="left" w:pos="2520"/>
        </w:tabs>
        <w:rPr>
          <w:rFonts w:ascii="Comic Sans MS" w:hAnsi="Comic Sans MS" w:cs="David"/>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637ABC" w:rsidRPr="00A27205" w:rsidRDefault="00637ABC" w:rsidP="00637ABC">
      <w:pPr>
        <w:bidi w:val="0"/>
        <w:jc w:val="right"/>
        <w:rPr>
          <w:rFonts w:ascii="Comic Sans MS" w:hAnsi="Comic Sans MS" w:cs="Tahoma"/>
          <w:b/>
          <w:bCs/>
          <w:sz w:val="32"/>
          <w:szCs w:val="32"/>
          <w:rtl/>
        </w:rPr>
      </w:pPr>
    </w:p>
    <w:p w:rsidR="003949D7" w:rsidRPr="00A27205" w:rsidRDefault="00875B85" w:rsidP="00CE654E">
      <w:pPr>
        <w:pStyle w:val="Heading1"/>
        <w:rPr>
          <w:rFonts w:ascii="Comic Sans MS" w:hAnsi="Comic Sans MS"/>
          <w:b/>
          <w:bCs/>
          <w:szCs w:val="40"/>
          <w:rtl/>
        </w:rPr>
      </w:pPr>
      <w:bookmarkStart w:id="0" w:name="_Toc28865089"/>
      <w:r w:rsidRPr="00A27205">
        <w:rPr>
          <w:rFonts w:ascii="Comic Sans MS" w:hAnsi="Comic Sans MS"/>
          <w:b/>
          <w:bCs/>
          <w:szCs w:val="40"/>
          <w:rtl/>
        </w:rPr>
        <w:br w:type="page"/>
      </w:r>
      <w:r w:rsidR="00CE654E" w:rsidRPr="00A27205">
        <w:rPr>
          <w:rFonts w:ascii="Comic Sans MS" w:hAnsi="Comic Sans MS" w:hint="cs"/>
          <w:b/>
          <w:bCs/>
          <w:szCs w:val="40"/>
          <w:rtl/>
        </w:rPr>
        <w:lastRenderedPageBreak/>
        <w:t>תוכן העניינים</w:t>
      </w:r>
    </w:p>
    <w:p w:rsidR="003949D7" w:rsidRPr="00977B12" w:rsidRDefault="003949D7" w:rsidP="003949D7">
      <w:pPr>
        <w:pStyle w:val="10"/>
        <w:bidi w:val="0"/>
        <w:jc w:val="right"/>
        <w:rPr>
          <w:rFonts w:ascii="Comic Sans MS" w:hAnsi="Comic Sans MS" w:cs="David"/>
          <w:sz w:val="22"/>
          <w:szCs w:val="22"/>
          <w:u w:val="single"/>
          <w:lang w:val="en-US"/>
        </w:rPr>
      </w:pPr>
    </w:p>
    <w:p w:rsidR="003949D7" w:rsidRPr="00376B43" w:rsidRDefault="003949D7" w:rsidP="008E7B35">
      <w:pPr>
        <w:pStyle w:val="TOC1"/>
        <w:rPr>
          <w:sz w:val="22"/>
          <w:szCs w:val="22"/>
          <w:rtl/>
        </w:rPr>
      </w:pPr>
      <w:r w:rsidRPr="00376B43">
        <w:rPr>
          <w:sz w:val="22"/>
          <w:szCs w:val="22"/>
          <w:rtl/>
        </w:rPr>
        <w:fldChar w:fldCharType="begin"/>
      </w:r>
      <w:r w:rsidRPr="00376B43">
        <w:rPr>
          <w:sz w:val="22"/>
          <w:szCs w:val="22"/>
          <w:rtl/>
        </w:rPr>
        <w:instrText xml:space="preserve"> </w:instrText>
      </w:r>
      <w:r w:rsidRPr="00376B43">
        <w:rPr>
          <w:sz w:val="22"/>
          <w:szCs w:val="22"/>
        </w:rPr>
        <w:instrText>TOC \o "1-3"</w:instrText>
      </w:r>
      <w:r w:rsidRPr="00376B43">
        <w:rPr>
          <w:sz w:val="22"/>
          <w:szCs w:val="22"/>
          <w:rtl/>
        </w:rPr>
        <w:instrText xml:space="preserve"> </w:instrText>
      </w:r>
      <w:r w:rsidRPr="00376B43">
        <w:rPr>
          <w:sz w:val="22"/>
          <w:szCs w:val="22"/>
          <w:rtl/>
        </w:rPr>
        <w:fldChar w:fldCharType="separate"/>
      </w:r>
      <w:r w:rsidR="003B69B6" w:rsidRPr="00376B43">
        <w:rPr>
          <w:sz w:val="22"/>
          <w:szCs w:val="22"/>
          <w:rtl/>
        </w:rPr>
        <w:fldChar w:fldCharType="begin"/>
      </w:r>
      <w:r w:rsidR="005F6FE8" w:rsidRPr="00376B43">
        <w:rPr>
          <w:sz w:val="22"/>
          <w:szCs w:val="22"/>
        </w:rPr>
        <w:instrText>HYPERLINK</w:instrText>
      </w:r>
      <w:r w:rsidR="005F6FE8" w:rsidRPr="00376B43">
        <w:rPr>
          <w:sz w:val="22"/>
          <w:szCs w:val="22"/>
          <w:rtl/>
        </w:rPr>
        <w:instrText xml:space="preserve">  \</w:instrText>
      </w:r>
      <w:r w:rsidR="005F6FE8" w:rsidRPr="00376B43">
        <w:rPr>
          <w:sz w:val="22"/>
          <w:szCs w:val="22"/>
        </w:rPr>
        <w:instrText>l</w:instrText>
      </w:r>
      <w:r w:rsidR="005F6FE8" w:rsidRPr="00376B43">
        <w:rPr>
          <w:sz w:val="22"/>
          <w:szCs w:val="22"/>
          <w:rtl/>
        </w:rPr>
        <w:instrText xml:space="preserve"> "</w:instrText>
      </w:r>
      <w:r w:rsidR="005F6FE8" w:rsidRPr="00376B43">
        <w:rPr>
          <w:rFonts w:hint="eastAsia"/>
          <w:sz w:val="22"/>
          <w:szCs w:val="22"/>
          <w:rtl/>
        </w:rPr>
        <w:instrText>מבוא</w:instrText>
      </w:r>
      <w:r w:rsidR="005F6FE8" w:rsidRPr="00376B43">
        <w:rPr>
          <w:sz w:val="22"/>
          <w:szCs w:val="22"/>
          <w:rtl/>
        </w:rPr>
        <w:instrText>"</w:instrText>
      </w:r>
      <w:r w:rsidR="003B69B6" w:rsidRPr="00376B43">
        <w:rPr>
          <w:sz w:val="22"/>
          <w:szCs w:val="22"/>
          <w:rtl/>
        </w:rPr>
        <w:fldChar w:fldCharType="separate"/>
      </w:r>
      <w:r w:rsidR="0022700B" w:rsidRPr="00376B43">
        <w:rPr>
          <w:rFonts w:hint="cs"/>
          <w:sz w:val="22"/>
          <w:szCs w:val="22"/>
          <w:rtl/>
        </w:rPr>
        <w:t xml:space="preserve">1.  מבוא </w:t>
      </w:r>
      <w:r w:rsidR="005C0898" w:rsidRPr="00376B43">
        <w:rPr>
          <w:rFonts w:hint="cs"/>
          <w:sz w:val="22"/>
          <w:szCs w:val="22"/>
          <w:rtl/>
        </w:rPr>
        <w:t xml:space="preserve">  </w:t>
      </w:r>
      <w:r w:rsidRPr="00376B43">
        <w:rPr>
          <w:sz w:val="22"/>
          <w:szCs w:val="22"/>
          <w:rtl/>
        </w:rPr>
        <w:tab/>
      </w:r>
      <w:r w:rsidR="008E7B35">
        <w:rPr>
          <w:rFonts w:hint="cs"/>
          <w:sz w:val="22"/>
          <w:szCs w:val="22"/>
          <w:rtl/>
        </w:rPr>
        <w:t>3</w:t>
      </w:r>
    </w:p>
    <w:p w:rsidR="003B69B6" w:rsidRPr="00376B43" w:rsidRDefault="003B69B6" w:rsidP="008E7B35">
      <w:pPr>
        <w:pStyle w:val="TOC1"/>
        <w:rPr>
          <w:sz w:val="22"/>
          <w:szCs w:val="22"/>
          <w:rtl/>
        </w:rPr>
      </w:pPr>
      <w:r w:rsidRPr="00376B43">
        <w:rPr>
          <w:sz w:val="22"/>
          <w:szCs w:val="22"/>
          <w:rtl/>
        </w:rPr>
        <w:fldChar w:fldCharType="end"/>
      </w:r>
      <w:r w:rsidR="0022700B" w:rsidRPr="00376B43">
        <w:rPr>
          <w:rFonts w:hint="cs"/>
          <w:sz w:val="22"/>
          <w:szCs w:val="22"/>
          <w:rtl/>
        </w:rPr>
        <w:t xml:space="preserve">     </w:t>
      </w:r>
      <w:hyperlink w:anchor="מטרות_המסמך" w:history="1">
        <w:r w:rsidR="0022700B" w:rsidRPr="00376B43">
          <w:rPr>
            <w:rFonts w:hint="cs"/>
            <w:sz w:val="22"/>
            <w:szCs w:val="22"/>
            <w:rtl/>
          </w:rPr>
          <w:t>1.1   מטרות המסמך</w:t>
        </w:r>
        <w:r w:rsidRPr="00376B43">
          <w:rPr>
            <w:sz w:val="22"/>
            <w:szCs w:val="22"/>
            <w:rtl/>
          </w:rPr>
          <w:tab/>
        </w:r>
      </w:hyperlink>
      <w:r w:rsidR="008E7B35">
        <w:rPr>
          <w:rFonts w:hint="cs"/>
          <w:sz w:val="22"/>
          <w:szCs w:val="22"/>
          <w:rtl/>
        </w:rPr>
        <w:t>3</w:t>
      </w:r>
    </w:p>
    <w:p w:rsidR="0022700B" w:rsidRPr="00376B43" w:rsidRDefault="0022700B" w:rsidP="008E7B35">
      <w:pPr>
        <w:pStyle w:val="TOC1"/>
        <w:rPr>
          <w:sz w:val="22"/>
          <w:szCs w:val="22"/>
          <w:rtl/>
        </w:rPr>
      </w:pPr>
      <w:r w:rsidRPr="00376B43">
        <w:rPr>
          <w:rFonts w:hint="cs"/>
          <w:sz w:val="22"/>
          <w:szCs w:val="22"/>
          <w:rtl/>
        </w:rPr>
        <w:t xml:space="preserve">     </w:t>
      </w:r>
      <w:hyperlink w:anchor="תאור_המערכת_והיקפה" w:history="1">
        <w:r w:rsidRPr="00376B43">
          <w:rPr>
            <w:rFonts w:hint="cs"/>
            <w:sz w:val="22"/>
            <w:szCs w:val="22"/>
            <w:rtl/>
          </w:rPr>
          <w:t xml:space="preserve">1.2   </w:t>
        </w:r>
        <w:r w:rsidR="00D01333" w:rsidRPr="00376B43">
          <w:rPr>
            <w:rFonts w:hint="cs"/>
            <w:sz w:val="22"/>
            <w:szCs w:val="22"/>
            <w:rtl/>
          </w:rPr>
          <w:t>תיאור</w:t>
        </w:r>
        <w:r w:rsidRPr="00376B43">
          <w:rPr>
            <w:rFonts w:hint="cs"/>
            <w:sz w:val="22"/>
            <w:szCs w:val="22"/>
            <w:rtl/>
          </w:rPr>
          <w:t xml:space="preserve"> המערכת</w:t>
        </w:r>
        <w:r w:rsidR="00D01333" w:rsidRPr="00376B43">
          <w:rPr>
            <w:rFonts w:hint="cs"/>
            <w:sz w:val="22"/>
            <w:szCs w:val="22"/>
            <w:rtl/>
          </w:rPr>
          <w:t xml:space="preserve"> והיקפה</w:t>
        </w:r>
        <w:r w:rsidRPr="00376B43">
          <w:rPr>
            <w:sz w:val="22"/>
            <w:szCs w:val="22"/>
            <w:rtl/>
          </w:rPr>
          <w:tab/>
        </w:r>
      </w:hyperlink>
      <w:r w:rsidR="008E7B35">
        <w:rPr>
          <w:rFonts w:hint="cs"/>
          <w:sz w:val="22"/>
          <w:szCs w:val="22"/>
          <w:rtl/>
        </w:rPr>
        <w:t>3</w:t>
      </w:r>
    </w:p>
    <w:p w:rsidR="00D01333" w:rsidRPr="00376B43" w:rsidRDefault="00D01333" w:rsidP="008E7B35">
      <w:pPr>
        <w:pStyle w:val="TOC1"/>
        <w:rPr>
          <w:sz w:val="22"/>
          <w:szCs w:val="22"/>
          <w:rtl/>
        </w:rPr>
      </w:pPr>
      <w:r w:rsidRPr="00376B43">
        <w:rPr>
          <w:rFonts w:hint="cs"/>
          <w:sz w:val="22"/>
          <w:szCs w:val="22"/>
          <w:rtl/>
        </w:rPr>
        <w:t xml:space="preserve">     </w:t>
      </w:r>
      <w:hyperlink w:anchor="הגדרות_מונחים_וקיצורים" w:history="1">
        <w:r w:rsidRPr="00376B43">
          <w:rPr>
            <w:rFonts w:hint="cs"/>
            <w:sz w:val="22"/>
            <w:szCs w:val="22"/>
            <w:rtl/>
          </w:rPr>
          <w:t>1.3  הגדרות, מונחים וקיצורים</w:t>
        </w:r>
        <w:r w:rsidRPr="00376B43">
          <w:rPr>
            <w:sz w:val="22"/>
            <w:szCs w:val="22"/>
            <w:rtl/>
          </w:rPr>
          <w:tab/>
        </w:r>
      </w:hyperlink>
      <w:r w:rsidR="008E7B35">
        <w:rPr>
          <w:rFonts w:hint="cs"/>
          <w:sz w:val="22"/>
          <w:szCs w:val="22"/>
          <w:rtl/>
        </w:rPr>
        <w:t>4</w:t>
      </w:r>
    </w:p>
    <w:p w:rsidR="00D01333" w:rsidRPr="00376B43" w:rsidRDefault="00D01333" w:rsidP="008E7B35">
      <w:pPr>
        <w:pStyle w:val="TOC1"/>
        <w:rPr>
          <w:sz w:val="22"/>
          <w:szCs w:val="22"/>
          <w:rtl/>
        </w:rPr>
      </w:pPr>
      <w:r w:rsidRPr="00376B43">
        <w:rPr>
          <w:rFonts w:hint="cs"/>
          <w:sz w:val="22"/>
          <w:szCs w:val="22"/>
          <w:rtl/>
        </w:rPr>
        <w:t xml:space="preserve">     </w:t>
      </w:r>
      <w:hyperlink w:anchor="הפניות_למסמכים_נוספים_ונספחים" w:history="1">
        <w:r w:rsidRPr="00376B43">
          <w:rPr>
            <w:rFonts w:hint="cs"/>
            <w:sz w:val="22"/>
            <w:szCs w:val="22"/>
            <w:rtl/>
          </w:rPr>
          <w:t>1.4  הפניות למסמכים נוספים</w:t>
        </w:r>
        <w:r w:rsidR="00D569CA" w:rsidRPr="00376B43">
          <w:rPr>
            <w:rFonts w:hint="cs"/>
            <w:sz w:val="22"/>
            <w:szCs w:val="22"/>
            <w:rtl/>
          </w:rPr>
          <w:t xml:space="preserve"> ונספחים</w:t>
        </w:r>
        <w:r w:rsidRPr="00376B43">
          <w:rPr>
            <w:sz w:val="22"/>
            <w:szCs w:val="22"/>
            <w:rtl/>
          </w:rPr>
          <w:tab/>
        </w:r>
      </w:hyperlink>
      <w:r w:rsidR="008E7B35">
        <w:rPr>
          <w:rFonts w:hint="cs"/>
          <w:sz w:val="22"/>
          <w:szCs w:val="22"/>
          <w:rtl/>
        </w:rPr>
        <w:t>6</w:t>
      </w:r>
    </w:p>
    <w:p w:rsidR="00D01333" w:rsidRPr="00376B43" w:rsidRDefault="00D01333" w:rsidP="008E7B35">
      <w:pPr>
        <w:pStyle w:val="TOC1"/>
        <w:rPr>
          <w:sz w:val="22"/>
          <w:szCs w:val="22"/>
          <w:rtl/>
        </w:rPr>
      </w:pPr>
      <w:r w:rsidRPr="00376B43">
        <w:rPr>
          <w:rFonts w:hint="cs"/>
          <w:sz w:val="22"/>
          <w:szCs w:val="22"/>
          <w:rtl/>
        </w:rPr>
        <w:t xml:space="preserve">     </w:t>
      </w:r>
      <w:hyperlink w:anchor="סקירה_כללית_של_המסמך" w:history="1">
        <w:r w:rsidRPr="00376B43">
          <w:rPr>
            <w:rFonts w:hint="cs"/>
            <w:sz w:val="22"/>
            <w:szCs w:val="22"/>
            <w:rtl/>
          </w:rPr>
          <w:t>1.5  סקירה כללית של המסמך</w:t>
        </w:r>
        <w:r w:rsidRPr="00376B43">
          <w:rPr>
            <w:sz w:val="22"/>
            <w:szCs w:val="22"/>
            <w:rtl/>
          </w:rPr>
          <w:tab/>
        </w:r>
      </w:hyperlink>
      <w:r w:rsidR="008E7B35">
        <w:rPr>
          <w:rFonts w:hint="cs"/>
          <w:sz w:val="22"/>
          <w:szCs w:val="22"/>
          <w:rtl/>
        </w:rPr>
        <w:t>6</w:t>
      </w:r>
    </w:p>
    <w:p w:rsidR="00D01333" w:rsidRPr="00376B43" w:rsidRDefault="00D01333" w:rsidP="008E7B35">
      <w:pPr>
        <w:pStyle w:val="TOC1"/>
        <w:rPr>
          <w:sz w:val="22"/>
          <w:szCs w:val="22"/>
          <w:rtl/>
        </w:rPr>
      </w:pPr>
      <w:r w:rsidRPr="00376B43">
        <w:rPr>
          <w:sz w:val="22"/>
          <w:szCs w:val="22"/>
          <w:rtl/>
        </w:rPr>
        <w:fldChar w:fldCharType="begin"/>
      </w:r>
      <w:r w:rsidR="00D72A30" w:rsidRPr="00376B43">
        <w:rPr>
          <w:sz w:val="22"/>
          <w:szCs w:val="22"/>
        </w:rPr>
        <w:instrText>HYPERLINK</w:instrText>
      </w:r>
      <w:r w:rsidR="00D72A30" w:rsidRPr="00376B43">
        <w:rPr>
          <w:sz w:val="22"/>
          <w:szCs w:val="22"/>
          <w:rtl/>
        </w:rPr>
        <w:instrText xml:space="preserve">  \</w:instrText>
      </w:r>
      <w:r w:rsidR="00D72A30" w:rsidRPr="00376B43">
        <w:rPr>
          <w:sz w:val="22"/>
          <w:szCs w:val="22"/>
        </w:rPr>
        <w:instrText>l</w:instrText>
      </w:r>
      <w:r w:rsidR="00D72A30" w:rsidRPr="00376B43">
        <w:rPr>
          <w:sz w:val="22"/>
          <w:szCs w:val="22"/>
          <w:rtl/>
        </w:rPr>
        <w:instrText xml:space="preserve"> "</w:instrText>
      </w:r>
      <w:r w:rsidR="00D72A30" w:rsidRPr="00376B43">
        <w:rPr>
          <w:rFonts w:hint="eastAsia"/>
          <w:sz w:val="22"/>
          <w:szCs w:val="22"/>
          <w:rtl/>
        </w:rPr>
        <w:instrText>תיאור</w:instrText>
      </w:r>
      <w:r w:rsidR="00D72A30" w:rsidRPr="00376B43">
        <w:rPr>
          <w:sz w:val="22"/>
          <w:szCs w:val="22"/>
          <w:rtl/>
        </w:rPr>
        <w:instrText>_</w:instrText>
      </w:r>
      <w:r w:rsidR="00D72A30" w:rsidRPr="00376B43">
        <w:rPr>
          <w:rFonts w:hint="eastAsia"/>
          <w:sz w:val="22"/>
          <w:szCs w:val="22"/>
          <w:rtl/>
        </w:rPr>
        <w:instrText>כללי</w:instrText>
      </w:r>
      <w:r w:rsidR="00D72A30" w:rsidRPr="00376B43">
        <w:rPr>
          <w:sz w:val="22"/>
          <w:szCs w:val="22"/>
          <w:rtl/>
        </w:rPr>
        <w:instrText>_</w:instrText>
      </w:r>
      <w:r w:rsidR="00D72A30" w:rsidRPr="00376B43">
        <w:rPr>
          <w:rFonts w:hint="eastAsia"/>
          <w:sz w:val="22"/>
          <w:szCs w:val="22"/>
          <w:rtl/>
        </w:rPr>
        <w:instrText>של</w:instrText>
      </w:r>
      <w:r w:rsidR="00D72A30" w:rsidRPr="00376B43">
        <w:rPr>
          <w:sz w:val="22"/>
          <w:szCs w:val="22"/>
          <w:rtl/>
        </w:rPr>
        <w:instrText>_</w:instrText>
      </w:r>
      <w:r w:rsidR="00D72A30" w:rsidRPr="00376B43">
        <w:rPr>
          <w:rFonts w:hint="eastAsia"/>
          <w:sz w:val="22"/>
          <w:szCs w:val="22"/>
          <w:rtl/>
        </w:rPr>
        <w:instrText>המערכת</w:instrText>
      </w:r>
      <w:r w:rsidR="00D72A30" w:rsidRPr="00376B43">
        <w:rPr>
          <w:sz w:val="22"/>
          <w:szCs w:val="22"/>
          <w:rtl/>
        </w:rPr>
        <w:instrText>"</w:instrText>
      </w:r>
      <w:r w:rsidRPr="00376B43">
        <w:rPr>
          <w:sz w:val="22"/>
          <w:szCs w:val="22"/>
          <w:rtl/>
        </w:rPr>
        <w:fldChar w:fldCharType="separate"/>
      </w:r>
      <w:r w:rsidR="00947743" w:rsidRPr="00376B43">
        <w:rPr>
          <w:rFonts w:hint="cs"/>
          <w:sz w:val="22"/>
          <w:szCs w:val="22"/>
          <w:rtl/>
        </w:rPr>
        <w:t>2.  תיאור כללי של המערכת</w:t>
      </w:r>
      <w:r w:rsidRPr="00376B43">
        <w:rPr>
          <w:rFonts w:hint="cs"/>
          <w:sz w:val="22"/>
          <w:szCs w:val="22"/>
          <w:rtl/>
        </w:rPr>
        <w:t xml:space="preserve">   </w:t>
      </w:r>
      <w:r w:rsidRPr="00376B43">
        <w:rPr>
          <w:sz w:val="22"/>
          <w:szCs w:val="22"/>
          <w:rtl/>
        </w:rPr>
        <w:tab/>
      </w:r>
      <w:r w:rsidR="008E7B35">
        <w:rPr>
          <w:rFonts w:hint="cs"/>
          <w:sz w:val="22"/>
          <w:szCs w:val="22"/>
          <w:rtl/>
        </w:rPr>
        <w:t>7</w:t>
      </w:r>
    </w:p>
    <w:p w:rsidR="00947743" w:rsidRPr="00376B43" w:rsidRDefault="00D01333" w:rsidP="008E7B35">
      <w:pPr>
        <w:pStyle w:val="TOC1"/>
        <w:rPr>
          <w:sz w:val="22"/>
          <w:szCs w:val="22"/>
          <w:rtl/>
        </w:rPr>
      </w:pPr>
      <w:r w:rsidRPr="00376B43">
        <w:rPr>
          <w:sz w:val="22"/>
          <w:szCs w:val="22"/>
          <w:rtl/>
        </w:rPr>
        <w:fldChar w:fldCharType="end"/>
      </w:r>
      <w:r w:rsidR="00947743" w:rsidRPr="00376B43">
        <w:rPr>
          <w:sz w:val="22"/>
          <w:szCs w:val="22"/>
          <w:rtl/>
        </w:rPr>
        <w:fldChar w:fldCharType="begin"/>
      </w:r>
      <w:r w:rsidR="00D72A30" w:rsidRPr="00376B43">
        <w:rPr>
          <w:sz w:val="22"/>
          <w:szCs w:val="22"/>
        </w:rPr>
        <w:instrText>HYPERLINK</w:instrText>
      </w:r>
      <w:r w:rsidR="00D72A30" w:rsidRPr="00376B43">
        <w:rPr>
          <w:sz w:val="22"/>
          <w:szCs w:val="22"/>
          <w:rtl/>
        </w:rPr>
        <w:instrText xml:space="preserve">  \</w:instrText>
      </w:r>
      <w:r w:rsidR="00D72A30" w:rsidRPr="00376B43">
        <w:rPr>
          <w:sz w:val="22"/>
          <w:szCs w:val="22"/>
        </w:rPr>
        <w:instrText>l</w:instrText>
      </w:r>
      <w:r w:rsidR="00D72A30" w:rsidRPr="00376B43">
        <w:rPr>
          <w:sz w:val="22"/>
          <w:szCs w:val="22"/>
          <w:rtl/>
        </w:rPr>
        <w:instrText xml:space="preserve"> "</w:instrText>
      </w:r>
      <w:r w:rsidR="00D72A30" w:rsidRPr="00376B43">
        <w:rPr>
          <w:rFonts w:hint="eastAsia"/>
          <w:sz w:val="22"/>
          <w:szCs w:val="22"/>
          <w:rtl/>
        </w:rPr>
        <w:instrText>מבט</w:instrText>
      </w:r>
      <w:r w:rsidR="00D72A30" w:rsidRPr="00376B43">
        <w:rPr>
          <w:sz w:val="22"/>
          <w:szCs w:val="22"/>
          <w:rtl/>
        </w:rPr>
        <w:instrText>_</w:instrText>
      </w:r>
      <w:r w:rsidR="00D72A30" w:rsidRPr="00376B43">
        <w:rPr>
          <w:rFonts w:hint="eastAsia"/>
          <w:sz w:val="22"/>
          <w:szCs w:val="22"/>
          <w:rtl/>
        </w:rPr>
        <w:instrText>עילי</w:instrText>
      </w:r>
      <w:r w:rsidR="00D72A30" w:rsidRPr="00376B43">
        <w:rPr>
          <w:sz w:val="22"/>
          <w:szCs w:val="22"/>
          <w:rtl/>
        </w:rPr>
        <w:instrText>_</w:instrText>
      </w:r>
      <w:r w:rsidR="00D72A30" w:rsidRPr="00376B43">
        <w:rPr>
          <w:rFonts w:hint="eastAsia"/>
          <w:sz w:val="22"/>
          <w:szCs w:val="22"/>
          <w:rtl/>
        </w:rPr>
        <w:instrText>של</w:instrText>
      </w:r>
      <w:r w:rsidR="00D72A30" w:rsidRPr="00376B43">
        <w:rPr>
          <w:sz w:val="22"/>
          <w:szCs w:val="22"/>
          <w:rtl/>
        </w:rPr>
        <w:instrText>_</w:instrText>
      </w:r>
      <w:r w:rsidR="00D72A30" w:rsidRPr="00376B43">
        <w:rPr>
          <w:rFonts w:hint="eastAsia"/>
          <w:sz w:val="22"/>
          <w:szCs w:val="22"/>
          <w:rtl/>
        </w:rPr>
        <w:instrText>המערכת</w:instrText>
      </w:r>
      <w:r w:rsidR="00D72A30" w:rsidRPr="00376B43">
        <w:rPr>
          <w:sz w:val="22"/>
          <w:szCs w:val="22"/>
          <w:rtl/>
        </w:rPr>
        <w:instrText>"</w:instrText>
      </w:r>
      <w:r w:rsidR="00947743" w:rsidRPr="00376B43">
        <w:rPr>
          <w:sz w:val="22"/>
          <w:szCs w:val="22"/>
          <w:rtl/>
        </w:rPr>
        <w:fldChar w:fldCharType="separate"/>
      </w:r>
      <w:r w:rsidR="00947743" w:rsidRPr="00376B43">
        <w:rPr>
          <w:rFonts w:hint="cs"/>
          <w:sz w:val="22"/>
          <w:szCs w:val="22"/>
          <w:rtl/>
        </w:rPr>
        <w:t xml:space="preserve">     2.1   </w:t>
      </w:r>
      <w:r w:rsidR="009F09A0" w:rsidRPr="00376B43">
        <w:rPr>
          <w:rFonts w:hint="cs"/>
          <w:sz w:val="22"/>
          <w:szCs w:val="22"/>
          <w:rtl/>
        </w:rPr>
        <w:t>מבט עילי של המערכת</w:t>
      </w:r>
      <w:r w:rsidR="00947743" w:rsidRPr="00376B43">
        <w:rPr>
          <w:rFonts w:hint="cs"/>
          <w:sz w:val="22"/>
          <w:szCs w:val="22"/>
          <w:rtl/>
        </w:rPr>
        <w:t xml:space="preserve">   </w:t>
      </w:r>
      <w:r w:rsidR="00947743" w:rsidRPr="00376B43">
        <w:rPr>
          <w:sz w:val="22"/>
          <w:szCs w:val="22"/>
          <w:rtl/>
        </w:rPr>
        <w:tab/>
      </w:r>
      <w:r w:rsidR="008E7B35">
        <w:rPr>
          <w:rFonts w:hint="cs"/>
          <w:sz w:val="22"/>
          <w:szCs w:val="22"/>
          <w:rtl/>
        </w:rPr>
        <w:t>7</w:t>
      </w:r>
    </w:p>
    <w:p w:rsidR="009B5557" w:rsidRPr="00376B43" w:rsidRDefault="00947743" w:rsidP="00E92F10">
      <w:pPr>
        <w:pStyle w:val="TOC1"/>
        <w:rPr>
          <w:sz w:val="22"/>
          <w:szCs w:val="22"/>
          <w:rtl/>
        </w:rPr>
      </w:pPr>
      <w:r w:rsidRPr="00376B43">
        <w:rPr>
          <w:sz w:val="22"/>
          <w:szCs w:val="22"/>
          <w:rtl/>
        </w:rPr>
        <w:fldChar w:fldCharType="end"/>
      </w:r>
      <w:r w:rsidR="009B5557"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מערכת</w:instrText>
      </w:r>
      <w:r w:rsidR="00E5279E" w:rsidRPr="00376B43">
        <w:rPr>
          <w:sz w:val="22"/>
          <w:szCs w:val="22"/>
          <w:rtl/>
        </w:rPr>
        <w:instrText>"</w:instrText>
      </w:r>
      <w:r w:rsidR="009B5557" w:rsidRPr="00376B43">
        <w:rPr>
          <w:sz w:val="22"/>
          <w:szCs w:val="22"/>
          <w:rtl/>
        </w:rPr>
        <w:fldChar w:fldCharType="separate"/>
      </w:r>
      <w:r w:rsidR="009B5557" w:rsidRPr="00376B43">
        <w:rPr>
          <w:rFonts w:hint="cs"/>
          <w:sz w:val="22"/>
          <w:szCs w:val="22"/>
          <w:rtl/>
        </w:rPr>
        <w:t xml:space="preserve">              2.1.1   מ</w:t>
      </w:r>
      <w:r w:rsidR="00CE654E" w:rsidRPr="00376B43">
        <w:rPr>
          <w:rFonts w:hint="cs"/>
          <w:sz w:val="22"/>
          <w:szCs w:val="22"/>
          <w:rtl/>
        </w:rPr>
        <w:t xml:space="preserve">משקי </w:t>
      </w:r>
      <w:r w:rsidR="009B5557" w:rsidRPr="00376B43">
        <w:rPr>
          <w:rFonts w:hint="cs"/>
          <w:sz w:val="22"/>
          <w:szCs w:val="22"/>
          <w:rtl/>
        </w:rPr>
        <w:t xml:space="preserve">מערכת   </w:t>
      </w:r>
      <w:r w:rsidR="009B5557" w:rsidRPr="00376B43">
        <w:rPr>
          <w:sz w:val="22"/>
          <w:szCs w:val="22"/>
          <w:rtl/>
        </w:rPr>
        <w:tab/>
      </w:r>
      <w:r w:rsidR="00E92F10">
        <w:rPr>
          <w:rFonts w:hint="cs"/>
          <w:sz w:val="22"/>
          <w:szCs w:val="22"/>
          <w:rtl/>
        </w:rPr>
        <w:t>8</w:t>
      </w:r>
    </w:p>
    <w:p w:rsidR="00BA0740" w:rsidRPr="00376B43" w:rsidRDefault="009B5557" w:rsidP="00E92F10">
      <w:pPr>
        <w:pStyle w:val="TOC1"/>
        <w:rPr>
          <w:sz w:val="22"/>
          <w:szCs w:val="22"/>
          <w:rtl/>
        </w:rPr>
      </w:pPr>
      <w:r w:rsidRPr="00376B43">
        <w:rPr>
          <w:sz w:val="22"/>
          <w:szCs w:val="22"/>
          <w:rtl/>
        </w:rPr>
        <w:fldChar w:fldCharType="end"/>
      </w:r>
      <w:r w:rsidR="00BA0740"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משתמש</w:instrText>
      </w:r>
      <w:r w:rsidR="00E5279E" w:rsidRPr="00376B43">
        <w:rPr>
          <w:sz w:val="22"/>
          <w:szCs w:val="22"/>
          <w:rtl/>
        </w:rPr>
        <w:instrText>"</w:instrText>
      </w:r>
      <w:r w:rsidR="00BA0740" w:rsidRPr="00376B43">
        <w:rPr>
          <w:sz w:val="22"/>
          <w:szCs w:val="22"/>
          <w:rtl/>
        </w:rPr>
        <w:fldChar w:fldCharType="separate"/>
      </w:r>
      <w:r w:rsidR="00BA0740" w:rsidRPr="00376B43">
        <w:rPr>
          <w:rFonts w:hint="cs"/>
          <w:sz w:val="22"/>
          <w:szCs w:val="22"/>
          <w:rtl/>
        </w:rPr>
        <w:t xml:space="preserve">              2.1.2   ממשקי משתמש   </w:t>
      </w:r>
      <w:r w:rsidR="00BA0740" w:rsidRPr="00376B43">
        <w:rPr>
          <w:sz w:val="22"/>
          <w:szCs w:val="22"/>
          <w:rtl/>
        </w:rPr>
        <w:tab/>
      </w:r>
      <w:r w:rsidR="00E92F10">
        <w:rPr>
          <w:rFonts w:hint="cs"/>
          <w:sz w:val="22"/>
          <w:szCs w:val="22"/>
          <w:rtl/>
        </w:rPr>
        <w:t>9</w:t>
      </w:r>
    </w:p>
    <w:p w:rsidR="009B5557" w:rsidRPr="00376B43" w:rsidRDefault="00BA0740" w:rsidP="00E92F10">
      <w:pPr>
        <w:pStyle w:val="TOC1"/>
        <w:rPr>
          <w:sz w:val="22"/>
          <w:szCs w:val="22"/>
          <w:rtl/>
        </w:rPr>
      </w:pPr>
      <w:r w:rsidRPr="00376B43">
        <w:rPr>
          <w:sz w:val="22"/>
          <w:szCs w:val="22"/>
          <w:rtl/>
        </w:rPr>
        <w:fldChar w:fldCharType="end"/>
      </w:r>
      <w:r w:rsidR="009B5557"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חומרה</w:instrText>
      </w:r>
      <w:r w:rsidR="00E5279E" w:rsidRPr="00376B43">
        <w:rPr>
          <w:sz w:val="22"/>
          <w:szCs w:val="22"/>
          <w:rtl/>
        </w:rPr>
        <w:instrText>"</w:instrText>
      </w:r>
      <w:r w:rsidR="009B5557" w:rsidRPr="00376B43">
        <w:rPr>
          <w:sz w:val="22"/>
          <w:szCs w:val="22"/>
          <w:rtl/>
        </w:rPr>
        <w:fldChar w:fldCharType="separate"/>
      </w:r>
      <w:r w:rsidR="009B5557" w:rsidRPr="00376B43">
        <w:rPr>
          <w:rFonts w:hint="cs"/>
          <w:sz w:val="22"/>
          <w:szCs w:val="22"/>
          <w:rtl/>
        </w:rPr>
        <w:t xml:space="preserve">              2.1.</w:t>
      </w:r>
      <w:r w:rsidRPr="00376B43">
        <w:rPr>
          <w:rFonts w:hint="cs"/>
          <w:sz w:val="22"/>
          <w:szCs w:val="22"/>
          <w:rtl/>
        </w:rPr>
        <w:t>3</w:t>
      </w:r>
      <w:r w:rsidR="009B5557" w:rsidRPr="00376B43">
        <w:rPr>
          <w:rFonts w:hint="cs"/>
          <w:sz w:val="22"/>
          <w:szCs w:val="22"/>
          <w:rtl/>
        </w:rPr>
        <w:t xml:space="preserve">   ממשקי חומרה  </w:t>
      </w:r>
      <w:r w:rsidR="009B5557" w:rsidRPr="00376B43">
        <w:rPr>
          <w:sz w:val="22"/>
          <w:szCs w:val="22"/>
          <w:rtl/>
        </w:rPr>
        <w:tab/>
      </w:r>
      <w:r w:rsidR="00E92F10">
        <w:rPr>
          <w:rFonts w:hint="cs"/>
          <w:sz w:val="22"/>
          <w:szCs w:val="22"/>
          <w:rtl/>
        </w:rPr>
        <w:t>9</w:t>
      </w:r>
    </w:p>
    <w:p w:rsidR="009B5557" w:rsidRPr="00376B43" w:rsidRDefault="009B5557"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תוכנה</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2.1.</w:t>
      </w:r>
      <w:r w:rsidR="00BA0740" w:rsidRPr="00376B43">
        <w:rPr>
          <w:rFonts w:hint="cs"/>
          <w:sz w:val="22"/>
          <w:szCs w:val="22"/>
          <w:rtl/>
        </w:rPr>
        <w:t>4</w:t>
      </w:r>
      <w:r w:rsidRPr="00376B43">
        <w:rPr>
          <w:rFonts w:hint="cs"/>
          <w:sz w:val="22"/>
          <w:szCs w:val="22"/>
          <w:rtl/>
        </w:rPr>
        <w:t xml:space="preserve">   מ</w:t>
      </w:r>
      <w:r w:rsidR="00CE654E" w:rsidRPr="00376B43">
        <w:rPr>
          <w:rFonts w:hint="cs"/>
          <w:sz w:val="22"/>
          <w:szCs w:val="22"/>
          <w:rtl/>
        </w:rPr>
        <w:t xml:space="preserve">משקי </w:t>
      </w:r>
      <w:r w:rsidRPr="00376B43">
        <w:rPr>
          <w:rFonts w:hint="cs"/>
          <w:sz w:val="22"/>
          <w:szCs w:val="22"/>
          <w:rtl/>
        </w:rPr>
        <w:t xml:space="preserve">תוכנה   </w:t>
      </w:r>
      <w:r w:rsidRPr="00376B43">
        <w:rPr>
          <w:sz w:val="22"/>
          <w:szCs w:val="22"/>
          <w:rtl/>
        </w:rPr>
        <w:tab/>
      </w:r>
      <w:r w:rsidR="00E92F10">
        <w:rPr>
          <w:rFonts w:hint="cs"/>
          <w:sz w:val="22"/>
          <w:szCs w:val="22"/>
          <w:rtl/>
        </w:rPr>
        <w:t>9</w:t>
      </w:r>
    </w:p>
    <w:p w:rsidR="009B5557" w:rsidRPr="00376B43" w:rsidRDefault="009B5557"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תקשורת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2.1.</w:t>
      </w:r>
      <w:r w:rsidR="00BA0740" w:rsidRPr="00376B43">
        <w:rPr>
          <w:rFonts w:hint="cs"/>
          <w:sz w:val="22"/>
          <w:szCs w:val="22"/>
          <w:rtl/>
        </w:rPr>
        <w:t>5</w:t>
      </w:r>
      <w:r w:rsidRPr="00376B43">
        <w:rPr>
          <w:rFonts w:hint="cs"/>
          <w:sz w:val="22"/>
          <w:szCs w:val="22"/>
          <w:rtl/>
        </w:rPr>
        <w:t xml:space="preserve">   ממשקי תקשורת   </w:t>
      </w:r>
      <w:r w:rsidRPr="00376B43">
        <w:rPr>
          <w:sz w:val="22"/>
          <w:szCs w:val="22"/>
          <w:rtl/>
        </w:rPr>
        <w:tab/>
      </w:r>
      <w:r w:rsidR="00E92F10">
        <w:rPr>
          <w:rFonts w:hint="cs"/>
          <w:sz w:val="22"/>
          <w:szCs w:val="22"/>
          <w:rtl/>
        </w:rPr>
        <w:t>10</w:t>
      </w:r>
    </w:p>
    <w:p w:rsidR="009F09A0" w:rsidRPr="00376B43" w:rsidRDefault="009B5557" w:rsidP="00E92F10">
      <w:pPr>
        <w:pStyle w:val="TOC1"/>
        <w:rPr>
          <w:sz w:val="22"/>
          <w:szCs w:val="22"/>
          <w:rtl/>
        </w:rPr>
      </w:pPr>
      <w:r w:rsidRPr="00376B43">
        <w:rPr>
          <w:sz w:val="22"/>
          <w:szCs w:val="22"/>
          <w:rtl/>
        </w:rPr>
        <w:fldChar w:fldCharType="end"/>
      </w:r>
      <w:r w:rsidR="009F09A0"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פונקציות</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009F09A0" w:rsidRPr="00376B43">
        <w:rPr>
          <w:sz w:val="22"/>
          <w:szCs w:val="22"/>
          <w:rtl/>
        </w:rPr>
        <w:fldChar w:fldCharType="separate"/>
      </w:r>
      <w:r w:rsidRPr="00376B43">
        <w:rPr>
          <w:rFonts w:hint="cs"/>
          <w:sz w:val="22"/>
          <w:szCs w:val="22"/>
          <w:rtl/>
        </w:rPr>
        <w:t xml:space="preserve">     2.2    </w:t>
      </w:r>
      <w:r w:rsidR="009F09A0" w:rsidRPr="00376B43">
        <w:rPr>
          <w:rFonts w:hint="cs"/>
          <w:sz w:val="22"/>
          <w:szCs w:val="22"/>
          <w:rtl/>
        </w:rPr>
        <w:t xml:space="preserve">פונקציות המערכת   </w:t>
      </w:r>
      <w:r w:rsidR="009F09A0" w:rsidRPr="00376B43">
        <w:rPr>
          <w:sz w:val="22"/>
          <w:szCs w:val="22"/>
          <w:rtl/>
        </w:rPr>
        <w:tab/>
      </w:r>
      <w:r w:rsidR="00E92F10">
        <w:rPr>
          <w:rFonts w:hint="cs"/>
          <w:sz w:val="22"/>
          <w:szCs w:val="22"/>
          <w:rtl/>
        </w:rPr>
        <w:t>10</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מאפייני</w:instrText>
      </w:r>
      <w:r w:rsidR="00E5279E" w:rsidRPr="00376B43">
        <w:rPr>
          <w:sz w:val="22"/>
          <w:szCs w:val="22"/>
          <w:rtl/>
        </w:rPr>
        <w:instrText>_</w:instrText>
      </w:r>
      <w:r w:rsidR="00E5279E" w:rsidRPr="00376B43">
        <w:rPr>
          <w:rFonts w:hint="eastAsia"/>
          <w:sz w:val="22"/>
          <w:szCs w:val="22"/>
          <w:rtl/>
        </w:rPr>
        <w:instrText>המשתמשים</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3</w:t>
      </w:r>
      <w:r w:rsidRPr="00376B43">
        <w:rPr>
          <w:rFonts w:hint="cs"/>
          <w:sz w:val="22"/>
          <w:szCs w:val="22"/>
          <w:rtl/>
        </w:rPr>
        <w:t xml:space="preserve">   מאפייני המשתמשים  </w:t>
      </w:r>
      <w:r w:rsidRPr="00376B43">
        <w:rPr>
          <w:sz w:val="22"/>
          <w:szCs w:val="22"/>
          <w:rtl/>
        </w:rPr>
        <w:tab/>
      </w:r>
      <w:r w:rsidR="00E92F10">
        <w:rPr>
          <w:rFonts w:hint="cs"/>
          <w:sz w:val="22"/>
          <w:szCs w:val="22"/>
          <w:rtl/>
        </w:rPr>
        <w:t>11</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מגבלות</w:instrText>
      </w:r>
      <w:r w:rsidR="00E5279E" w:rsidRPr="00376B43">
        <w:rPr>
          <w:sz w:val="22"/>
          <w:szCs w:val="22"/>
          <w:rtl/>
        </w:rPr>
        <w:instrText>_</w:instrText>
      </w:r>
      <w:r w:rsidR="00E5279E" w:rsidRPr="00376B43">
        <w:rPr>
          <w:rFonts w:hint="eastAsia"/>
          <w:sz w:val="22"/>
          <w:szCs w:val="22"/>
          <w:rtl/>
        </w:rPr>
        <w:instrText>כלליות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4</w:t>
      </w:r>
      <w:r w:rsidRPr="00376B43">
        <w:rPr>
          <w:rFonts w:hint="cs"/>
          <w:sz w:val="22"/>
          <w:szCs w:val="22"/>
          <w:rtl/>
        </w:rPr>
        <w:t xml:space="preserve">   מגבלות כלליות   </w:t>
      </w:r>
      <w:r w:rsidRPr="00376B43">
        <w:rPr>
          <w:sz w:val="22"/>
          <w:szCs w:val="22"/>
          <w:rtl/>
        </w:rPr>
        <w:tab/>
      </w:r>
      <w:r w:rsidR="00E92F10">
        <w:rPr>
          <w:rFonts w:hint="cs"/>
          <w:sz w:val="22"/>
          <w:szCs w:val="22"/>
          <w:rtl/>
        </w:rPr>
        <w:t>12</w:t>
      </w:r>
    </w:p>
    <w:p w:rsidR="009F09A0" w:rsidRPr="00376B43" w:rsidRDefault="009F09A0"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הנחות</w:instrText>
      </w:r>
      <w:r w:rsidR="00E5279E" w:rsidRPr="00376B43">
        <w:rPr>
          <w:sz w:val="22"/>
          <w:szCs w:val="22"/>
          <w:rtl/>
        </w:rPr>
        <w:instrText>_</w:instrText>
      </w:r>
      <w:r w:rsidR="00E5279E" w:rsidRPr="00376B43">
        <w:rPr>
          <w:rFonts w:hint="eastAsia"/>
          <w:sz w:val="22"/>
          <w:szCs w:val="22"/>
          <w:rtl/>
        </w:rPr>
        <w:instrText>ותלויות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2.</w:t>
      </w:r>
      <w:r w:rsidR="00512A1C" w:rsidRPr="00376B43">
        <w:rPr>
          <w:rFonts w:hint="cs"/>
          <w:sz w:val="22"/>
          <w:szCs w:val="22"/>
          <w:rtl/>
        </w:rPr>
        <w:t>5</w:t>
      </w:r>
      <w:r w:rsidRPr="00376B43">
        <w:rPr>
          <w:rFonts w:hint="cs"/>
          <w:sz w:val="22"/>
          <w:szCs w:val="22"/>
          <w:rtl/>
        </w:rPr>
        <w:t xml:space="preserve">   </w:t>
      </w:r>
      <w:r w:rsidR="00512A1C" w:rsidRPr="00376B43">
        <w:rPr>
          <w:rFonts w:hint="cs"/>
          <w:sz w:val="22"/>
          <w:szCs w:val="22"/>
          <w:rtl/>
        </w:rPr>
        <w:t>הנחות ותלויות</w:t>
      </w:r>
      <w:r w:rsidRPr="00376B43">
        <w:rPr>
          <w:rFonts w:hint="cs"/>
          <w:sz w:val="22"/>
          <w:szCs w:val="22"/>
          <w:rtl/>
        </w:rPr>
        <w:t xml:space="preserve">   </w:t>
      </w:r>
      <w:r w:rsidRPr="00376B43">
        <w:rPr>
          <w:sz w:val="22"/>
          <w:szCs w:val="22"/>
          <w:rtl/>
        </w:rPr>
        <w:tab/>
      </w:r>
      <w:r w:rsidR="00E92F10">
        <w:rPr>
          <w:rFonts w:hint="cs"/>
          <w:sz w:val="22"/>
          <w:szCs w:val="22"/>
          <w:rtl/>
        </w:rPr>
        <w:t>12</w:t>
      </w:r>
    </w:p>
    <w:p w:rsidR="00512A1C" w:rsidRPr="00376B43" w:rsidRDefault="009F09A0" w:rsidP="00E92F10">
      <w:pPr>
        <w:pStyle w:val="TOC1"/>
        <w:rPr>
          <w:sz w:val="22"/>
          <w:szCs w:val="22"/>
          <w:rtl/>
        </w:rPr>
      </w:pPr>
      <w:r w:rsidRPr="00376B43">
        <w:rPr>
          <w:sz w:val="22"/>
          <w:szCs w:val="22"/>
          <w:rtl/>
        </w:rPr>
        <w:fldChar w:fldCharType="end"/>
      </w:r>
      <w:r w:rsidR="00512A1C"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3.  </w:t>
      </w:r>
      <w:r w:rsidR="008F3824" w:rsidRPr="00376B43">
        <w:rPr>
          <w:rFonts w:hint="cs"/>
          <w:sz w:val="22"/>
          <w:szCs w:val="22"/>
          <w:rtl/>
        </w:rPr>
        <w:t xml:space="preserve">דרישות </w:t>
      </w:r>
      <w:r w:rsidR="00512A1C" w:rsidRPr="00376B43">
        <w:rPr>
          <w:rFonts w:hint="cs"/>
          <w:sz w:val="22"/>
          <w:szCs w:val="22"/>
          <w:rtl/>
        </w:rPr>
        <w:t xml:space="preserve">המערכת   </w:t>
      </w:r>
      <w:r w:rsidR="00512A1C" w:rsidRPr="00376B43">
        <w:rPr>
          <w:sz w:val="22"/>
          <w:szCs w:val="22"/>
          <w:rtl/>
        </w:rPr>
        <w:tab/>
      </w:r>
      <w:r w:rsidR="00E92F10">
        <w:rPr>
          <w:rFonts w:hint="cs"/>
          <w:sz w:val="22"/>
          <w:szCs w:val="22"/>
          <w:rtl/>
        </w:rPr>
        <w:t>13</w:t>
      </w:r>
    </w:p>
    <w:p w:rsidR="00512A1C" w:rsidRPr="00376B43" w:rsidRDefault="00512A1C" w:rsidP="00E92F10">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פונקצינאליות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3.1   </w:t>
      </w:r>
      <w:r w:rsidR="008F3824" w:rsidRPr="00376B43">
        <w:rPr>
          <w:rFonts w:hint="cs"/>
          <w:sz w:val="22"/>
          <w:szCs w:val="22"/>
          <w:rtl/>
        </w:rPr>
        <w:t>דרישות פונקציונאליות</w:t>
      </w:r>
      <w:r w:rsidRPr="00376B43">
        <w:rPr>
          <w:rFonts w:hint="cs"/>
          <w:sz w:val="22"/>
          <w:szCs w:val="22"/>
          <w:rtl/>
        </w:rPr>
        <w:t xml:space="preserve">   </w:t>
      </w:r>
      <w:r w:rsidRPr="00376B43">
        <w:rPr>
          <w:sz w:val="22"/>
          <w:szCs w:val="22"/>
          <w:rtl/>
        </w:rPr>
        <w:tab/>
      </w:r>
      <w:r w:rsidR="00E92F10">
        <w:rPr>
          <w:rFonts w:hint="cs"/>
          <w:sz w:val="22"/>
          <w:szCs w:val="22"/>
          <w:rtl/>
        </w:rPr>
        <w:t>13</w:t>
      </w:r>
    </w:p>
    <w:p w:rsidR="00512A1C" w:rsidRPr="00376B43" w:rsidRDefault="00512A1C" w:rsidP="00601933">
      <w:pPr>
        <w:pStyle w:val="TOC1"/>
        <w:rPr>
          <w:sz w:val="22"/>
          <w:szCs w:val="22"/>
          <w:rtl/>
        </w:rPr>
      </w:pPr>
      <w:r w:rsidRPr="00376B43">
        <w:rPr>
          <w:sz w:val="22"/>
          <w:szCs w:val="22"/>
          <w:rtl/>
        </w:rPr>
        <w:fldChar w:fldCharType="end"/>
      </w:r>
      <w:r w:rsidRPr="00376B43">
        <w:rPr>
          <w:sz w:val="22"/>
          <w:szCs w:val="22"/>
          <w:rtl/>
        </w:rPr>
        <w:fldChar w:fldCharType="begin"/>
      </w:r>
      <w:r w:rsidR="00E5279E" w:rsidRPr="00376B43">
        <w:rPr>
          <w:sz w:val="22"/>
          <w:szCs w:val="22"/>
        </w:rPr>
        <w:instrText>HYPERLINK</w:instrText>
      </w:r>
      <w:r w:rsidR="00E5279E" w:rsidRPr="00376B43">
        <w:rPr>
          <w:sz w:val="22"/>
          <w:szCs w:val="22"/>
          <w:rtl/>
        </w:rPr>
        <w:instrText xml:space="preserve">  \</w:instrText>
      </w:r>
      <w:r w:rsidR="00E5279E" w:rsidRPr="00376B43">
        <w:rPr>
          <w:sz w:val="22"/>
          <w:szCs w:val="22"/>
        </w:rPr>
        <w:instrText>l</w:instrText>
      </w:r>
      <w:r w:rsidR="00E5279E" w:rsidRPr="00376B43">
        <w:rPr>
          <w:sz w:val="22"/>
          <w:szCs w:val="22"/>
          <w:rtl/>
        </w:rPr>
        <w:instrText xml:space="preserve"> "</w:instrText>
      </w:r>
      <w:r w:rsidR="00E5279E" w:rsidRPr="00376B43">
        <w:rPr>
          <w:rFonts w:hint="eastAsia"/>
          <w:sz w:val="22"/>
          <w:szCs w:val="22"/>
          <w:rtl/>
        </w:rPr>
        <w:instrText>דרישות</w:instrText>
      </w:r>
      <w:r w:rsidR="00E5279E" w:rsidRPr="00376B43">
        <w:rPr>
          <w:sz w:val="22"/>
          <w:szCs w:val="22"/>
          <w:rtl/>
        </w:rPr>
        <w:instrText>_</w:instrText>
      </w:r>
      <w:r w:rsidR="00E5279E" w:rsidRPr="00376B43">
        <w:rPr>
          <w:rFonts w:hint="eastAsia"/>
          <w:sz w:val="22"/>
          <w:szCs w:val="22"/>
          <w:rtl/>
        </w:rPr>
        <w:instrText>ממשקי</w:instrText>
      </w:r>
      <w:r w:rsidR="00E5279E" w:rsidRPr="00376B43">
        <w:rPr>
          <w:sz w:val="22"/>
          <w:szCs w:val="22"/>
          <w:rtl/>
        </w:rPr>
        <w:instrText>_</w:instrText>
      </w:r>
      <w:r w:rsidR="00E5279E" w:rsidRPr="00376B43">
        <w:rPr>
          <w:rFonts w:hint="eastAsia"/>
          <w:sz w:val="22"/>
          <w:szCs w:val="22"/>
          <w:rtl/>
        </w:rPr>
        <w:instrText>המערכת</w:instrText>
      </w:r>
      <w:r w:rsidR="00E5279E" w:rsidRPr="00376B43">
        <w:rPr>
          <w:sz w:val="22"/>
          <w:szCs w:val="22"/>
          <w:rtl/>
        </w:rPr>
        <w:instrText>"</w:instrText>
      </w:r>
      <w:r w:rsidRPr="00376B43">
        <w:rPr>
          <w:sz w:val="22"/>
          <w:szCs w:val="22"/>
          <w:rtl/>
        </w:rPr>
        <w:fldChar w:fldCharType="separate"/>
      </w:r>
      <w:r w:rsidRPr="00376B43">
        <w:rPr>
          <w:rFonts w:hint="cs"/>
          <w:sz w:val="22"/>
          <w:szCs w:val="22"/>
          <w:rtl/>
        </w:rPr>
        <w:t xml:space="preserve">     3.</w:t>
      </w:r>
      <w:r w:rsidR="008F3824" w:rsidRPr="00376B43">
        <w:rPr>
          <w:rFonts w:hint="cs"/>
          <w:sz w:val="22"/>
          <w:szCs w:val="22"/>
          <w:rtl/>
        </w:rPr>
        <w:t>2</w:t>
      </w:r>
      <w:r w:rsidRPr="00376B43">
        <w:rPr>
          <w:rFonts w:hint="cs"/>
          <w:sz w:val="22"/>
          <w:szCs w:val="22"/>
          <w:rtl/>
        </w:rPr>
        <w:t xml:space="preserve">   </w:t>
      </w:r>
      <w:r w:rsidR="008F3824" w:rsidRPr="00376B43">
        <w:rPr>
          <w:rFonts w:hint="cs"/>
          <w:sz w:val="22"/>
          <w:szCs w:val="22"/>
          <w:rtl/>
        </w:rPr>
        <w:t xml:space="preserve">דרישות </w:t>
      </w:r>
      <w:r w:rsidR="005A61D0" w:rsidRPr="00376B43">
        <w:rPr>
          <w:rFonts w:hint="cs"/>
          <w:sz w:val="22"/>
          <w:szCs w:val="22"/>
          <w:rtl/>
        </w:rPr>
        <w:t>ממשקי ה</w:t>
      </w:r>
      <w:r w:rsidR="008F3824" w:rsidRPr="00376B43">
        <w:rPr>
          <w:rFonts w:hint="cs"/>
          <w:sz w:val="22"/>
          <w:szCs w:val="22"/>
          <w:rtl/>
        </w:rPr>
        <w:t>מערכת</w:t>
      </w:r>
      <w:r w:rsidRPr="00376B43">
        <w:rPr>
          <w:rFonts w:hint="cs"/>
          <w:sz w:val="22"/>
          <w:szCs w:val="22"/>
          <w:rtl/>
        </w:rPr>
        <w:t xml:space="preserve">   </w:t>
      </w:r>
      <w:r w:rsidRPr="00376B43">
        <w:rPr>
          <w:sz w:val="22"/>
          <w:szCs w:val="22"/>
          <w:rtl/>
        </w:rPr>
        <w:tab/>
      </w:r>
      <w:r w:rsidR="00601933">
        <w:rPr>
          <w:rFonts w:hint="cs"/>
          <w:sz w:val="22"/>
          <w:szCs w:val="22"/>
          <w:rtl/>
        </w:rPr>
        <w:t>54</w:t>
      </w:r>
    </w:p>
    <w:p w:rsidR="005A61D0" w:rsidRPr="00376B43" w:rsidRDefault="00512A1C" w:rsidP="00601933">
      <w:pPr>
        <w:pStyle w:val="TOC1"/>
        <w:rPr>
          <w:sz w:val="22"/>
          <w:szCs w:val="22"/>
          <w:rtl/>
        </w:rPr>
      </w:pPr>
      <w:r w:rsidRPr="00376B43">
        <w:rPr>
          <w:sz w:val="22"/>
          <w:szCs w:val="22"/>
          <w:rtl/>
        </w:rPr>
        <w:fldChar w:fldCharType="end"/>
      </w:r>
      <w:r w:rsidR="005A61D0"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המשתמש</w:instrText>
      </w:r>
      <w:r w:rsidR="007729A5" w:rsidRPr="00376B43">
        <w:rPr>
          <w:sz w:val="22"/>
          <w:szCs w:val="22"/>
          <w:rtl/>
        </w:rPr>
        <w:instrText>"</w:instrText>
      </w:r>
      <w:r w:rsidR="005A61D0" w:rsidRPr="00376B43">
        <w:rPr>
          <w:sz w:val="22"/>
          <w:szCs w:val="22"/>
          <w:rtl/>
        </w:rPr>
        <w:fldChar w:fldCharType="separate"/>
      </w:r>
      <w:r w:rsidR="005A61D0" w:rsidRPr="00376B43">
        <w:rPr>
          <w:rFonts w:hint="cs"/>
          <w:sz w:val="22"/>
          <w:szCs w:val="22"/>
          <w:rtl/>
        </w:rPr>
        <w:t xml:space="preserve">              3.2.1   ממשקי המשתמש   </w:t>
      </w:r>
      <w:r w:rsidR="005A61D0" w:rsidRPr="00376B43">
        <w:rPr>
          <w:sz w:val="22"/>
          <w:szCs w:val="22"/>
          <w:rtl/>
        </w:rPr>
        <w:tab/>
      </w:r>
      <w:r w:rsidR="00601933">
        <w:rPr>
          <w:rFonts w:hint="cs"/>
          <w:sz w:val="22"/>
          <w:szCs w:val="22"/>
          <w:rtl/>
        </w:rPr>
        <w:t>54</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חומרה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3.2.2   ממשקי החומרה</w:t>
      </w:r>
      <w:r w:rsidRPr="00376B43">
        <w:rPr>
          <w:sz w:val="22"/>
          <w:szCs w:val="22"/>
          <w:rtl/>
        </w:rPr>
        <w:tab/>
      </w:r>
      <w:r w:rsidR="00601933">
        <w:rPr>
          <w:rFonts w:hint="cs"/>
          <w:sz w:val="22"/>
          <w:szCs w:val="22"/>
          <w:rtl/>
        </w:rPr>
        <w:t>54</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תוכנה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3.2.3   ממשקי התוכנה  </w:t>
      </w:r>
      <w:r w:rsidR="006006D2">
        <w:rPr>
          <w:rFonts w:hint="cs"/>
          <w:sz w:val="22"/>
          <w:szCs w:val="22"/>
          <w:rtl/>
        </w:rPr>
        <w:t xml:space="preserve"> </w:t>
      </w:r>
      <w:r w:rsidRPr="00376B43">
        <w:rPr>
          <w:sz w:val="22"/>
          <w:szCs w:val="22"/>
          <w:rtl/>
        </w:rPr>
        <w:tab/>
      </w:r>
      <w:r w:rsidR="00601933">
        <w:rPr>
          <w:rFonts w:hint="cs"/>
          <w:sz w:val="22"/>
          <w:szCs w:val="22"/>
          <w:rtl/>
        </w:rPr>
        <w:t>56</w:t>
      </w:r>
    </w:p>
    <w:p w:rsidR="005A61D0" w:rsidRPr="00376B43" w:rsidRDefault="005A61D0"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ממשקי</w:instrText>
      </w:r>
      <w:r w:rsidR="007729A5" w:rsidRPr="00376B43">
        <w:rPr>
          <w:sz w:val="22"/>
          <w:szCs w:val="22"/>
          <w:rtl/>
        </w:rPr>
        <w:instrText>_</w:instrText>
      </w:r>
      <w:r w:rsidR="007729A5" w:rsidRPr="00376B43">
        <w:rPr>
          <w:rFonts w:hint="eastAsia"/>
          <w:sz w:val="22"/>
          <w:szCs w:val="22"/>
          <w:rtl/>
        </w:rPr>
        <w:instrText>תקשורת</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3.2.4   ממשקי תקשורת   </w:t>
      </w:r>
      <w:r w:rsidRPr="00376B43">
        <w:rPr>
          <w:sz w:val="22"/>
          <w:szCs w:val="22"/>
          <w:rtl/>
        </w:rPr>
        <w:tab/>
      </w:r>
      <w:r w:rsidR="00601933">
        <w:rPr>
          <w:rFonts w:hint="cs"/>
          <w:sz w:val="22"/>
          <w:szCs w:val="22"/>
          <w:rtl/>
        </w:rPr>
        <w:t>56</w:t>
      </w:r>
    </w:p>
    <w:p w:rsidR="00512A1C" w:rsidRPr="00376B43" w:rsidRDefault="005A61D0" w:rsidP="00601933">
      <w:pPr>
        <w:pStyle w:val="TOC1"/>
        <w:rPr>
          <w:sz w:val="22"/>
          <w:szCs w:val="22"/>
          <w:rtl/>
        </w:rPr>
      </w:pPr>
      <w:r w:rsidRPr="00376B43">
        <w:rPr>
          <w:sz w:val="22"/>
          <w:szCs w:val="22"/>
          <w:rtl/>
        </w:rPr>
        <w:fldChar w:fldCharType="end"/>
      </w:r>
      <w:r w:rsidR="00512A1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דרישות</w:instrText>
      </w:r>
      <w:r w:rsidR="007729A5" w:rsidRPr="00376B43">
        <w:rPr>
          <w:sz w:val="22"/>
          <w:szCs w:val="22"/>
          <w:rtl/>
        </w:rPr>
        <w:instrText>_</w:instrText>
      </w:r>
      <w:r w:rsidR="007729A5" w:rsidRPr="00376B43">
        <w:rPr>
          <w:rFonts w:hint="eastAsia"/>
          <w:sz w:val="22"/>
          <w:szCs w:val="22"/>
          <w:rtl/>
        </w:rPr>
        <w:instrText>ביצועים</w:instrText>
      </w:r>
      <w:r w:rsidR="007729A5"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     3.3  </w:t>
      </w:r>
      <w:r w:rsidR="008F3824" w:rsidRPr="00376B43">
        <w:rPr>
          <w:rFonts w:hint="cs"/>
          <w:sz w:val="22"/>
          <w:szCs w:val="22"/>
          <w:rtl/>
        </w:rPr>
        <w:t xml:space="preserve"> דרישות </w:t>
      </w:r>
      <w:r w:rsidR="00D569CA" w:rsidRPr="00376B43">
        <w:rPr>
          <w:rFonts w:hint="cs"/>
          <w:sz w:val="22"/>
          <w:szCs w:val="22"/>
          <w:rtl/>
        </w:rPr>
        <w:t>ביצועים</w:t>
      </w:r>
      <w:r w:rsidR="00512A1C" w:rsidRPr="00376B43">
        <w:rPr>
          <w:rFonts w:hint="cs"/>
          <w:sz w:val="22"/>
          <w:szCs w:val="22"/>
          <w:rtl/>
        </w:rPr>
        <w:t xml:space="preserve"> </w:t>
      </w:r>
      <w:r w:rsidR="00512A1C" w:rsidRPr="00376B43">
        <w:rPr>
          <w:sz w:val="22"/>
          <w:szCs w:val="22"/>
          <w:rtl/>
        </w:rPr>
        <w:tab/>
      </w:r>
      <w:r w:rsidR="00601933">
        <w:rPr>
          <w:rFonts w:hint="cs"/>
          <w:sz w:val="22"/>
          <w:szCs w:val="22"/>
          <w:rtl/>
        </w:rPr>
        <w:t>57</w:t>
      </w:r>
    </w:p>
    <w:p w:rsidR="00512A1C" w:rsidRPr="00376B43" w:rsidRDefault="00512A1C"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תכנון</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3.4   מגבלות </w:t>
      </w:r>
      <w:r w:rsidR="00D569CA" w:rsidRPr="00376B43">
        <w:rPr>
          <w:rFonts w:hint="cs"/>
          <w:sz w:val="22"/>
          <w:szCs w:val="22"/>
          <w:rtl/>
        </w:rPr>
        <w:t>תכנון</w:t>
      </w:r>
      <w:r w:rsidRPr="00376B43">
        <w:rPr>
          <w:rFonts w:hint="cs"/>
          <w:sz w:val="22"/>
          <w:szCs w:val="22"/>
          <w:rtl/>
        </w:rPr>
        <w:t xml:space="preserve">   </w:t>
      </w:r>
      <w:r w:rsidRPr="00376B43">
        <w:rPr>
          <w:sz w:val="22"/>
          <w:szCs w:val="22"/>
          <w:rtl/>
        </w:rPr>
        <w:tab/>
      </w:r>
      <w:r w:rsidR="00601933">
        <w:rPr>
          <w:rFonts w:hint="cs"/>
          <w:sz w:val="22"/>
          <w:szCs w:val="22"/>
          <w:rtl/>
        </w:rPr>
        <w:t>57</w:t>
      </w:r>
    </w:p>
    <w:p w:rsidR="0035547C" w:rsidRPr="00376B43" w:rsidRDefault="00512A1C" w:rsidP="00601933">
      <w:pPr>
        <w:pStyle w:val="TOC1"/>
        <w:rPr>
          <w:sz w:val="22"/>
          <w:szCs w:val="22"/>
          <w:rtl/>
        </w:rPr>
      </w:pPr>
      <w:r w:rsidRPr="00376B43">
        <w:rPr>
          <w:sz w:val="22"/>
          <w:szCs w:val="22"/>
          <w:rtl/>
        </w:rPr>
        <w:fldChar w:fldCharType="end"/>
      </w:r>
      <w:r w:rsidR="0035547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סטנדרטים</w:instrText>
      </w:r>
      <w:r w:rsidR="007729A5" w:rsidRPr="00376B43">
        <w:rPr>
          <w:sz w:val="22"/>
          <w:szCs w:val="22"/>
          <w:rtl/>
        </w:rPr>
        <w:instrText>"</w:instrText>
      </w:r>
      <w:r w:rsidR="0035547C" w:rsidRPr="00376B43">
        <w:rPr>
          <w:sz w:val="22"/>
          <w:szCs w:val="22"/>
          <w:rtl/>
        </w:rPr>
        <w:fldChar w:fldCharType="separate"/>
      </w:r>
      <w:r w:rsidR="0035547C" w:rsidRPr="00376B43">
        <w:rPr>
          <w:rFonts w:hint="cs"/>
          <w:sz w:val="22"/>
          <w:szCs w:val="22"/>
          <w:rtl/>
        </w:rPr>
        <w:t xml:space="preserve">              3.4.1   מגבלות סטנדרטים  </w:t>
      </w:r>
      <w:r w:rsidR="0035547C" w:rsidRPr="00376B43">
        <w:rPr>
          <w:sz w:val="22"/>
          <w:szCs w:val="22"/>
          <w:rtl/>
        </w:rPr>
        <w:tab/>
      </w:r>
      <w:r w:rsidR="00601933">
        <w:rPr>
          <w:rFonts w:hint="cs"/>
          <w:sz w:val="22"/>
          <w:szCs w:val="22"/>
          <w:rtl/>
        </w:rPr>
        <w:t>57</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מגבלות</w:instrText>
      </w:r>
      <w:r w:rsidR="007729A5" w:rsidRPr="00376B43">
        <w:rPr>
          <w:sz w:val="22"/>
          <w:szCs w:val="22"/>
          <w:rtl/>
        </w:rPr>
        <w:instrText>_</w:instrText>
      </w:r>
      <w:r w:rsidR="007729A5" w:rsidRPr="00376B43">
        <w:rPr>
          <w:rFonts w:hint="eastAsia"/>
          <w:sz w:val="22"/>
          <w:szCs w:val="22"/>
          <w:rtl/>
        </w:rPr>
        <w:instrText>חומרה</w:instrText>
      </w:r>
      <w:r w:rsidR="007729A5" w:rsidRPr="00376B43">
        <w:rPr>
          <w:sz w:val="22"/>
          <w:szCs w:val="22"/>
          <w:rtl/>
        </w:rPr>
        <w:instrText>"</w:instrText>
      </w:r>
      <w:r w:rsidRPr="00376B43">
        <w:rPr>
          <w:sz w:val="22"/>
          <w:szCs w:val="22"/>
          <w:rtl/>
        </w:rPr>
        <w:fldChar w:fldCharType="separate"/>
      </w:r>
      <w:r w:rsidRPr="00376B43">
        <w:rPr>
          <w:rFonts w:hint="cs"/>
          <w:sz w:val="22"/>
          <w:szCs w:val="22"/>
          <w:rtl/>
        </w:rPr>
        <w:t xml:space="preserve">              3.4.2   מגבלות חומרה   </w:t>
      </w:r>
      <w:r w:rsidRPr="00376B43">
        <w:rPr>
          <w:sz w:val="22"/>
          <w:szCs w:val="22"/>
          <w:rtl/>
        </w:rPr>
        <w:tab/>
      </w:r>
      <w:r w:rsidR="00601933">
        <w:rPr>
          <w:rFonts w:hint="cs"/>
          <w:sz w:val="22"/>
          <w:szCs w:val="22"/>
          <w:rtl/>
        </w:rPr>
        <w:t>57</w:t>
      </w:r>
    </w:p>
    <w:p w:rsidR="00512A1C" w:rsidRPr="00376B43" w:rsidRDefault="0035547C" w:rsidP="00601933">
      <w:pPr>
        <w:pStyle w:val="TOC1"/>
        <w:rPr>
          <w:sz w:val="22"/>
          <w:szCs w:val="22"/>
          <w:rtl/>
        </w:rPr>
      </w:pPr>
      <w:r w:rsidRPr="00376B43">
        <w:rPr>
          <w:sz w:val="22"/>
          <w:szCs w:val="22"/>
          <w:rtl/>
        </w:rPr>
        <w:fldChar w:fldCharType="end"/>
      </w:r>
      <w:r w:rsidR="00512A1C" w:rsidRPr="00376B43">
        <w:rPr>
          <w:sz w:val="22"/>
          <w:szCs w:val="22"/>
          <w:rtl/>
        </w:rPr>
        <w:fldChar w:fldCharType="begin"/>
      </w:r>
      <w:r w:rsidR="007729A5" w:rsidRPr="00376B43">
        <w:rPr>
          <w:sz w:val="22"/>
          <w:szCs w:val="22"/>
        </w:rPr>
        <w:instrText>HYPERLINK</w:instrText>
      </w:r>
      <w:r w:rsidR="007729A5" w:rsidRPr="00376B43">
        <w:rPr>
          <w:sz w:val="22"/>
          <w:szCs w:val="22"/>
          <w:rtl/>
        </w:rPr>
        <w:instrText xml:space="preserve">  \</w:instrText>
      </w:r>
      <w:r w:rsidR="007729A5" w:rsidRPr="00376B43">
        <w:rPr>
          <w:sz w:val="22"/>
          <w:szCs w:val="22"/>
        </w:rPr>
        <w:instrText>l</w:instrText>
      </w:r>
      <w:r w:rsidR="007729A5" w:rsidRPr="00376B43">
        <w:rPr>
          <w:sz w:val="22"/>
          <w:szCs w:val="22"/>
          <w:rtl/>
        </w:rPr>
        <w:instrText xml:space="preserve"> "</w:instrText>
      </w:r>
      <w:r w:rsidR="007729A5" w:rsidRPr="00376B43">
        <w:rPr>
          <w:rFonts w:hint="eastAsia"/>
          <w:sz w:val="22"/>
          <w:szCs w:val="22"/>
          <w:rtl/>
        </w:rPr>
        <w:instrText>מאפיינים</w:instrText>
      </w:r>
      <w:r w:rsidR="007729A5" w:rsidRPr="00376B43">
        <w:rPr>
          <w:sz w:val="22"/>
          <w:szCs w:val="22"/>
          <w:rtl/>
        </w:rPr>
        <w:instrText>_</w:instrText>
      </w:r>
      <w:r w:rsidR="007729A5" w:rsidRPr="00376B43">
        <w:rPr>
          <w:rFonts w:hint="eastAsia"/>
          <w:sz w:val="22"/>
          <w:szCs w:val="22"/>
          <w:rtl/>
        </w:rPr>
        <w:instrText>לבקרת</w:instrText>
      </w:r>
      <w:r w:rsidR="007729A5" w:rsidRPr="00376B43">
        <w:rPr>
          <w:sz w:val="22"/>
          <w:szCs w:val="22"/>
          <w:rtl/>
        </w:rPr>
        <w:instrText>_</w:instrText>
      </w:r>
      <w:r w:rsidR="007729A5" w:rsidRPr="00376B43">
        <w:rPr>
          <w:rFonts w:hint="eastAsia"/>
          <w:sz w:val="22"/>
          <w:szCs w:val="22"/>
          <w:rtl/>
        </w:rPr>
        <w:instrText>איכות</w:instrText>
      </w:r>
      <w:r w:rsidR="007729A5" w:rsidRPr="00376B43">
        <w:rPr>
          <w:sz w:val="22"/>
          <w:szCs w:val="22"/>
          <w:rtl/>
        </w:rPr>
        <w:instrText>"</w:instrText>
      </w:r>
      <w:r w:rsidR="00512A1C" w:rsidRPr="00376B43">
        <w:rPr>
          <w:sz w:val="22"/>
          <w:szCs w:val="22"/>
          <w:rtl/>
        </w:rPr>
        <w:fldChar w:fldCharType="separate"/>
      </w:r>
      <w:r w:rsidR="00512A1C" w:rsidRPr="00376B43">
        <w:rPr>
          <w:rFonts w:hint="cs"/>
          <w:sz w:val="22"/>
          <w:szCs w:val="22"/>
          <w:rtl/>
        </w:rPr>
        <w:t xml:space="preserve">     3.5  </w:t>
      </w:r>
      <w:r w:rsidR="00D569CA" w:rsidRPr="00376B43">
        <w:rPr>
          <w:rFonts w:hint="cs"/>
          <w:sz w:val="22"/>
          <w:szCs w:val="22"/>
          <w:rtl/>
        </w:rPr>
        <w:t>מאפיינים  לבקרת איכות</w:t>
      </w:r>
      <w:r w:rsidR="00512A1C" w:rsidRPr="00376B43">
        <w:rPr>
          <w:rFonts w:hint="cs"/>
          <w:sz w:val="22"/>
          <w:szCs w:val="22"/>
          <w:rtl/>
        </w:rPr>
        <w:t xml:space="preserve">   </w:t>
      </w:r>
      <w:r w:rsidR="00512A1C" w:rsidRPr="00376B43">
        <w:rPr>
          <w:sz w:val="22"/>
          <w:szCs w:val="22"/>
          <w:rtl/>
        </w:rPr>
        <w:tab/>
      </w:r>
      <w:r w:rsidR="00601933">
        <w:rPr>
          <w:rFonts w:hint="cs"/>
          <w:sz w:val="22"/>
          <w:szCs w:val="22"/>
          <w:rtl/>
        </w:rPr>
        <w:t>58</w:t>
      </w:r>
    </w:p>
    <w:p w:rsidR="0035547C" w:rsidRPr="00376B43" w:rsidRDefault="00512A1C" w:rsidP="00601933">
      <w:pPr>
        <w:pStyle w:val="TOC1"/>
        <w:rPr>
          <w:sz w:val="22"/>
          <w:szCs w:val="22"/>
          <w:rtl/>
        </w:rPr>
      </w:pPr>
      <w:r w:rsidRPr="00376B43">
        <w:rPr>
          <w:sz w:val="22"/>
          <w:szCs w:val="22"/>
          <w:rtl/>
        </w:rPr>
        <w:fldChar w:fldCharType="end"/>
      </w:r>
      <w:r w:rsidR="0035547C"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זמינות</w:instrText>
      </w:r>
      <w:r w:rsidR="00D57109" w:rsidRPr="00376B43">
        <w:rPr>
          <w:sz w:val="22"/>
          <w:szCs w:val="22"/>
          <w:rtl/>
        </w:rPr>
        <w:instrText>_</w:instrText>
      </w:r>
      <w:r w:rsidR="00D57109" w:rsidRPr="00376B43">
        <w:rPr>
          <w:rFonts w:hint="eastAsia"/>
          <w:sz w:val="22"/>
          <w:szCs w:val="22"/>
          <w:rtl/>
        </w:rPr>
        <w:instrText>המערכת</w:instrText>
      </w:r>
      <w:r w:rsidR="00D57109" w:rsidRPr="00376B43">
        <w:rPr>
          <w:sz w:val="22"/>
          <w:szCs w:val="22"/>
          <w:rtl/>
        </w:rPr>
        <w:instrText>"</w:instrText>
      </w:r>
      <w:r w:rsidR="0035547C" w:rsidRPr="00376B43">
        <w:rPr>
          <w:sz w:val="22"/>
          <w:szCs w:val="22"/>
          <w:rtl/>
        </w:rPr>
        <w:fldChar w:fldCharType="separate"/>
      </w:r>
      <w:r w:rsidR="0035547C" w:rsidRPr="00376B43">
        <w:rPr>
          <w:rFonts w:hint="cs"/>
          <w:sz w:val="22"/>
          <w:szCs w:val="22"/>
          <w:rtl/>
        </w:rPr>
        <w:t xml:space="preserve">              3.5.1   זמינות המערכת  </w:t>
      </w:r>
      <w:r w:rsidR="0035547C" w:rsidRPr="00376B43">
        <w:rPr>
          <w:sz w:val="22"/>
          <w:szCs w:val="22"/>
          <w:rtl/>
        </w:rPr>
        <w:tab/>
      </w:r>
      <w:r w:rsidR="00601933">
        <w:rPr>
          <w:rFonts w:hint="cs"/>
          <w:sz w:val="22"/>
          <w:szCs w:val="22"/>
          <w:rtl/>
        </w:rPr>
        <w:t>58</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אבטחה</w:instrText>
      </w:r>
      <w:r w:rsidR="00D57109" w:rsidRPr="00376B43">
        <w:rPr>
          <w:sz w:val="22"/>
          <w:szCs w:val="22"/>
          <w:rtl/>
        </w:rPr>
        <w:instrText>_</w:instrText>
      </w:r>
      <w:r w:rsidR="00D57109" w:rsidRPr="00376B43">
        <w:rPr>
          <w:rFonts w:hint="eastAsia"/>
          <w:sz w:val="22"/>
          <w:szCs w:val="22"/>
          <w:rtl/>
        </w:rPr>
        <w:instrText>והרשאות</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3.5.2   אבטחה והרשאות  </w:t>
      </w:r>
      <w:r w:rsidRPr="00376B43">
        <w:rPr>
          <w:sz w:val="22"/>
          <w:szCs w:val="22"/>
          <w:rtl/>
        </w:rPr>
        <w:tab/>
      </w:r>
      <w:r w:rsidR="00601933">
        <w:rPr>
          <w:rFonts w:hint="cs"/>
          <w:sz w:val="22"/>
          <w:szCs w:val="22"/>
          <w:rtl/>
        </w:rPr>
        <w:t>58</w:t>
      </w:r>
    </w:p>
    <w:p w:rsidR="0035547C" w:rsidRPr="00376B43" w:rsidRDefault="0035547C" w:rsidP="00601933">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תחזוקתיות</w:instrText>
      </w:r>
      <w:r w:rsidR="00D57109" w:rsidRPr="00376B43">
        <w:rPr>
          <w:sz w:val="22"/>
          <w:szCs w:val="22"/>
          <w:rtl/>
        </w:rPr>
        <w:instrText>"</w:instrText>
      </w:r>
      <w:r w:rsidRPr="00376B43">
        <w:rPr>
          <w:sz w:val="22"/>
          <w:szCs w:val="22"/>
          <w:rtl/>
        </w:rPr>
        <w:fldChar w:fldCharType="separate"/>
      </w:r>
      <w:r w:rsidR="007729A5" w:rsidRPr="00376B43">
        <w:rPr>
          <w:rFonts w:hint="cs"/>
          <w:sz w:val="22"/>
          <w:szCs w:val="22"/>
          <w:rtl/>
        </w:rPr>
        <w:t xml:space="preserve">              3.5.3</w:t>
      </w:r>
      <w:r w:rsidRPr="00376B43">
        <w:rPr>
          <w:rFonts w:hint="cs"/>
          <w:sz w:val="22"/>
          <w:szCs w:val="22"/>
          <w:rtl/>
        </w:rPr>
        <w:t xml:space="preserve">   תחזוקתיות  </w:t>
      </w:r>
      <w:r w:rsidRPr="00376B43">
        <w:rPr>
          <w:sz w:val="22"/>
          <w:szCs w:val="22"/>
          <w:rtl/>
        </w:rPr>
        <w:tab/>
      </w:r>
      <w:r w:rsidR="00601933">
        <w:rPr>
          <w:rFonts w:hint="cs"/>
          <w:sz w:val="22"/>
          <w:szCs w:val="22"/>
          <w:rtl/>
        </w:rPr>
        <w:t>59</w:t>
      </w:r>
    </w:p>
    <w:p w:rsidR="00D569CA" w:rsidRPr="00376B43" w:rsidRDefault="0035547C" w:rsidP="00601933">
      <w:pPr>
        <w:pStyle w:val="TOC1"/>
        <w:rPr>
          <w:sz w:val="22"/>
          <w:szCs w:val="22"/>
          <w:rtl/>
        </w:rPr>
      </w:pPr>
      <w:r w:rsidRPr="00376B43">
        <w:rPr>
          <w:sz w:val="22"/>
          <w:szCs w:val="22"/>
          <w:rtl/>
        </w:rPr>
        <w:fldChar w:fldCharType="end"/>
      </w:r>
      <w:r w:rsidR="00D569CA"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דרישות</w:instrText>
      </w:r>
      <w:r w:rsidR="00D57109" w:rsidRPr="00376B43">
        <w:rPr>
          <w:sz w:val="22"/>
          <w:szCs w:val="22"/>
          <w:rtl/>
        </w:rPr>
        <w:instrText>_</w:instrText>
      </w:r>
      <w:r w:rsidR="00D57109" w:rsidRPr="00376B43">
        <w:rPr>
          <w:rFonts w:hint="eastAsia"/>
          <w:sz w:val="22"/>
          <w:szCs w:val="22"/>
          <w:rtl/>
        </w:rPr>
        <w:instrText>ספציפיות</w:instrText>
      </w:r>
      <w:r w:rsidR="00D57109" w:rsidRPr="00376B43">
        <w:rPr>
          <w:sz w:val="22"/>
          <w:szCs w:val="22"/>
          <w:rtl/>
        </w:rPr>
        <w:instrText>_</w:instrText>
      </w:r>
      <w:r w:rsidR="00D57109" w:rsidRPr="00376B43">
        <w:rPr>
          <w:rFonts w:hint="eastAsia"/>
          <w:sz w:val="22"/>
          <w:szCs w:val="22"/>
          <w:rtl/>
        </w:rPr>
        <w:instrText>נוספות</w:instrText>
      </w:r>
      <w:r w:rsidR="00D57109" w:rsidRPr="00376B43">
        <w:rPr>
          <w:sz w:val="22"/>
          <w:szCs w:val="22"/>
          <w:rtl/>
        </w:rPr>
        <w:instrText>"</w:instrText>
      </w:r>
      <w:r w:rsidR="00D569CA" w:rsidRPr="00376B43">
        <w:rPr>
          <w:sz w:val="22"/>
          <w:szCs w:val="22"/>
          <w:rtl/>
        </w:rPr>
        <w:fldChar w:fldCharType="separate"/>
      </w:r>
      <w:r w:rsidR="00D569CA" w:rsidRPr="00376B43">
        <w:rPr>
          <w:rFonts w:hint="cs"/>
          <w:sz w:val="22"/>
          <w:szCs w:val="22"/>
          <w:rtl/>
        </w:rPr>
        <w:t xml:space="preserve">     3.6  דרישות </w:t>
      </w:r>
      <w:r w:rsidRPr="00376B43">
        <w:rPr>
          <w:rFonts w:hint="cs"/>
          <w:sz w:val="22"/>
          <w:szCs w:val="22"/>
          <w:rtl/>
        </w:rPr>
        <w:t xml:space="preserve">ספציפיות </w:t>
      </w:r>
      <w:r w:rsidR="00D569CA" w:rsidRPr="00376B43">
        <w:rPr>
          <w:rFonts w:hint="cs"/>
          <w:sz w:val="22"/>
          <w:szCs w:val="22"/>
          <w:rtl/>
        </w:rPr>
        <w:t xml:space="preserve">נוספות   </w:t>
      </w:r>
      <w:r w:rsidR="00D569CA" w:rsidRPr="00376B43">
        <w:rPr>
          <w:sz w:val="22"/>
          <w:szCs w:val="22"/>
          <w:rtl/>
        </w:rPr>
        <w:tab/>
      </w:r>
      <w:r w:rsidR="00601933">
        <w:rPr>
          <w:rFonts w:hint="cs"/>
          <w:sz w:val="22"/>
          <w:szCs w:val="22"/>
          <w:rtl/>
        </w:rPr>
        <w:t>59</w:t>
      </w:r>
    </w:p>
    <w:p w:rsidR="00A92C75" w:rsidRPr="00376B43" w:rsidRDefault="00D569CA" w:rsidP="00601933">
      <w:pPr>
        <w:pStyle w:val="TOC1"/>
        <w:rPr>
          <w:sz w:val="22"/>
          <w:szCs w:val="22"/>
          <w:rtl/>
        </w:rPr>
      </w:pPr>
      <w:r w:rsidRPr="00376B43">
        <w:rPr>
          <w:sz w:val="22"/>
          <w:szCs w:val="22"/>
          <w:rtl/>
        </w:rPr>
        <w:fldChar w:fldCharType="end"/>
      </w:r>
      <w:r w:rsidR="00A92C75"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פיתוחים</w:instrText>
      </w:r>
      <w:r w:rsidR="00D57109" w:rsidRPr="00376B43">
        <w:rPr>
          <w:sz w:val="22"/>
          <w:szCs w:val="22"/>
          <w:rtl/>
        </w:rPr>
        <w:instrText>_</w:instrText>
      </w:r>
      <w:r w:rsidR="00D57109" w:rsidRPr="00376B43">
        <w:rPr>
          <w:rFonts w:hint="eastAsia"/>
          <w:sz w:val="22"/>
          <w:szCs w:val="22"/>
          <w:rtl/>
        </w:rPr>
        <w:instrText>עתידיים</w:instrText>
      </w:r>
      <w:r w:rsidR="00D57109" w:rsidRPr="00376B43">
        <w:rPr>
          <w:sz w:val="22"/>
          <w:szCs w:val="22"/>
          <w:rtl/>
        </w:rPr>
        <w:instrText>"</w:instrText>
      </w:r>
      <w:r w:rsidR="00A92C75" w:rsidRPr="00376B43">
        <w:rPr>
          <w:sz w:val="22"/>
          <w:szCs w:val="22"/>
          <w:rtl/>
        </w:rPr>
        <w:fldChar w:fldCharType="separate"/>
      </w:r>
      <w:r w:rsidR="00A92C75" w:rsidRPr="00376B43">
        <w:rPr>
          <w:rFonts w:hint="cs"/>
          <w:sz w:val="22"/>
          <w:szCs w:val="22"/>
          <w:rtl/>
        </w:rPr>
        <w:t xml:space="preserve">4. </w:t>
      </w:r>
      <w:r w:rsidR="00CE654E" w:rsidRPr="00376B43">
        <w:rPr>
          <w:rFonts w:hint="cs"/>
          <w:sz w:val="22"/>
          <w:szCs w:val="22"/>
          <w:rtl/>
        </w:rPr>
        <w:t>פיתוחים עתידיים</w:t>
      </w:r>
      <w:r w:rsidR="00A92C75" w:rsidRPr="00376B43">
        <w:rPr>
          <w:rFonts w:hint="cs"/>
          <w:sz w:val="22"/>
          <w:szCs w:val="22"/>
          <w:rtl/>
        </w:rPr>
        <w:t xml:space="preserve"> </w:t>
      </w:r>
      <w:r w:rsidR="00A92C75" w:rsidRPr="00376B43">
        <w:rPr>
          <w:sz w:val="22"/>
          <w:szCs w:val="22"/>
          <w:rtl/>
        </w:rPr>
        <w:tab/>
      </w:r>
      <w:r w:rsidR="00601933">
        <w:rPr>
          <w:rFonts w:hint="cs"/>
          <w:sz w:val="22"/>
          <w:szCs w:val="22"/>
          <w:rtl/>
        </w:rPr>
        <w:t>60</w:t>
      </w:r>
    </w:p>
    <w:p w:rsidR="00CE654E" w:rsidRPr="00376B43" w:rsidRDefault="00A92C75" w:rsidP="00601933">
      <w:pPr>
        <w:pStyle w:val="TOC1"/>
        <w:rPr>
          <w:sz w:val="22"/>
          <w:szCs w:val="22"/>
          <w:rtl/>
        </w:rPr>
      </w:pPr>
      <w:r w:rsidRPr="00376B43">
        <w:rPr>
          <w:sz w:val="22"/>
          <w:szCs w:val="22"/>
          <w:rtl/>
        </w:rPr>
        <w:fldChar w:fldCharType="end"/>
      </w:r>
      <w:r w:rsidR="00CE654E" w:rsidRPr="00376B43">
        <w:rPr>
          <w:rFonts w:hint="cs"/>
          <w:sz w:val="22"/>
          <w:szCs w:val="22"/>
          <w:rtl/>
        </w:rPr>
        <w:t>5.</w:t>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מילון</w:instrText>
      </w:r>
      <w:r w:rsidR="00D57109" w:rsidRPr="00376B43">
        <w:rPr>
          <w:sz w:val="22"/>
          <w:szCs w:val="22"/>
          <w:rtl/>
        </w:rPr>
        <w:instrText>_</w:instrText>
      </w:r>
      <w:r w:rsidR="00D57109" w:rsidRPr="00376B43">
        <w:rPr>
          <w:rFonts w:hint="eastAsia"/>
          <w:sz w:val="22"/>
          <w:szCs w:val="22"/>
          <w:rtl/>
        </w:rPr>
        <w:instrText>מונחים</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נספחים</w:instrText>
      </w:r>
      <w:r w:rsidR="00D57109" w:rsidRPr="00376B43">
        <w:rPr>
          <w:sz w:val="22"/>
          <w:szCs w:val="22"/>
          <w:rtl/>
        </w:rPr>
        <w:instrText>"</w:instrText>
      </w:r>
      <w:r w:rsidR="00CE654E" w:rsidRPr="00376B43">
        <w:rPr>
          <w:sz w:val="22"/>
          <w:szCs w:val="22"/>
          <w:rtl/>
        </w:rPr>
        <w:fldChar w:fldCharType="separate"/>
      </w:r>
      <w:r w:rsidR="00CE654E" w:rsidRPr="00376B43">
        <w:rPr>
          <w:rFonts w:hint="cs"/>
          <w:sz w:val="22"/>
          <w:szCs w:val="22"/>
          <w:rtl/>
        </w:rPr>
        <w:t>נספחים</w:t>
      </w:r>
      <w:r w:rsidR="00CE654E" w:rsidRPr="00376B43">
        <w:rPr>
          <w:sz w:val="22"/>
          <w:szCs w:val="22"/>
          <w:rtl/>
        </w:rPr>
        <w:tab/>
      </w:r>
      <w:r w:rsidR="00601933">
        <w:rPr>
          <w:rFonts w:hint="cs"/>
          <w:sz w:val="22"/>
          <w:szCs w:val="22"/>
          <w:rtl/>
        </w:rPr>
        <w:t>61</w:t>
      </w:r>
    </w:p>
    <w:p w:rsidR="00A92C75" w:rsidRPr="00376B43" w:rsidRDefault="00CE654E" w:rsidP="0068595D">
      <w:pPr>
        <w:pStyle w:val="TOC1"/>
        <w:rPr>
          <w:sz w:val="22"/>
          <w:szCs w:val="22"/>
          <w:rtl/>
        </w:rPr>
      </w:pPr>
      <w:r w:rsidRPr="00376B43">
        <w:rPr>
          <w:sz w:val="22"/>
          <w:szCs w:val="22"/>
          <w:rtl/>
        </w:rPr>
        <w:fldChar w:fldCharType="end"/>
      </w:r>
      <w:r w:rsidR="00A92C75" w:rsidRPr="00376B43">
        <w:rPr>
          <w:rFonts w:hint="cs"/>
          <w:sz w:val="22"/>
          <w:szCs w:val="22"/>
          <w:rtl/>
        </w:rPr>
        <w:t xml:space="preserve">    </w:t>
      </w:r>
      <w:r w:rsidRPr="00376B43">
        <w:rPr>
          <w:rFonts w:hint="cs"/>
          <w:sz w:val="22"/>
          <w:szCs w:val="22"/>
          <w:rtl/>
        </w:rPr>
        <w:t>5</w:t>
      </w:r>
      <w:r w:rsidR="00A92C75" w:rsidRPr="00376B43">
        <w:rPr>
          <w:rFonts w:hint="cs"/>
          <w:sz w:val="22"/>
          <w:szCs w:val="22"/>
          <w:rtl/>
        </w:rPr>
        <w:t xml:space="preserve">.1  </w:t>
      </w:r>
      <w:r w:rsidR="004217E0" w:rsidRPr="00376B43">
        <w:rPr>
          <w:rFonts w:hint="cs"/>
          <w:sz w:val="22"/>
          <w:szCs w:val="22"/>
          <w:rtl/>
        </w:rPr>
        <w:t xml:space="preserve"> מילון מונחים</w:t>
      </w:r>
      <w:r w:rsidR="00A92C75" w:rsidRPr="00376B43">
        <w:rPr>
          <w:rFonts w:hint="cs"/>
          <w:sz w:val="22"/>
          <w:szCs w:val="22"/>
          <w:rtl/>
        </w:rPr>
        <w:t xml:space="preserve">  </w:t>
      </w:r>
      <w:r w:rsidR="003D0C86" w:rsidRPr="00376B43">
        <w:rPr>
          <w:rFonts w:hint="cs"/>
          <w:sz w:val="22"/>
          <w:szCs w:val="22"/>
          <w:rtl/>
        </w:rPr>
        <w:t xml:space="preserve"> -  </w:t>
      </w:r>
      <w:r w:rsidR="003D0C86" w:rsidRPr="00376B43">
        <w:rPr>
          <w:sz w:val="22"/>
          <w:szCs w:val="22"/>
        </w:rPr>
        <w:t>Data Dictionary</w:t>
      </w:r>
      <w:r w:rsidR="00A92C75" w:rsidRPr="00376B43">
        <w:rPr>
          <w:rFonts w:hint="cs"/>
          <w:sz w:val="22"/>
          <w:szCs w:val="22"/>
          <w:rtl/>
        </w:rPr>
        <w:t xml:space="preserve"> </w:t>
      </w:r>
      <w:r w:rsidR="00A92C75" w:rsidRPr="00376B43">
        <w:rPr>
          <w:sz w:val="22"/>
          <w:szCs w:val="22"/>
          <w:rtl/>
        </w:rPr>
        <w:tab/>
      </w:r>
      <w:r w:rsidR="0068595D">
        <w:rPr>
          <w:rFonts w:hint="cs"/>
          <w:sz w:val="22"/>
          <w:szCs w:val="22"/>
          <w:rtl/>
        </w:rPr>
        <w:t>61</w:t>
      </w:r>
    </w:p>
    <w:p w:rsidR="00A92C75" w:rsidRPr="00376B43" w:rsidRDefault="00A92C75" w:rsidP="0068595D">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תרשימי</w:instrText>
      </w:r>
      <w:r w:rsidR="00D57109" w:rsidRPr="00376B43">
        <w:rPr>
          <w:sz w:val="22"/>
          <w:szCs w:val="22"/>
          <w:rtl/>
        </w:rPr>
        <w:instrText>_</w:instrText>
      </w:r>
      <w:r w:rsidR="00D57109" w:rsidRPr="00376B43">
        <w:rPr>
          <w:sz w:val="22"/>
          <w:szCs w:val="22"/>
        </w:rPr>
        <w:instrText>DFD</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rFonts w:hint="cs"/>
          <w:sz w:val="22"/>
          <w:szCs w:val="22"/>
          <w:rtl/>
        </w:rPr>
        <w:t>5</w:t>
      </w:r>
      <w:r w:rsidRPr="00376B43">
        <w:rPr>
          <w:rFonts w:hint="cs"/>
          <w:sz w:val="22"/>
          <w:szCs w:val="22"/>
          <w:rtl/>
        </w:rPr>
        <w:t xml:space="preserve">.2   </w:t>
      </w:r>
      <w:r w:rsidR="003D0C86" w:rsidRPr="00376B43">
        <w:rPr>
          <w:sz w:val="22"/>
          <w:szCs w:val="22"/>
          <w:rtl/>
        </w:rPr>
        <w:t>דיאגרמות זרימת המידע</w:t>
      </w:r>
      <w:r w:rsidR="003D0C86" w:rsidRPr="00376B43">
        <w:rPr>
          <w:rFonts w:hint="cs"/>
          <w:sz w:val="22"/>
          <w:szCs w:val="22"/>
          <w:rtl/>
        </w:rPr>
        <w:t xml:space="preserve"> -  </w:t>
      </w:r>
      <w:r w:rsidR="003D0C86" w:rsidRPr="00376B43">
        <w:rPr>
          <w:sz w:val="22"/>
          <w:szCs w:val="22"/>
        </w:rPr>
        <w:t>DFD</w:t>
      </w:r>
      <w:r w:rsidR="004217E0" w:rsidRPr="00376B43">
        <w:rPr>
          <w:rFonts w:hint="cs"/>
          <w:sz w:val="22"/>
          <w:szCs w:val="22"/>
          <w:rtl/>
        </w:rPr>
        <w:t xml:space="preserve">  </w:t>
      </w:r>
      <w:r w:rsidRPr="00376B43">
        <w:rPr>
          <w:rFonts w:hint="cs"/>
          <w:sz w:val="22"/>
          <w:szCs w:val="22"/>
          <w:rtl/>
        </w:rPr>
        <w:t xml:space="preserve">   </w:t>
      </w:r>
      <w:r w:rsidRPr="00376B43">
        <w:rPr>
          <w:sz w:val="22"/>
          <w:szCs w:val="22"/>
          <w:rtl/>
        </w:rPr>
        <w:tab/>
      </w:r>
      <w:r w:rsidR="0068595D">
        <w:rPr>
          <w:rFonts w:hint="cs"/>
          <w:sz w:val="22"/>
          <w:szCs w:val="22"/>
          <w:rtl/>
        </w:rPr>
        <w:t>65</w:t>
      </w:r>
    </w:p>
    <w:p w:rsidR="00A92C75" w:rsidRPr="00376B43" w:rsidRDefault="00A92C75" w:rsidP="00C93BF6">
      <w:pPr>
        <w:pStyle w:val="TOC1"/>
        <w:rPr>
          <w:sz w:val="22"/>
          <w:szCs w:val="22"/>
          <w:rtl/>
        </w:rPr>
      </w:pPr>
      <w:r w:rsidRPr="00376B43">
        <w:rPr>
          <w:sz w:val="22"/>
          <w:szCs w:val="22"/>
          <w:rtl/>
        </w:rPr>
        <w:fldChar w:fldCharType="end"/>
      </w:r>
      <w:r w:rsidRPr="00376B43">
        <w:rPr>
          <w:sz w:val="22"/>
          <w:szCs w:val="22"/>
          <w:rtl/>
        </w:rPr>
        <w:fldChar w:fldCharType="begin"/>
      </w:r>
      <w:r w:rsidR="00D57109" w:rsidRPr="00376B43">
        <w:rPr>
          <w:sz w:val="22"/>
          <w:szCs w:val="22"/>
        </w:rPr>
        <w:instrText>HYPERLINK</w:instrText>
      </w:r>
      <w:r w:rsidR="00D57109" w:rsidRPr="00376B43">
        <w:rPr>
          <w:sz w:val="22"/>
          <w:szCs w:val="22"/>
          <w:rtl/>
        </w:rPr>
        <w:instrText xml:space="preserve">  \</w:instrText>
      </w:r>
      <w:r w:rsidR="00D57109" w:rsidRPr="00376B43">
        <w:rPr>
          <w:sz w:val="22"/>
          <w:szCs w:val="22"/>
        </w:rPr>
        <w:instrText>l</w:instrText>
      </w:r>
      <w:r w:rsidR="00D57109" w:rsidRPr="00376B43">
        <w:rPr>
          <w:sz w:val="22"/>
          <w:szCs w:val="22"/>
          <w:rtl/>
        </w:rPr>
        <w:instrText xml:space="preserve"> "</w:instrText>
      </w:r>
      <w:r w:rsidR="00D57109" w:rsidRPr="00376B43">
        <w:rPr>
          <w:rFonts w:hint="eastAsia"/>
          <w:sz w:val="22"/>
          <w:szCs w:val="22"/>
          <w:rtl/>
        </w:rPr>
        <w:instrText>תרשימי</w:instrText>
      </w:r>
      <w:r w:rsidR="00D57109" w:rsidRPr="00376B43">
        <w:rPr>
          <w:sz w:val="22"/>
          <w:szCs w:val="22"/>
          <w:rtl/>
        </w:rPr>
        <w:instrText>_</w:instrText>
      </w:r>
      <w:r w:rsidR="00D57109" w:rsidRPr="00376B43">
        <w:rPr>
          <w:sz w:val="22"/>
          <w:szCs w:val="22"/>
        </w:rPr>
        <w:instrText>ER</w:instrText>
      </w:r>
      <w:r w:rsidR="00D57109" w:rsidRPr="00376B43">
        <w:rPr>
          <w:sz w:val="22"/>
          <w:szCs w:val="22"/>
          <w:rtl/>
        </w:rPr>
        <w:instrText>"</w:instrText>
      </w:r>
      <w:r w:rsidRPr="00376B43">
        <w:rPr>
          <w:sz w:val="22"/>
          <w:szCs w:val="22"/>
          <w:rtl/>
        </w:rPr>
        <w:fldChar w:fldCharType="separate"/>
      </w:r>
      <w:r w:rsidRPr="00376B43">
        <w:rPr>
          <w:rFonts w:hint="cs"/>
          <w:sz w:val="22"/>
          <w:szCs w:val="22"/>
          <w:rtl/>
        </w:rPr>
        <w:t xml:space="preserve">    </w:t>
      </w:r>
      <w:r w:rsidR="00CE654E" w:rsidRPr="00376B43">
        <w:rPr>
          <w:rFonts w:hint="cs"/>
          <w:sz w:val="22"/>
          <w:szCs w:val="22"/>
          <w:rtl/>
        </w:rPr>
        <w:t>5</w:t>
      </w:r>
      <w:r w:rsidRPr="00376B43">
        <w:rPr>
          <w:rFonts w:hint="cs"/>
          <w:sz w:val="22"/>
          <w:szCs w:val="22"/>
          <w:rtl/>
        </w:rPr>
        <w:t xml:space="preserve">.3  </w:t>
      </w:r>
      <w:r w:rsidR="004217E0" w:rsidRPr="00376B43">
        <w:rPr>
          <w:rFonts w:hint="cs"/>
          <w:sz w:val="22"/>
          <w:szCs w:val="22"/>
          <w:rtl/>
        </w:rPr>
        <w:t xml:space="preserve"> </w:t>
      </w:r>
      <w:r w:rsidR="003D0C86" w:rsidRPr="00376B43">
        <w:rPr>
          <w:rFonts w:hint="cs"/>
          <w:sz w:val="22"/>
          <w:szCs w:val="22"/>
          <w:rtl/>
        </w:rPr>
        <w:t xml:space="preserve">דיאגרמות קשרי ישויות - </w:t>
      </w:r>
      <w:r w:rsidR="004217E0" w:rsidRPr="00376B43">
        <w:rPr>
          <w:rFonts w:hint="cs"/>
          <w:sz w:val="22"/>
          <w:szCs w:val="22"/>
          <w:rtl/>
        </w:rPr>
        <w:t xml:space="preserve"> </w:t>
      </w:r>
      <w:r w:rsidR="003D0C86" w:rsidRPr="00376B43">
        <w:rPr>
          <w:rFonts w:hint="cs"/>
          <w:sz w:val="22"/>
          <w:szCs w:val="22"/>
          <w:rtl/>
        </w:rPr>
        <w:t xml:space="preserve">  </w:t>
      </w:r>
      <w:r w:rsidR="003D0C86" w:rsidRPr="00376B43">
        <w:rPr>
          <w:sz w:val="22"/>
          <w:szCs w:val="22"/>
        </w:rPr>
        <w:t>ERD</w:t>
      </w:r>
      <w:r w:rsidRPr="00376B43">
        <w:rPr>
          <w:sz w:val="22"/>
          <w:szCs w:val="22"/>
          <w:rtl/>
        </w:rPr>
        <w:tab/>
      </w:r>
      <w:r w:rsidR="00C93BF6">
        <w:rPr>
          <w:rFonts w:hint="cs"/>
          <w:sz w:val="22"/>
          <w:szCs w:val="22"/>
          <w:rtl/>
        </w:rPr>
        <w:t>89</w:t>
      </w:r>
    </w:p>
    <w:p w:rsidR="00D01333" w:rsidRPr="00A27205" w:rsidRDefault="00A92C75" w:rsidP="00CE654E">
      <w:pPr>
        <w:rPr>
          <w:rFonts w:ascii="Comic Sans MS" w:hAnsi="Comic Sans MS"/>
          <w:rtl/>
        </w:rPr>
      </w:pPr>
      <w:r w:rsidRPr="00376B43">
        <w:rPr>
          <w:rFonts w:ascii="Comic Sans MS" w:hAnsi="Comic Sans MS"/>
          <w:sz w:val="22"/>
          <w:szCs w:val="22"/>
          <w:rtl/>
        </w:rPr>
        <w:fldChar w:fldCharType="end"/>
      </w:r>
      <w:r w:rsidR="003949D7" w:rsidRPr="00376B43">
        <w:rPr>
          <w:rFonts w:ascii="Comic Sans MS" w:hAnsi="Comic Sans MS"/>
          <w:sz w:val="22"/>
          <w:szCs w:val="22"/>
          <w:rtl/>
        </w:rPr>
        <w:fldChar w:fldCharType="end"/>
      </w:r>
    </w:p>
    <w:bookmarkEnd w:id="0"/>
    <w:p w:rsidR="006D6F2E" w:rsidRPr="00A27205" w:rsidRDefault="002C213F" w:rsidP="002C213F">
      <w:pPr>
        <w:rPr>
          <w:rFonts w:ascii="Comic Sans MS" w:hAnsi="Comic Sans MS" w:cs="David"/>
          <w:b/>
          <w:bCs/>
          <w:color w:val="000000"/>
          <w:sz w:val="40"/>
          <w:szCs w:val="40"/>
          <w:rtl/>
        </w:rPr>
      </w:pPr>
      <w:r w:rsidRPr="00A27205">
        <w:rPr>
          <w:rFonts w:ascii="Comic Sans MS" w:hAnsi="Comic Sans MS" w:cs="David" w:hint="cs"/>
          <w:b/>
          <w:bCs/>
          <w:color w:val="000000"/>
          <w:sz w:val="40"/>
          <w:szCs w:val="40"/>
          <w:rtl/>
        </w:rPr>
        <w:lastRenderedPageBreak/>
        <w:t xml:space="preserve">1. </w:t>
      </w:r>
      <w:r w:rsidR="0078611E" w:rsidRPr="00A27205">
        <w:rPr>
          <w:rFonts w:ascii="Comic Sans MS" w:hAnsi="Comic Sans MS" w:cs="David" w:hint="cs"/>
          <w:b/>
          <w:bCs/>
          <w:color w:val="000000"/>
          <w:sz w:val="40"/>
          <w:szCs w:val="40"/>
          <w:rtl/>
        </w:rPr>
        <w:t xml:space="preserve"> </w:t>
      </w:r>
      <w:r w:rsidR="00947743" w:rsidRPr="00A27205">
        <w:rPr>
          <w:rFonts w:ascii="Comic Sans MS" w:hAnsi="Comic Sans MS" w:cs="David" w:hint="cs"/>
          <w:b/>
          <w:bCs/>
          <w:color w:val="000000"/>
          <w:sz w:val="40"/>
          <w:szCs w:val="40"/>
          <w:rtl/>
        </w:rPr>
        <w:t xml:space="preserve"> </w:t>
      </w:r>
      <w:r w:rsidR="0078611E" w:rsidRPr="00A27205">
        <w:rPr>
          <w:rFonts w:ascii="Comic Sans MS" w:hAnsi="Comic Sans MS" w:cs="David" w:hint="cs"/>
          <w:b/>
          <w:bCs/>
          <w:color w:val="000000"/>
          <w:sz w:val="40"/>
          <w:szCs w:val="40"/>
          <w:rtl/>
        </w:rPr>
        <w:t>מ</w:t>
      </w:r>
      <w:bookmarkStart w:id="1" w:name="מבוא"/>
      <w:bookmarkEnd w:id="1"/>
      <w:r w:rsidR="0078611E" w:rsidRPr="00A27205">
        <w:rPr>
          <w:rFonts w:ascii="Comic Sans MS" w:hAnsi="Comic Sans MS" w:cs="David" w:hint="cs"/>
          <w:b/>
          <w:bCs/>
          <w:color w:val="000000"/>
          <w:sz w:val="40"/>
          <w:szCs w:val="40"/>
          <w:rtl/>
        </w:rPr>
        <w:t xml:space="preserve">בוא </w:t>
      </w:r>
    </w:p>
    <w:p w:rsidR="00EE4217" w:rsidRPr="00A27205" w:rsidRDefault="00EE4217" w:rsidP="00EE4217">
      <w:pPr>
        <w:rPr>
          <w:rFonts w:ascii="Comic Sans MS" w:hAnsi="Comic Sans MS" w:cs="David"/>
          <w:rtl/>
          <w:lang w:eastAsia="he-IL"/>
        </w:rPr>
      </w:pPr>
    </w:p>
    <w:p w:rsidR="0078611E" w:rsidRPr="00A27205" w:rsidRDefault="00EE4217" w:rsidP="00EE4217">
      <w:pPr>
        <w:numPr>
          <w:ilvl w:val="1"/>
          <w:numId w:val="1"/>
        </w:numPr>
        <w:rPr>
          <w:rFonts w:ascii="Comic Sans MS" w:hAnsi="Comic Sans MS" w:cs="David"/>
          <w:b/>
          <w:bCs/>
          <w:color w:val="000000"/>
          <w:szCs w:val="30"/>
          <w:rtl/>
        </w:rPr>
      </w:pPr>
      <w:r w:rsidRPr="00A27205">
        <w:rPr>
          <w:rFonts w:ascii="Comic Sans MS" w:hAnsi="Comic Sans MS" w:cs="David" w:hint="cs"/>
          <w:rtl/>
          <w:lang w:eastAsia="he-IL"/>
        </w:rPr>
        <w:t xml:space="preserve">  </w:t>
      </w:r>
      <w:bookmarkStart w:id="2" w:name="מטרות_המסמך"/>
      <w:r w:rsidR="0078611E" w:rsidRPr="00A27205">
        <w:rPr>
          <w:rFonts w:ascii="Comic Sans MS" w:hAnsi="Comic Sans MS" w:cs="David"/>
          <w:b/>
          <w:bCs/>
          <w:color w:val="000000"/>
          <w:szCs w:val="30"/>
          <w:rtl/>
        </w:rPr>
        <w:t xml:space="preserve">מטרת המסמך </w:t>
      </w:r>
      <w:bookmarkEnd w:id="2"/>
    </w:p>
    <w:p w:rsidR="0078611E" w:rsidRPr="00A27205" w:rsidRDefault="0078611E" w:rsidP="0078611E">
      <w:pPr>
        <w:rPr>
          <w:rFonts w:ascii="Comic Sans MS" w:hAnsi="Comic Sans MS" w:cs="David"/>
          <w:color w:val="000000"/>
          <w:u w:val="single"/>
          <w:rtl/>
        </w:rPr>
      </w:pPr>
    </w:p>
    <w:p w:rsidR="0078611E" w:rsidRPr="00400141" w:rsidRDefault="0078611E" w:rsidP="00697272">
      <w:pPr>
        <w:pStyle w:val="BodyText"/>
        <w:rPr>
          <w:rFonts w:ascii="David" w:hAnsi="David"/>
          <w:color w:val="000000"/>
          <w:sz w:val="24"/>
          <w:rtl/>
        </w:rPr>
      </w:pPr>
      <w:r w:rsidRPr="00400141">
        <w:rPr>
          <w:rFonts w:ascii="David" w:hAnsi="David"/>
          <w:color w:val="000000"/>
          <w:sz w:val="24"/>
          <w:rtl/>
        </w:rPr>
        <w:t xml:space="preserve">מסמך זה מתאר את מפרט מערכת </w:t>
      </w:r>
      <w:r w:rsidR="00316AC9" w:rsidRPr="00400141">
        <w:rPr>
          <w:rFonts w:ascii="David" w:hAnsi="David"/>
          <w:color w:val="000000"/>
          <w:sz w:val="24"/>
          <w:rtl/>
        </w:rPr>
        <w:t xml:space="preserve">של המשחק </w:t>
      </w:r>
      <w:r w:rsidR="00316AC9" w:rsidRPr="00400141">
        <w:rPr>
          <w:rFonts w:ascii="David" w:hAnsi="David"/>
          <w:color w:val="000000"/>
          <w:sz w:val="24"/>
        </w:rPr>
        <w:t>UTOPIA</w:t>
      </w:r>
      <w:r w:rsidRPr="00400141">
        <w:rPr>
          <w:rFonts w:ascii="David" w:hAnsi="David"/>
          <w:color w:val="000000"/>
          <w:sz w:val="24"/>
          <w:rtl/>
        </w:rPr>
        <w:t xml:space="preserve">. </w:t>
      </w:r>
      <w:r w:rsidR="002C213F" w:rsidRPr="00400141">
        <w:rPr>
          <w:rFonts w:ascii="David" w:hAnsi="David"/>
          <w:color w:val="000000"/>
          <w:sz w:val="24"/>
          <w:rtl/>
        </w:rPr>
        <w:t xml:space="preserve"> </w:t>
      </w:r>
      <w:r w:rsidR="008D48BB" w:rsidRPr="00400141">
        <w:rPr>
          <w:rFonts w:ascii="David" w:hAnsi="David"/>
          <w:color w:val="000000"/>
          <w:sz w:val="24"/>
          <w:rtl/>
        </w:rPr>
        <w:t xml:space="preserve">מטרת המסמך הוא לגבש באופן מסודר את </w:t>
      </w:r>
      <w:r w:rsidRPr="00400141">
        <w:rPr>
          <w:rFonts w:ascii="David" w:hAnsi="David"/>
          <w:color w:val="000000"/>
          <w:sz w:val="24"/>
          <w:rtl/>
        </w:rPr>
        <w:t xml:space="preserve"> הדרישות הפונקציונאליות</w:t>
      </w:r>
      <w:r w:rsidR="008D48BB" w:rsidRPr="00400141">
        <w:rPr>
          <w:rFonts w:ascii="David" w:hAnsi="David"/>
          <w:color w:val="000000"/>
          <w:sz w:val="24"/>
          <w:rtl/>
        </w:rPr>
        <w:t xml:space="preserve"> והלא פונקציונאליות של ה</w:t>
      </w:r>
      <w:r w:rsidR="00316AC9" w:rsidRPr="00400141">
        <w:rPr>
          <w:rFonts w:ascii="David" w:hAnsi="David"/>
          <w:color w:val="000000"/>
          <w:sz w:val="24"/>
          <w:rtl/>
        </w:rPr>
        <w:t>משחק</w:t>
      </w:r>
      <w:r w:rsidR="008D48BB" w:rsidRPr="00400141">
        <w:rPr>
          <w:rFonts w:ascii="David" w:hAnsi="David"/>
          <w:color w:val="000000"/>
          <w:sz w:val="24"/>
          <w:rtl/>
        </w:rPr>
        <w:t xml:space="preserve"> לקורא</w:t>
      </w:r>
      <w:r w:rsidR="00C610C8" w:rsidRPr="00400141">
        <w:rPr>
          <w:rFonts w:ascii="David" w:hAnsi="David"/>
          <w:color w:val="000000"/>
          <w:sz w:val="24"/>
          <w:rtl/>
        </w:rPr>
        <w:t>, להגדיר</w:t>
      </w:r>
      <w:r w:rsidR="008D48BB" w:rsidRPr="00400141">
        <w:rPr>
          <w:rFonts w:ascii="David" w:hAnsi="David"/>
          <w:color w:val="000000"/>
          <w:sz w:val="24"/>
          <w:rtl/>
        </w:rPr>
        <w:t xml:space="preserve"> את </w:t>
      </w:r>
      <w:r w:rsidRPr="00400141">
        <w:rPr>
          <w:rFonts w:ascii="David" w:hAnsi="David"/>
          <w:color w:val="000000"/>
          <w:sz w:val="24"/>
          <w:rtl/>
        </w:rPr>
        <w:t>הדרישות לממשקי ה</w:t>
      </w:r>
      <w:r w:rsidR="00316AC9" w:rsidRPr="00400141">
        <w:rPr>
          <w:rFonts w:ascii="David" w:hAnsi="David"/>
          <w:color w:val="000000"/>
          <w:sz w:val="24"/>
          <w:rtl/>
        </w:rPr>
        <w:t>משחק</w:t>
      </w:r>
      <w:r w:rsidR="002C213F" w:rsidRPr="00400141">
        <w:rPr>
          <w:rFonts w:ascii="David" w:hAnsi="David"/>
          <w:color w:val="000000"/>
          <w:sz w:val="24"/>
          <w:rtl/>
        </w:rPr>
        <w:t xml:space="preserve"> ו</w:t>
      </w:r>
      <w:r w:rsidR="00FF08FD" w:rsidRPr="00400141">
        <w:rPr>
          <w:rFonts w:ascii="David" w:hAnsi="David"/>
          <w:color w:val="000000"/>
          <w:sz w:val="24"/>
          <w:rtl/>
        </w:rPr>
        <w:t>ביצועיו</w:t>
      </w:r>
      <w:r w:rsidRPr="00400141">
        <w:rPr>
          <w:rFonts w:ascii="David" w:hAnsi="David"/>
          <w:color w:val="000000"/>
          <w:sz w:val="24"/>
          <w:rtl/>
        </w:rPr>
        <w:t xml:space="preserve"> כפי </w:t>
      </w:r>
      <w:r w:rsidR="00D961FF" w:rsidRPr="00400141">
        <w:rPr>
          <w:rFonts w:ascii="David" w:hAnsi="David"/>
          <w:color w:val="000000"/>
          <w:sz w:val="24"/>
          <w:rtl/>
        </w:rPr>
        <w:t>שהוגדר בהצעת הפרוי</w:t>
      </w:r>
      <w:r w:rsidR="00697272" w:rsidRPr="00400141">
        <w:rPr>
          <w:rFonts w:ascii="David" w:hAnsi="David"/>
          <w:color w:val="000000"/>
          <w:sz w:val="24"/>
          <w:rtl/>
        </w:rPr>
        <w:t>קט</w:t>
      </w:r>
      <w:r w:rsidR="008D48BB" w:rsidRPr="00400141">
        <w:rPr>
          <w:rFonts w:ascii="David" w:hAnsi="David"/>
          <w:color w:val="000000"/>
          <w:sz w:val="24"/>
          <w:rtl/>
        </w:rPr>
        <w:t xml:space="preserve"> </w:t>
      </w:r>
      <w:r w:rsidRPr="00400141">
        <w:rPr>
          <w:rFonts w:ascii="David" w:hAnsi="David"/>
          <w:color w:val="000000"/>
          <w:sz w:val="24"/>
          <w:rtl/>
        </w:rPr>
        <w:t xml:space="preserve"> </w:t>
      </w:r>
      <w:r w:rsidR="008D48BB" w:rsidRPr="00400141">
        <w:rPr>
          <w:rFonts w:ascii="David" w:hAnsi="David"/>
          <w:color w:val="000000"/>
          <w:sz w:val="24"/>
          <w:rtl/>
        </w:rPr>
        <w:t>ב</w:t>
      </w:r>
      <w:r w:rsidR="00003A5B" w:rsidRPr="00400141">
        <w:rPr>
          <w:rFonts w:ascii="David" w:hAnsi="David"/>
          <w:color w:val="000000"/>
          <w:sz w:val="24"/>
          <w:rtl/>
        </w:rPr>
        <w:t xml:space="preserve">תיאור המערכת </w:t>
      </w:r>
      <w:r w:rsidR="00C610C8" w:rsidRPr="00400141">
        <w:rPr>
          <w:rFonts w:ascii="David" w:hAnsi="David"/>
          <w:color w:val="000000"/>
          <w:sz w:val="24"/>
          <w:rtl/>
        </w:rPr>
        <w:t xml:space="preserve"> ( מסמך נלווה  מספר 1 )  </w:t>
      </w:r>
      <w:r w:rsidR="00003A5B" w:rsidRPr="00400141">
        <w:rPr>
          <w:rFonts w:ascii="David" w:hAnsi="David"/>
          <w:color w:val="000000"/>
          <w:sz w:val="24"/>
          <w:rtl/>
        </w:rPr>
        <w:t>ש</w:t>
      </w:r>
      <w:r w:rsidR="00697272" w:rsidRPr="00400141">
        <w:rPr>
          <w:rFonts w:ascii="David" w:hAnsi="David"/>
          <w:color w:val="000000"/>
          <w:sz w:val="24"/>
          <w:rtl/>
        </w:rPr>
        <w:t xml:space="preserve">ששלחנו למה"ט </w:t>
      </w:r>
      <w:r w:rsidRPr="00400141">
        <w:rPr>
          <w:rFonts w:ascii="David" w:hAnsi="David"/>
          <w:color w:val="000000"/>
          <w:sz w:val="24"/>
          <w:rtl/>
        </w:rPr>
        <w:t>.</w:t>
      </w:r>
      <w:r w:rsidR="00C610C8" w:rsidRPr="00400141">
        <w:rPr>
          <w:rFonts w:ascii="David" w:hAnsi="David"/>
          <w:color w:val="000000"/>
          <w:sz w:val="24"/>
          <w:rtl/>
        </w:rPr>
        <w:t xml:space="preserve"> </w:t>
      </w:r>
    </w:p>
    <w:p w:rsidR="002C213F" w:rsidRPr="00400141" w:rsidRDefault="00FF08FD" w:rsidP="00FF08FD">
      <w:pPr>
        <w:pStyle w:val="BodyText"/>
        <w:rPr>
          <w:rFonts w:ascii="David" w:hAnsi="David"/>
          <w:sz w:val="24"/>
          <w:rtl/>
        </w:rPr>
      </w:pPr>
      <w:r w:rsidRPr="00400141">
        <w:rPr>
          <w:rFonts w:ascii="David" w:hAnsi="David"/>
          <w:sz w:val="24"/>
          <w:rtl/>
        </w:rPr>
        <w:t xml:space="preserve">מסמך </w:t>
      </w:r>
      <w:r w:rsidR="006A208C" w:rsidRPr="00400141">
        <w:rPr>
          <w:rFonts w:ascii="David" w:hAnsi="David"/>
          <w:sz w:val="24"/>
          <w:rtl/>
        </w:rPr>
        <w:t>הזה מכיל</w:t>
      </w:r>
      <w:r w:rsidR="00003A5B" w:rsidRPr="00400141">
        <w:rPr>
          <w:rFonts w:ascii="David" w:hAnsi="David"/>
          <w:sz w:val="24"/>
          <w:rtl/>
        </w:rPr>
        <w:t xml:space="preserve"> </w:t>
      </w:r>
      <w:r w:rsidR="0078611E" w:rsidRPr="00400141">
        <w:rPr>
          <w:rFonts w:ascii="David" w:hAnsi="David"/>
          <w:sz w:val="24"/>
          <w:rtl/>
        </w:rPr>
        <w:t xml:space="preserve">תיאור כללי של סביבת העבודה </w:t>
      </w:r>
      <w:r w:rsidR="002C213F" w:rsidRPr="00400141">
        <w:rPr>
          <w:rFonts w:ascii="David" w:hAnsi="David"/>
          <w:sz w:val="24"/>
          <w:rtl/>
        </w:rPr>
        <w:t xml:space="preserve">, הגדרה של </w:t>
      </w:r>
      <w:r w:rsidR="0078611E" w:rsidRPr="00400141">
        <w:rPr>
          <w:rFonts w:ascii="David" w:hAnsi="David"/>
          <w:sz w:val="24"/>
          <w:rtl/>
        </w:rPr>
        <w:t>יכולות ה</w:t>
      </w:r>
      <w:r w:rsidRPr="00400141">
        <w:rPr>
          <w:rFonts w:ascii="David" w:hAnsi="David"/>
          <w:sz w:val="24"/>
          <w:rtl/>
        </w:rPr>
        <w:t>משחק</w:t>
      </w:r>
      <w:r w:rsidR="0078611E" w:rsidRPr="00400141">
        <w:rPr>
          <w:rFonts w:ascii="David" w:hAnsi="David"/>
          <w:sz w:val="24"/>
          <w:rtl/>
        </w:rPr>
        <w:t>, תיאור הקלטים</w:t>
      </w:r>
      <w:r w:rsidR="00003A5B" w:rsidRPr="00400141">
        <w:rPr>
          <w:rFonts w:ascii="David" w:hAnsi="David"/>
          <w:sz w:val="24"/>
          <w:rtl/>
        </w:rPr>
        <w:t>, התהליכים</w:t>
      </w:r>
      <w:r w:rsidR="0078611E" w:rsidRPr="00400141">
        <w:rPr>
          <w:rFonts w:ascii="David" w:hAnsi="David"/>
          <w:sz w:val="24"/>
          <w:rtl/>
        </w:rPr>
        <w:t xml:space="preserve"> והפלטים של</w:t>
      </w:r>
      <w:r w:rsidRPr="00400141">
        <w:rPr>
          <w:rFonts w:ascii="David" w:hAnsi="David"/>
          <w:sz w:val="24"/>
          <w:rtl/>
        </w:rPr>
        <w:t>ו</w:t>
      </w:r>
      <w:r w:rsidR="00003A5B" w:rsidRPr="00400141">
        <w:rPr>
          <w:rFonts w:ascii="David" w:hAnsi="David"/>
          <w:sz w:val="24"/>
          <w:rtl/>
        </w:rPr>
        <w:t xml:space="preserve">, </w:t>
      </w:r>
      <w:r w:rsidR="0078611E" w:rsidRPr="00400141">
        <w:rPr>
          <w:rFonts w:ascii="David" w:hAnsi="David"/>
          <w:sz w:val="24"/>
          <w:rtl/>
        </w:rPr>
        <w:t xml:space="preserve"> </w:t>
      </w:r>
      <w:r w:rsidR="002C213F" w:rsidRPr="00400141">
        <w:rPr>
          <w:rFonts w:ascii="David" w:hAnsi="David"/>
          <w:sz w:val="24"/>
          <w:rtl/>
        </w:rPr>
        <w:t>קביעת גבולותי</w:t>
      </w:r>
      <w:r w:rsidRPr="00400141">
        <w:rPr>
          <w:rFonts w:ascii="David" w:hAnsi="David"/>
          <w:sz w:val="24"/>
          <w:rtl/>
        </w:rPr>
        <w:t>ו</w:t>
      </w:r>
      <w:r w:rsidR="002C213F" w:rsidRPr="00400141">
        <w:rPr>
          <w:rFonts w:ascii="David" w:hAnsi="David"/>
          <w:sz w:val="24"/>
          <w:rtl/>
        </w:rPr>
        <w:t xml:space="preserve">  ו</w:t>
      </w:r>
      <w:r w:rsidR="00C610C8" w:rsidRPr="00400141">
        <w:rPr>
          <w:rFonts w:ascii="David" w:hAnsi="David"/>
          <w:sz w:val="24"/>
          <w:rtl/>
        </w:rPr>
        <w:t>ד</w:t>
      </w:r>
      <w:r w:rsidR="002C213F" w:rsidRPr="00400141">
        <w:rPr>
          <w:rFonts w:ascii="David" w:hAnsi="David"/>
          <w:sz w:val="24"/>
          <w:rtl/>
        </w:rPr>
        <w:t xml:space="preserve">ן </w:t>
      </w:r>
      <w:r w:rsidR="00C610C8" w:rsidRPr="00400141">
        <w:rPr>
          <w:rFonts w:ascii="David" w:hAnsi="David"/>
          <w:sz w:val="24"/>
          <w:rtl/>
        </w:rPr>
        <w:t xml:space="preserve">גם </w:t>
      </w:r>
      <w:r w:rsidR="002C213F" w:rsidRPr="00400141">
        <w:rPr>
          <w:rFonts w:ascii="David" w:hAnsi="David"/>
          <w:sz w:val="24"/>
          <w:rtl/>
        </w:rPr>
        <w:t>ב</w:t>
      </w:r>
      <w:r w:rsidR="00003A5B" w:rsidRPr="00400141">
        <w:rPr>
          <w:rFonts w:ascii="David" w:hAnsi="David"/>
          <w:sz w:val="24"/>
          <w:rtl/>
        </w:rPr>
        <w:t>הרחבות אופציונאליות עתידיות</w:t>
      </w:r>
      <w:r w:rsidR="0078611E" w:rsidRPr="00400141">
        <w:rPr>
          <w:rFonts w:ascii="David" w:hAnsi="David"/>
          <w:sz w:val="24"/>
          <w:rtl/>
        </w:rPr>
        <w:t>.</w:t>
      </w:r>
      <w:r w:rsidR="00003A5B" w:rsidRPr="00400141">
        <w:rPr>
          <w:rFonts w:ascii="David" w:hAnsi="David"/>
          <w:sz w:val="24"/>
          <w:rtl/>
        </w:rPr>
        <w:t xml:space="preserve"> </w:t>
      </w:r>
      <w:r w:rsidR="0078611E" w:rsidRPr="00400141">
        <w:rPr>
          <w:rFonts w:ascii="David" w:hAnsi="David"/>
          <w:sz w:val="24"/>
          <w:rtl/>
        </w:rPr>
        <w:t xml:space="preserve"> </w:t>
      </w:r>
    </w:p>
    <w:p w:rsidR="00003A5B" w:rsidRPr="00400141" w:rsidRDefault="002C213F" w:rsidP="00FF08FD">
      <w:pPr>
        <w:pStyle w:val="BodyText"/>
        <w:rPr>
          <w:rFonts w:ascii="David" w:hAnsi="David"/>
          <w:sz w:val="24"/>
          <w:rtl/>
        </w:rPr>
      </w:pPr>
      <w:r w:rsidRPr="00400141">
        <w:rPr>
          <w:rFonts w:ascii="David" w:hAnsi="David"/>
          <w:sz w:val="24"/>
          <w:rtl/>
        </w:rPr>
        <w:t>המ</w:t>
      </w:r>
      <w:r w:rsidR="006A208C" w:rsidRPr="00400141">
        <w:rPr>
          <w:rFonts w:ascii="David" w:hAnsi="David"/>
          <w:sz w:val="24"/>
          <w:rtl/>
        </w:rPr>
        <w:t xml:space="preserve">טרה המרכזית של המסמך היא לפרט את הדרישות שישמשו </w:t>
      </w:r>
      <w:r w:rsidR="00003A5B" w:rsidRPr="00400141">
        <w:rPr>
          <w:rFonts w:ascii="David" w:hAnsi="David"/>
          <w:sz w:val="24"/>
          <w:rtl/>
        </w:rPr>
        <w:t>כ</w:t>
      </w:r>
      <w:r w:rsidRPr="00400141">
        <w:rPr>
          <w:rFonts w:ascii="David" w:hAnsi="David"/>
          <w:sz w:val="24"/>
          <w:rtl/>
        </w:rPr>
        <w:t>בסיס לתכנון ה</w:t>
      </w:r>
      <w:r w:rsidR="00316AC9" w:rsidRPr="00400141">
        <w:rPr>
          <w:rFonts w:ascii="David" w:hAnsi="David"/>
          <w:sz w:val="24"/>
          <w:rtl/>
        </w:rPr>
        <w:t>משחק</w:t>
      </w:r>
      <w:r w:rsidRPr="00400141">
        <w:rPr>
          <w:rFonts w:ascii="David" w:hAnsi="David"/>
          <w:sz w:val="24"/>
          <w:rtl/>
        </w:rPr>
        <w:t xml:space="preserve"> ולכן הוא נועד</w:t>
      </w:r>
      <w:r w:rsidR="0078611E" w:rsidRPr="00400141">
        <w:rPr>
          <w:rFonts w:ascii="David" w:hAnsi="David"/>
          <w:sz w:val="24"/>
          <w:rtl/>
        </w:rPr>
        <w:t xml:space="preserve"> בראש ובראשו</w:t>
      </w:r>
      <w:r w:rsidRPr="00400141">
        <w:rPr>
          <w:rFonts w:ascii="David" w:hAnsi="David"/>
          <w:sz w:val="24"/>
          <w:rtl/>
        </w:rPr>
        <w:t>נה למתכננים ולצוות המעצבים של</w:t>
      </w:r>
      <w:r w:rsidR="00FF08FD" w:rsidRPr="00400141">
        <w:rPr>
          <w:rFonts w:ascii="David" w:hAnsi="David"/>
          <w:sz w:val="24"/>
          <w:rtl/>
        </w:rPr>
        <w:t>ו</w:t>
      </w:r>
      <w:r w:rsidRPr="00400141">
        <w:rPr>
          <w:rFonts w:ascii="David" w:hAnsi="David"/>
          <w:sz w:val="24"/>
          <w:rtl/>
        </w:rPr>
        <w:t xml:space="preserve">. </w:t>
      </w:r>
      <w:r w:rsidR="00003A5B" w:rsidRPr="00400141">
        <w:rPr>
          <w:rFonts w:ascii="David" w:hAnsi="David"/>
          <w:sz w:val="24"/>
          <w:rtl/>
        </w:rPr>
        <w:t xml:space="preserve"> הכוונה היא שמעצבי ה</w:t>
      </w:r>
      <w:r w:rsidR="00316AC9" w:rsidRPr="00400141">
        <w:rPr>
          <w:rFonts w:ascii="David" w:hAnsi="David"/>
          <w:sz w:val="24"/>
          <w:rtl/>
        </w:rPr>
        <w:t>משחק</w:t>
      </w:r>
      <w:r w:rsidR="006A208C" w:rsidRPr="00400141">
        <w:rPr>
          <w:rFonts w:ascii="David" w:hAnsi="David"/>
          <w:sz w:val="24"/>
          <w:rtl/>
        </w:rPr>
        <w:t xml:space="preserve"> ישתמשו</w:t>
      </w:r>
      <w:r w:rsidR="00003A5B" w:rsidRPr="00400141">
        <w:rPr>
          <w:rFonts w:ascii="David" w:hAnsi="David"/>
          <w:sz w:val="24"/>
          <w:rtl/>
        </w:rPr>
        <w:t xml:space="preserve"> במסמך זה כדי לתכנן את מרכיבי ה</w:t>
      </w:r>
      <w:r w:rsidR="00FF08FD" w:rsidRPr="00400141">
        <w:rPr>
          <w:rFonts w:ascii="David" w:hAnsi="David"/>
          <w:sz w:val="24"/>
          <w:rtl/>
        </w:rPr>
        <w:t>משחק</w:t>
      </w:r>
      <w:r w:rsidR="00003A5B" w:rsidRPr="00400141">
        <w:rPr>
          <w:rFonts w:ascii="David" w:hAnsi="David"/>
          <w:sz w:val="24"/>
          <w:rtl/>
        </w:rPr>
        <w:t xml:space="preserve"> ולעצב את הדרך לפיתוח</w:t>
      </w:r>
      <w:r w:rsidR="00FF08FD" w:rsidRPr="00400141">
        <w:rPr>
          <w:rFonts w:ascii="David" w:hAnsi="David"/>
          <w:sz w:val="24"/>
          <w:rtl/>
        </w:rPr>
        <w:t>ו</w:t>
      </w:r>
      <w:r w:rsidR="00003A5B" w:rsidRPr="00400141">
        <w:rPr>
          <w:rFonts w:ascii="David" w:hAnsi="David"/>
          <w:sz w:val="24"/>
          <w:rtl/>
        </w:rPr>
        <w:t xml:space="preserve">. </w:t>
      </w:r>
    </w:p>
    <w:p w:rsidR="00003A5B" w:rsidRPr="00400141" w:rsidRDefault="00003A5B" w:rsidP="00003A5B">
      <w:pPr>
        <w:pStyle w:val="BodyText"/>
        <w:rPr>
          <w:rFonts w:ascii="David" w:hAnsi="David"/>
          <w:sz w:val="24"/>
          <w:rtl/>
        </w:rPr>
      </w:pPr>
    </w:p>
    <w:p w:rsidR="00584019" w:rsidRPr="00400141" w:rsidRDefault="002C213F" w:rsidP="00591852">
      <w:pPr>
        <w:pStyle w:val="BodyText"/>
        <w:rPr>
          <w:rFonts w:ascii="David" w:hAnsi="David"/>
          <w:sz w:val="24"/>
          <w:rtl/>
        </w:rPr>
      </w:pPr>
      <w:r w:rsidRPr="00400141">
        <w:rPr>
          <w:rFonts w:ascii="David" w:hAnsi="David"/>
          <w:sz w:val="24"/>
          <w:rtl/>
        </w:rPr>
        <w:t xml:space="preserve">בנוסף, יוכל </w:t>
      </w:r>
      <w:r w:rsidR="006A208C" w:rsidRPr="00400141">
        <w:rPr>
          <w:rFonts w:ascii="David" w:hAnsi="David"/>
          <w:sz w:val="24"/>
          <w:rtl/>
        </w:rPr>
        <w:t xml:space="preserve"> המסמך הזה </w:t>
      </w:r>
      <w:r w:rsidRPr="00400141">
        <w:rPr>
          <w:rFonts w:ascii="David" w:hAnsi="David"/>
          <w:sz w:val="24"/>
          <w:rtl/>
        </w:rPr>
        <w:t xml:space="preserve">לשמש קבוצות נוספות של </w:t>
      </w:r>
      <w:r w:rsidR="00584019" w:rsidRPr="00400141">
        <w:rPr>
          <w:rFonts w:ascii="David" w:hAnsi="David"/>
          <w:sz w:val="24"/>
          <w:rtl/>
        </w:rPr>
        <w:t xml:space="preserve"> בעלי עניין</w:t>
      </w:r>
      <w:r w:rsidR="0078611E" w:rsidRPr="00400141">
        <w:rPr>
          <w:rFonts w:ascii="David" w:hAnsi="David"/>
          <w:sz w:val="24"/>
          <w:rtl/>
        </w:rPr>
        <w:t xml:space="preserve">: </w:t>
      </w:r>
      <w:r w:rsidRPr="00400141">
        <w:rPr>
          <w:rFonts w:ascii="David" w:hAnsi="David"/>
          <w:sz w:val="24"/>
          <w:rtl/>
        </w:rPr>
        <w:t xml:space="preserve"> </w:t>
      </w:r>
      <w:r w:rsidR="00584019" w:rsidRPr="00400141">
        <w:rPr>
          <w:rFonts w:ascii="David" w:hAnsi="David"/>
          <w:sz w:val="24"/>
          <w:rtl/>
        </w:rPr>
        <w:t xml:space="preserve">מנהל הפרויקט יוכל  </w:t>
      </w:r>
      <w:r w:rsidR="006A208C" w:rsidRPr="00400141">
        <w:rPr>
          <w:rFonts w:ascii="David" w:hAnsi="David"/>
          <w:sz w:val="24"/>
          <w:rtl/>
        </w:rPr>
        <w:t>להיעזר בו</w:t>
      </w:r>
      <w:r w:rsidR="00584019" w:rsidRPr="00400141">
        <w:rPr>
          <w:rFonts w:ascii="David" w:hAnsi="David"/>
          <w:sz w:val="24"/>
          <w:rtl/>
        </w:rPr>
        <w:t xml:space="preserve"> לצרכי מעקב ובקרה על תכנון הפרויקט ושלבי פיתוחו , </w:t>
      </w:r>
      <w:r w:rsidR="0078611E" w:rsidRPr="00400141">
        <w:rPr>
          <w:rFonts w:ascii="David" w:hAnsi="David"/>
          <w:sz w:val="24"/>
          <w:rtl/>
        </w:rPr>
        <w:t>מנהלי ה</w:t>
      </w:r>
      <w:r w:rsidR="00316AC9" w:rsidRPr="00400141">
        <w:rPr>
          <w:rFonts w:ascii="David" w:hAnsi="David"/>
          <w:sz w:val="24"/>
          <w:rtl/>
        </w:rPr>
        <w:t>משחק</w:t>
      </w:r>
      <w:r w:rsidR="00D961FF" w:rsidRPr="00400141">
        <w:rPr>
          <w:rFonts w:ascii="David" w:hAnsi="David"/>
          <w:sz w:val="24"/>
          <w:rtl/>
        </w:rPr>
        <w:t xml:space="preserve"> ומשתמשיי</w:t>
      </w:r>
      <w:r w:rsidRPr="00400141">
        <w:rPr>
          <w:rFonts w:ascii="David" w:hAnsi="David"/>
          <w:sz w:val="24"/>
          <w:rtl/>
        </w:rPr>
        <w:t>ה</w:t>
      </w:r>
      <w:r w:rsidR="00584019" w:rsidRPr="00400141">
        <w:rPr>
          <w:rFonts w:ascii="David" w:hAnsi="David"/>
          <w:sz w:val="24"/>
          <w:rtl/>
        </w:rPr>
        <w:t xml:space="preserve"> יוכלו להשתמש במסמך זה כדי ללמוד</w:t>
      </w:r>
      <w:r w:rsidR="006A208C" w:rsidRPr="00400141">
        <w:rPr>
          <w:rFonts w:ascii="David" w:hAnsi="David"/>
          <w:sz w:val="24"/>
          <w:rtl/>
        </w:rPr>
        <w:t xml:space="preserve"> על ה</w:t>
      </w:r>
      <w:r w:rsidR="00584019" w:rsidRPr="00400141">
        <w:rPr>
          <w:rFonts w:ascii="David" w:hAnsi="David"/>
          <w:sz w:val="24"/>
          <w:rtl/>
        </w:rPr>
        <w:t>יכולות הפונקציונאליות של</w:t>
      </w:r>
      <w:r w:rsidR="00316AC9" w:rsidRPr="00400141">
        <w:rPr>
          <w:rFonts w:ascii="David" w:hAnsi="David"/>
          <w:sz w:val="24"/>
          <w:rtl/>
        </w:rPr>
        <w:t>ו</w:t>
      </w:r>
      <w:r w:rsidR="0078611E" w:rsidRPr="00400141">
        <w:rPr>
          <w:rFonts w:ascii="David" w:hAnsi="David"/>
          <w:sz w:val="24"/>
          <w:rtl/>
        </w:rPr>
        <w:t>,</w:t>
      </w:r>
      <w:r w:rsidR="00584019" w:rsidRPr="00400141">
        <w:rPr>
          <w:rFonts w:ascii="David" w:hAnsi="David"/>
          <w:sz w:val="24"/>
          <w:rtl/>
        </w:rPr>
        <w:t xml:space="preserve"> </w:t>
      </w:r>
      <w:r w:rsidR="0078611E" w:rsidRPr="00400141">
        <w:rPr>
          <w:rFonts w:ascii="David" w:hAnsi="David"/>
          <w:sz w:val="24"/>
          <w:rtl/>
        </w:rPr>
        <w:t xml:space="preserve"> אנשי בקרת-</w:t>
      </w:r>
      <w:r w:rsidRPr="00400141">
        <w:rPr>
          <w:rFonts w:ascii="David" w:hAnsi="David"/>
          <w:sz w:val="24"/>
          <w:rtl/>
        </w:rPr>
        <w:t>ה</w:t>
      </w:r>
      <w:r w:rsidR="0078611E" w:rsidRPr="00400141">
        <w:rPr>
          <w:rFonts w:ascii="David" w:hAnsi="David"/>
          <w:sz w:val="24"/>
          <w:rtl/>
        </w:rPr>
        <w:t>איכות</w:t>
      </w:r>
      <w:r w:rsidR="00584019" w:rsidRPr="00400141">
        <w:rPr>
          <w:rFonts w:ascii="David" w:hAnsi="David"/>
          <w:sz w:val="24"/>
          <w:rtl/>
        </w:rPr>
        <w:t xml:space="preserve"> יוכלו </w:t>
      </w:r>
      <w:r w:rsidR="006A208C" w:rsidRPr="00400141">
        <w:rPr>
          <w:rFonts w:ascii="David" w:hAnsi="David"/>
          <w:sz w:val="24"/>
          <w:rtl/>
        </w:rPr>
        <w:t>למצוא כאן בסיס  לתכנון</w:t>
      </w:r>
      <w:r w:rsidR="00584019" w:rsidRPr="00400141">
        <w:rPr>
          <w:rFonts w:ascii="David" w:hAnsi="David"/>
          <w:sz w:val="24"/>
          <w:rtl/>
        </w:rPr>
        <w:t xml:space="preserve"> </w:t>
      </w:r>
      <w:r w:rsidR="006A208C" w:rsidRPr="00400141">
        <w:rPr>
          <w:rFonts w:ascii="David" w:hAnsi="David"/>
          <w:sz w:val="24"/>
          <w:rtl/>
        </w:rPr>
        <w:t>ה</w:t>
      </w:r>
      <w:r w:rsidR="00584019" w:rsidRPr="00400141">
        <w:rPr>
          <w:rFonts w:ascii="David" w:hAnsi="David"/>
          <w:sz w:val="24"/>
          <w:rtl/>
        </w:rPr>
        <w:t xml:space="preserve">בדיקות </w:t>
      </w:r>
      <w:r w:rsidR="006A208C" w:rsidRPr="00400141">
        <w:rPr>
          <w:rFonts w:ascii="David" w:hAnsi="David"/>
          <w:sz w:val="24"/>
          <w:rtl/>
        </w:rPr>
        <w:t xml:space="preserve">של </w:t>
      </w:r>
      <w:r w:rsidR="00584019" w:rsidRPr="00400141">
        <w:rPr>
          <w:rFonts w:ascii="David" w:hAnsi="David"/>
          <w:sz w:val="24"/>
          <w:rtl/>
        </w:rPr>
        <w:t>ה</w:t>
      </w:r>
      <w:r w:rsidR="00591852" w:rsidRPr="00400141">
        <w:rPr>
          <w:rFonts w:ascii="David" w:hAnsi="David"/>
          <w:sz w:val="24"/>
          <w:rtl/>
        </w:rPr>
        <w:t>שחק</w:t>
      </w:r>
      <w:r w:rsidR="00584019" w:rsidRPr="00400141">
        <w:rPr>
          <w:rFonts w:ascii="David" w:hAnsi="David"/>
          <w:sz w:val="24"/>
          <w:rtl/>
        </w:rPr>
        <w:t xml:space="preserve"> והמתחזקים העתידיים </w:t>
      </w:r>
      <w:r w:rsidR="006A208C" w:rsidRPr="00400141">
        <w:rPr>
          <w:rFonts w:ascii="David" w:hAnsi="David"/>
          <w:sz w:val="24"/>
          <w:rtl/>
        </w:rPr>
        <w:t xml:space="preserve">יפיקו ממנו מידע שעשוי </w:t>
      </w:r>
      <w:r w:rsidR="00584019" w:rsidRPr="00400141">
        <w:rPr>
          <w:rFonts w:ascii="David" w:hAnsi="David"/>
          <w:sz w:val="24"/>
          <w:rtl/>
        </w:rPr>
        <w:t>להגדיל את רמת הבקיאות שלהם במבנה ה</w:t>
      </w:r>
      <w:r w:rsidR="00591852" w:rsidRPr="00400141">
        <w:rPr>
          <w:rFonts w:ascii="David" w:hAnsi="David"/>
          <w:sz w:val="24"/>
          <w:rtl/>
        </w:rPr>
        <w:t>משחק</w:t>
      </w:r>
      <w:r w:rsidR="00584019" w:rsidRPr="00400141">
        <w:rPr>
          <w:rFonts w:ascii="David" w:hAnsi="David"/>
          <w:sz w:val="24"/>
          <w:rtl/>
        </w:rPr>
        <w:t xml:space="preserve"> ותהליכי</w:t>
      </w:r>
      <w:r w:rsidR="00591852" w:rsidRPr="00400141">
        <w:rPr>
          <w:rFonts w:ascii="David" w:hAnsi="David"/>
          <w:sz w:val="24"/>
          <w:rtl/>
        </w:rPr>
        <w:t>ו</w:t>
      </w:r>
      <w:r w:rsidR="00584019" w:rsidRPr="00400141">
        <w:rPr>
          <w:rFonts w:ascii="David" w:hAnsi="David"/>
          <w:sz w:val="24"/>
          <w:rtl/>
        </w:rPr>
        <w:t xml:space="preserve"> העיקריים.</w:t>
      </w:r>
      <w:r w:rsidRPr="00400141">
        <w:rPr>
          <w:rFonts w:ascii="David" w:hAnsi="David"/>
          <w:sz w:val="24"/>
          <w:rtl/>
        </w:rPr>
        <w:t xml:space="preserve"> </w:t>
      </w:r>
    </w:p>
    <w:p w:rsidR="00584019" w:rsidRPr="00400141" w:rsidRDefault="00584019" w:rsidP="00584019">
      <w:pPr>
        <w:pStyle w:val="BodyText"/>
        <w:rPr>
          <w:rFonts w:ascii="David" w:hAnsi="David"/>
          <w:sz w:val="24"/>
          <w:rtl/>
        </w:rPr>
      </w:pPr>
    </w:p>
    <w:p w:rsidR="0078611E" w:rsidRPr="00400141" w:rsidRDefault="00584019" w:rsidP="00591852">
      <w:pPr>
        <w:pStyle w:val="BodyText"/>
        <w:rPr>
          <w:rFonts w:ascii="David" w:hAnsi="David"/>
          <w:sz w:val="24"/>
          <w:rtl/>
        </w:rPr>
      </w:pPr>
      <w:r w:rsidRPr="00400141">
        <w:rPr>
          <w:rFonts w:ascii="David" w:hAnsi="David"/>
          <w:sz w:val="24"/>
          <w:rtl/>
        </w:rPr>
        <w:t xml:space="preserve">כמו כן, </w:t>
      </w:r>
      <w:r w:rsidR="002C213F" w:rsidRPr="00400141">
        <w:rPr>
          <w:rFonts w:ascii="David" w:hAnsi="David"/>
          <w:sz w:val="24"/>
          <w:rtl/>
        </w:rPr>
        <w:t xml:space="preserve">מסמך </w:t>
      </w:r>
      <w:r w:rsidRPr="00400141">
        <w:rPr>
          <w:rFonts w:ascii="David" w:hAnsi="David"/>
          <w:sz w:val="24"/>
          <w:rtl/>
        </w:rPr>
        <w:t xml:space="preserve">זה </w:t>
      </w:r>
      <w:r w:rsidR="0078611E" w:rsidRPr="00400141">
        <w:rPr>
          <w:rFonts w:ascii="David" w:hAnsi="David"/>
          <w:sz w:val="24"/>
          <w:rtl/>
        </w:rPr>
        <w:t xml:space="preserve"> </w:t>
      </w:r>
      <w:r w:rsidR="006A208C" w:rsidRPr="00400141">
        <w:rPr>
          <w:rFonts w:ascii="David" w:hAnsi="David"/>
          <w:sz w:val="24"/>
          <w:rtl/>
        </w:rPr>
        <w:t>יימסר</w:t>
      </w:r>
      <w:r w:rsidR="002C213F" w:rsidRPr="00400141">
        <w:rPr>
          <w:rFonts w:ascii="David" w:hAnsi="David"/>
          <w:sz w:val="24"/>
          <w:rtl/>
        </w:rPr>
        <w:t xml:space="preserve"> </w:t>
      </w:r>
      <w:r w:rsidRPr="00400141">
        <w:rPr>
          <w:rFonts w:ascii="David" w:hAnsi="David"/>
          <w:sz w:val="24"/>
          <w:rtl/>
        </w:rPr>
        <w:t xml:space="preserve"> </w:t>
      </w:r>
      <w:r w:rsidR="002C213F" w:rsidRPr="00400141">
        <w:rPr>
          <w:rFonts w:ascii="David" w:hAnsi="David"/>
          <w:sz w:val="24"/>
          <w:rtl/>
        </w:rPr>
        <w:t>ללקוח ולבאי כוחו</w:t>
      </w:r>
      <w:r w:rsidR="0078611E" w:rsidRPr="00400141">
        <w:rPr>
          <w:rFonts w:ascii="David" w:hAnsi="David"/>
          <w:sz w:val="24"/>
          <w:rtl/>
        </w:rPr>
        <w:t xml:space="preserve">, </w:t>
      </w:r>
      <w:r w:rsidR="002C213F" w:rsidRPr="00400141">
        <w:rPr>
          <w:rFonts w:ascii="David" w:hAnsi="David"/>
          <w:sz w:val="24"/>
          <w:rtl/>
        </w:rPr>
        <w:t xml:space="preserve">וישמש כבסיס חוזי בין </w:t>
      </w:r>
      <w:r w:rsidR="006A208C" w:rsidRPr="00400141">
        <w:rPr>
          <w:rFonts w:ascii="David" w:hAnsi="David"/>
          <w:sz w:val="24"/>
          <w:rtl/>
        </w:rPr>
        <w:t>גורמי מפתחי ה</w:t>
      </w:r>
      <w:r w:rsidR="00591852" w:rsidRPr="00400141">
        <w:rPr>
          <w:rFonts w:ascii="David" w:hAnsi="David"/>
          <w:sz w:val="24"/>
          <w:rtl/>
        </w:rPr>
        <w:t>משחק</w:t>
      </w:r>
      <w:r w:rsidR="0078611E" w:rsidRPr="00400141">
        <w:rPr>
          <w:rFonts w:ascii="David" w:hAnsi="David"/>
          <w:sz w:val="24"/>
          <w:rtl/>
        </w:rPr>
        <w:t xml:space="preserve"> ללקוח.</w:t>
      </w:r>
      <w:r w:rsidRPr="00400141">
        <w:rPr>
          <w:rFonts w:ascii="David" w:hAnsi="David"/>
          <w:sz w:val="24"/>
          <w:rtl/>
        </w:rPr>
        <w:t xml:space="preserve"> </w:t>
      </w:r>
    </w:p>
    <w:p w:rsidR="00EE4217" w:rsidRPr="00A27205" w:rsidRDefault="00EE4217" w:rsidP="00EE4217">
      <w:pPr>
        <w:pStyle w:val="BodyText"/>
        <w:rPr>
          <w:rFonts w:ascii="Comic Sans MS" w:hAnsi="Comic Sans MS"/>
          <w:szCs w:val="22"/>
          <w:rtl/>
        </w:rPr>
      </w:pPr>
    </w:p>
    <w:p w:rsidR="00C610C8" w:rsidRPr="00A27205" w:rsidRDefault="00EE4217" w:rsidP="00591852">
      <w:pPr>
        <w:numPr>
          <w:ilvl w:val="1"/>
          <w:numId w:val="1"/>
        </w:numPr>
        <w:rPr>
          <w:rFonts w:ascii="Comic Sans MS" w:hAnsi="Comic Sans MS" w:cs="David"/>
          <w:b/>
          <w:bCs/>
          <w:color w:val="000000"/>
          <w:szCs w:val="30"/>
        </w:rPr>
      </w:pPr>
      <w:r w:rsidRPr="00A27205">
        <w:rPr>
          <w:rFonts w:ascii="Comic Sans MS" w:hAnsi="Comic Sans MS" w:cs="David" w:hint="cs"/>
          <w:b/>
          <w:bCs/>
          <w:color w:val="000000"/>
          <w:szCs w:val="30"/>
          <w:rtl/>
        </w:rPr>
        <w:t xml:space="preserve">  </w:t>
      </w:r>
      <w:bookmarkStart w:id="3" w:name="תאור_המערכת_והיקפה"/>
      <w:r w:rsidR="00C610C8" w:rsidRPr="00A27205">
        <w:rPr>
          <w:rFonts w:ascii="Comic Sans MS" w:hAnsi="Comic Sans MS" w:cs="David" w:hint="cs"/>
          <w:b/>
          <w:bCs/>
          <w:color w:val="000000"/>
          <w:szCs w:val="30"/>
          <w:rtl/>
        </w:rPr>
        <w:t>ת</w:t>
      </w:r>
      <w:r w:rsidR="00D961FF">
        <w:rPr>
          <w:rFonts w:ascii="Comic Sans MS" w:hAnsi="Comic Sans MS" w:cs="David" w:hint="cs"/>
          <w:b/>
          <w:bCs/>
          <w:color w:val="000000"/>
          <w:szCs w:val="30"/>
          <w:rtl/>
        </w:rPr>
        <w:t>י</w:t>
      </w:r>
      <w:r w:rsidR="00C610C8" w:rsidRPr="00A27205">
        <w:rPr>
          <w:rFonts w:ascii="Comic Sans MS" w:hAnsi="Comic Sans MS" w:cs="David" w:hint="cs"/>
          <w:b/>
          <w:bCs/>
          <w:color w:val="000000"/>
          <w:szCs w:val="30"/>
          <w:rtl/>
        </w:rPr>
        <w:t xml:space="preserve">אור </w:t>
      </w:r>
      <w:r w:rsidR="00C610C8" w:rsidRPr="00A27205">
        <w:rPr>
          <w:rFonts w:ascii="Comic Sans MS" w:hAnsi="Comic Sans MS" w:cs="David"/>
          <w:b/>
          <w:bCs/>
          <w:color w:val="000000"/>
          <w:szCs w:val="30"/>
          <w:rtl/>
        </w:rPr>
        <w:t>ה</w:t>
      </w:r>
      <w:r w:rsidR="00591852">
        <w:rPr>
          <w:rFonts w:ascii="Comic Sans MS" w:hAnsi="Comic Sans MS" w:cs="David" w:hint="cs"/>
          <w:b/>
          <w:bCs/>
          <w:color w:val="000000"/>
          <w:szCs w:val="30"/>
          <w:rtl/>
        </w:rPr>
        <w:t>משחק</w:t>
      </w:r>
      <w:r w:rsidR="00C610C8" w:rsidRPr="00A27205">
        <w:rPr>
          <w:rFonts w:ascii="Comic Sans MS" w:hAnsi="Comic Sans MS" w:cs="David" w:hint="cs"/>
          <w:b/>
          <w:bCs/>
          <w:color w:val="000000"/>
          <w:szCs w:val="30"/>
          <w:rtl/>
        </w:rPr>
        <w:t xml:space="preserve"> והיקפ</w:t>
      </w:r>
      <w:r w:rsidR="00591852">
        <w:rPr>
          <w:rFonts w:ascii="Comic Sans MS" w:hAnsi="Comic Sans MS" w:cs="David" w:hint="cs"/>
          <w:b/>
          <w:bCs/>
          <w:color w:val="000000"/>
          <w:szCs w:val="30"/>
          <w:rtl/>
        </w:rPr>
        <w:t>יו</w:t>
      </w:r>
      <w:r w:rsidR="00C610C8" w:rsidRPr="00A27205">
        <w:rPr>
          <w:rFonts w:ascii="Comic Sans MS" w:hAnsi="Comic Sans MS" w:cs="David" w:hint="cs"/>
          <w:b/>
          <w:bCs/>
          <w:color w:val="000000"/>
          <w:szCs w:val="30"/>
          <w:rtl/>
        </w:rPr>
        <w:t xml:space="preserve"> </w:t>
      </w:r>
      <w:bookmarkEnd w:id="3"/>
    </w:p>
    <w:p w:rsidR="003D0C86" w:rsidRPr="00A27205" w:rsidRDefault="003D0C86" w:rsidP="003D0C86">
      <w:pPr>
        <w:pStyle w:val="BodyText"/>
        <w:rPr>
          <w:rFonts w:ascii="Comic Sans MS" w:hAnsi="Comic Sans MS"/>
          <w:szCs w:val="22"/>
          <w:rtl/>
        </w:rPr>
      </w:pPr>
    </w:p>
    <w:p w:rsidR="003D0C86" w:rsidRPr="00400141" w:rsidRDefault="003D0C86" w:rsidP="00591852">
      <w:pPr>
        <w:pStyle w:val="BodyText"/>
        <w:rPr>
          <w:rFonts w:ascii="David" w:hAnsi="David"/>
          <w:b/>
          <w:bCs/>
          <w:sz w:val="24"/>
          <w:rtl/>
        </w:rPr>
      </w:pPr>
      <w:r w:rsidRPr="00400141">
        <w:rPr>
          <w:rFonts w:ascii="David" w:hAnsi="David"/>
          <w:b/>
          <w:bCs/>
          <w:sz w:val="24"/>
          <w:rtl/>
        </w:rPr>
        <w:t>ה</w:t>
      </w:r>
      <w:r w:rsidR="00591852" w:rsidRPr="00400141">
        <w:rPr>
          <w:rFonts w:ascii="David" w:hAnsi="David"/>
          <w:b/>
          <w:bCs/>
          <w:sz w:val="24"/>
          <w:rtl/>
        </w:rPr>
        <w:t>משחק</w:t>
      </w:r>
      <w:r w:rsidRPr="00400141">
        <w:rPr>
          <w:rFonts w:ascii="David" w:hAnsi="David"/>
          <w:b/>
          <w:bCs/>
          <w:sz w:val="24"/>
          <w:rtl/>
        </w:rPr>
        <w:t xml:space="preserve"> </w:t>
      </w:r>
      <w:r w:rsidR="006C1754" w:rsidRPr="00400141">
        <w:rPr>
          <w:rFonts w:ascii="David" w:hAnsi="David"/>
          <w:b/>
          <w:bCs/>
          <w:sz w:val="24"/>
          <w:rtl/>
        </w:rPr>
        <w:t>תספק למשתמשים את השירותים הבאים</w:t>
      </w:r>
      <w:r w:rsidRPr="00400141">
        <w:rPr>
          <w:rFonts w:ascii="David" w:hAnsi="David"/>
          <w:b/>
          <w:bCs/>
          <w:sz w:val="24"/>
          <w:rtl/>
        </w:rPr>
        <w:t>:</w:t>
      </w:r>
    </w:p>
    <w:p w:rsidR="002C0939" w:rsidRPr="00400141" w:rsidRDefault="007F2985" w:rsidP="00591852">
      <w:pPr>
        <w:numPr>
          <w:ilvl w:val="0"/>
          <w:numId w:val="3"/>
        </w:numPr>
        <w:rPr>
          <w:rFonts w:ascii="David" w:hAnsi="David" w:cs="David"/>
          <w:snapToGrid w:val="0"/>
          <w:lang w:eastAsia="he-IL"/>
        </w:rPr>
      </w:pPr>
      <w:r w:rsidRPr="00400141">
        <w:rPr>
          <w:rFonts w:ascii="David" w:hAnsi="David" w:cs="David"/>
          <w:rtl/>
        </w:rPr>
        <w:t>סיבוב הדגמה  (</w:t>
      </w:r>
      <w:r w:rsidRPr="00400141">
        <w:rPr>
          <w:rFonts w:ascii="David" w:hAnsi="David" w:cs="David"/>
        </w:rPr>
        <w:t>tutorial</w:t>
      </w:r>
      <w:r w:rsidRPr="00400141">
        <w:rPr>
          <w:rFonts w:ascii="David" w:hAnsi="David" w:cs="David"/>
          <w:rtl/>
        </w:rPr>
        <w:t>) אשר מסביר לשחקן</w:t>
      </w:r>
      <w:r w:rsidR="00D961FF" w:rsidRPr="00400141">
        <w:rPr>
          <w:rFonts w:ascii="David" w:hAnsi="David" w:cs="David"/>
          <w:rtl/>
        </w:rPr>
        <w:t>/נית</w:t>
      </w:r>
      <w:r w:rsidRPr="00400141">
        <w:rPr>
          <w:rFonts w:ascii="David" w:hAnsi="David" w:cs="David"/>
          <w:rtl/>
        </w:rPr>
        <w:t xml:space="preserve">  את כללי המשחק ואיך לשחק בו.</w:t>
      </w:r>
    </w:p>
    <w:p w:rsidR="007F2985" w:rsidRPr="00400141" w:rsidRDefault="007F2985" w:rsidP="007F2985">
      <w:pPr>
        <w:numPr>
          <w:ilvl w:val="0"/>
          <w:numId w:val="3"/>
        </w:numPr>
        <w:spacing w:after="120"/>
        <w:rPr>
          <w:rFonts w:ascii="David" w:hAnsi="David" w:cs="David"/>
        </w:rPr>
      </w:pPr>
      <w:r w:rsidRPr="00400141">
        <w:rPr>
          <w:rFonts w:ascii="David" w:hAnsi="David" w:cs="David"/>
          <w:rtl/>
        </w:rPr>
        <w:t>שמירה אוטומטית של מצב המשחק אחרי כל תור.</w:t>
      </w:r>
    </w:p>
    <w:p w:rsidR="007F2985" w:rsidRPr="00400141" w:rsidRDefault="007F2985" w:rsidP="007F2985">
      <w:pPr>
        <w:numPr>
          <w:ilvl w:val="0"/>
          <w:numId w:val="3"/>
        </w:numPr>
        <w:spacing w:after="120"/>
        <w:rPr>
          <w:rFonts w:ascii="David" w:hAnsi="David" w:cs="David"/>
        </w:rPr>
      </w:pPr>
      <w:r w:rsidRPr="00400141">
        <w:rPr>
          <w:rFonts w:ascii="David" w:hAnsi="David" w:cs="David"/>
          <w:rtl/>
        </w:rPr>
        <w:t>אפשרות שמירה עצמית של מצב המשחק בכל זמן.</w:t>
      </w:r>
    </w:p>
    <w:p w:rsidR="007F2985" w:rsidRPr="00400141" w:rsidRDefault="007F2985" w:rsidP="00F42A3E">
      <w:pPr>
        <w:numPr>
          <w:ilvl w:val="0"/>
          <w:numId w:val="3"/>
        </w:numPr>
        <w:spacing w:after="120"/>
        <w:rPr>
          <w:rFonts w:ascii="David" w:hAnsi="David" w:cs="David"/>
        </w:rPr>
      </w:pPr>
      <w:r w:rsidRPr="00400141">
        <w:rPr>
          <w:rFonts w:ascii="David" w:hAnsi="David" w:cs="David"/>
          <w:rtl/>
        </w:rPr>
        <w:t xml:space="preserve">יכולת לראות את </w:t>
      </w:r>
      <w:r w:rsidR="0088443B" w:rsidRPr="00400141">
        <w:rPr>
          <w:rFonts w:ascii="David" w:hAnsi="David" w:cs="David"/>
          <w:rtl/>
        </w:rPr>
        <w:t xml:space="preserve">הנתונים הרלוונטיים לכל </w:t>
      </w:r>
      <w:r w:rsidRPr="00400141">
        <w:rPr>
          <w:rFonts w:ascii="David" w:hAnsi="David" w:cs="David"/>
          <w:rtl/>
        </w:rPr>
        <w:t>שחקן</w:t>
      </w:r>
      <w:r w:rsidR="00D961FF" w:rsidRPr="00400141">
        <w:rPr>
          <w:rFonts w:ascii="David" w:hAnsi="David" w:cs="David"/>
          <w:rtl/>
        </w:rPr>
        <w:t>/נית</w:t>
      </w:r>
      <w:r w:rsidR="0088443B" w:rsidRPr="00400141">
        <w:rPr>
          <w:rFonts w:ascii="David" w:hAnsi="David" w:cs="David"/>
          <w:rtl/>
        </w:rPr>
        <w:t xml:space="preserve"> באופן ברור</w:t>
      </w:r>
      <w:r w:rsidRPr="00400141">
        <w:rPr>
          <w:rFonts w:ascii="David" w:hAnsi="David" w:cs="David"/>
          <w:rtl/>
        </w:rPr>
        <w:t>.</w:t>
      </w:r>
    </w:p>
    <w:p w:rsidR="007F2985" w:rsidRPr="00400141" w:rsidRDefault="007F2985" w:rsidP="007F2985">
      <w:pPr>
        <w:numPr>
          <w:ilvl w:val="0"/>
          <w:numId w:val="3"/>
        </w:numPr>
        <w:spacing w:after="120"/>
        <w:rPr>
          <w:rFonts w:ascii="David" w:hAnsi="David" w:cs="David"/>
        </w:rPr>
      </w:pPr>
      <w:r w:rsidRPr="00400141">
        <w:rPr>
          <w:rFonts w:ascii="David" w:hAnsi="David" w:cs="David"/>
          <w:rtl/>
        </w:rPr>
        <w:t>יכולת לגשת לתפריט הביניים שלך ולבחור בניין באמצעות העכבר או המקלדת.</w:t>
      </w:r>
    </w:p>
    <w:p w:rsidR="007F2985" w:rsidRPr="00400141" w:rsidRDefault="007F2985" w:rsidP="007F2985">
      <w:pPr>
        <w:numPr>
          <w:ilvl w:val="0"/>
          <w:numId w:val="3"/>
        </w:numPr>
        <w:spacing w:after="120"/>
        <w:rPr>
          <w:rFonts w:ascii="David" w:hAnsi="David" w:cs="David"/>
        </w:rPr>
      </w:pPr>
      <w:r w:rsidRPr="00400141">
        <w:rPr>
          <w:rFonts w:ascii="David" w:hAnsi="David" w:cs="David"/>
          <w:rtl/>
        </w:rPr>
        <w:t xml:space="preserve">יכולת לפתוח תפריט בזמן משחק כדי לבצע פעולת שמירת מצב משחק /טעינת מצב משחק אחר/עצירת משחק/יציאה מהמשחק. </w:t>
      </w:r>
    </w:p>
    <w:p w:rsidR="00D961FF" w:rsidRPr="00400141" w:rsidRDefault="00D961FF" w:rsidP="00D961FF">
      <w:pPr>
        <w:numPr>
          <w:ilvl w:val="0"/>
          <w:numId w:val="3"/>
        </w:numPr>
        <w:rPr>
          <w:rFonts w:ascii="David" w:hAnsi="David" w:cs="David"/>
          <w:snapToGrid w:val="0"/>
          <w:lang w:eastAsia="he-IL"/>
        </w:rPr>
      </w:pPr>
      <w:r w:rsidRPr="00400141">
        <w:rPr>
          <w:rFonts w:ascii="David" w:hAnsi="David" w:cs="David"/>
          <w:rtl/>
        </w:rPr>
        <w:t>תפריט ראשי בפתיחת המשחק שממנו אפשר להיכנס</w:t>
      </w:r>
      <w:r w:rsidR="007F2985" w:rsidRPr="00400141">
        <w:rPr>
          <w:rFonts w:ascii="David" w:hAnsi="David" w:cs="David"/>
          <w:rtl/>
        </w:rPr>
        <w:t xml:space="preserve"> לתפריטי המודים השונים.</w:t>
      </w:r>
    </w:p>
    <w:p w:rsidR="007F2985" w:rsidRPr="00400141" w:rsidRDefault="007F2985" w:rsidP="007F2985">
      <w:pPr>
        <w:numPr>
          <w:ilvl w:val="0"/>
          <w:numId w:val="3"/>
        </w:numPr>
        <w:spacing w:after="120"/>
        <w:rPr>
          <w:rFonts w:ascii="David" w:hAnsi="David" w:cs="David"/>
        </w:rPr>
      </w:pPr>
      <w:r w:rsidRPr="00400141">
        <w:rPr>
          <w:rFonts w:ascii="David" w:hAnsi="David" w:cs="David"/>
          <w:rtl/>
        </w:rPr>
        <w:t>תפריט לכול מוד לפי הדרישות שלו.</w:t>
      </w:r>
    </w:p>
    <w:p w:rsidR="007F2985" w:rsidRPr="00400141" w:rsidRDefault="007F2985" w:rsidP="00591852">
      <w:pPr>
        <w:numPr>
          <w:ilvl w:val="0"/>
          <w:numId w:val="3"/>
        </w:numPr>
        <w:rPr>
          <w:rFonts w:ascii="David" w:hAnsi="David" w:cs="David"/>
          <w:snapToGrid w:val="0"/>
          <w:lang w:eastAsia="he-IL"/>
        </w:rPr>
      </w:pPr>
      <w:r w:rsidRPr="00400141">
        <w:rPr>
          <w:rFonts w:ascii="David" w:hAnsi="David" w:cs="David"/>
          <w:rtl/>
        </w:rPr>
        <w:t>אפשרות לצאת מהמשחק בכל עת.</w:t>
      </w:r>
    </w:p>
    <w:p w:rsidR="007F2985" w:rsidRPr="00400141" w:rsidRDefault="007F2985" w:rsidP="007F2985">
      <w:pPr>
        <w:numPr>
          <w:ilvl w:val="0"/>
          <w:numId w:val="3"/>
        </w:numPr>
        <w:spacing w:after="120"/>
        <w:rPr>
          <w:rFonts w:ascii="David" w:hAnsi="David" w:cs="David"/>
        </w:rPr>
      </w:pPr>
      <w:r w:rsidRPr="00400141">
        <w:rPr>
          <w:rFonts w:ascii="David" w:hAnsi="David" w:cs="David"/>
          <w:rtl/>
        </w:rPr>
        <w:t>עדכון גרסות, תיקון בגים והוצאת טליים.</w:t>
      </w:r>
    </w:p>
    <w:p w:rsidR="007F2985" w:rsidRPr="00400141" w:rsidRDefault="004208CE" w:rsidP="00591852">
      <w:pPr>
        <w:numPr>
          <w:ilvl w:val="0"/>
          <w:numId w:val="3"/>
        </w:numPr>
        <w:rPr>
          <w:rFonts w:ascii="David" w:hAnsi="David" w:cs="David"/>
          <w:snapToGrid w:val="0"/>
          <w:lang w:eastAsia="he-IL"/>
        </w:rPr>
      </w:pPr>
      <w:r w:rsidRPr="00400141">
        <w:rPr>
          <w:rFonts w:ascii="David" w:hAnsi="David" w:cs="David"/>
          <w:rtl/>
        </w:rPr>
        <w:t xml:space="preserve">לוח/תפריט שיאים </w:t>
      </w:r>
    </w:p>
    <w:p w:rsidR="004208CE" w:rsidRPr="00400141" w:rsidRDefault="004208CE" w:rsidP="00591852">
      <w:pPr>
        <w:numPr>
          <w:ilvl w:val="0"/>
          <w:numId w:val="3"/>
        </w:numPr>
        <w:rPr>
          <w:rFonts w:ascii="David" w:hAnsi="David" w:cs="David"/>
          <w:snapToGrid w:val="0"/>
          <w:lang w:eastAsia="he-IL"/>
        </w:rPr>
      </w:pPr>
      <w:r w:rsidRPr="00400141">
        <w:rPr>
          <w:rFonts w:ascii="David" w:hAnsi="David" w:cs="David"/>
          <w:rtl/>
        </w:rPr>
        <w:t>התאמה למקלדת ועכבר</w:t>
      </w:r>
    </w:p>
    <w:p w:rsidR="00927FC8" w:rsidRPr="00400141" w:rsidRDefault="00D8098A" w:rsidP="00591852">
      <w:pPr>
        <w:numPr>
          <w:ilvl w:val="0"/>
          <w:numId w:val="3"/>
        </w:numPr>
        <w:rPr>
          <w:rFonts w:ascii="David" w:hAnsi="David" w:cs="David"/>
          <w:snapToGrid w:val="0"/>
          <w:lang w:eastAsia="he-IL"/>
        </w:rPr>
      </w:pPr>
      <w:r w:rsidRPr="00400141">
        <w:rPr>
          <w:rFonts w:ascii="David" w:hAnsi="David" w:cs="David"/>
          <w:snapToGrid w:val="0"/>
          <w:rtl/>
          <w:lang w:eastAsia="he-IL"/>
        </w:rPr>
        <w:t>בסיס נתוני</w:t>
      </w:r>
      <w:r w:rsidR="00927FC8" w:rsidRPr="00400141">
        <w:rPr>
          <w:rFonts w:ascii="David" w:hAnsi="David" w:cs="David"/>
          <w:snapToGrid w:val="0"/>
          <w:rtl/>
          <w:lang w:eastAsia="he-IL"/>
        </w:rPr>
        <w:t>ם של מצבי משחק</w:t>
      </w:r>
    </w:p>
    <w:p w:rsidR="00927FC8" w:rsidRPr="00400141" w:rsidRDefault="00927FC8" w:rsidP="00591852">
      <w:pPr>
        <w:numPr>
          <w:ilvl w:val="0"/>
          <w:numId w:val="3"/>
        </w:numPr>
        <w:rPr>
          <w:rFonts w:ascii="David" w:hAnsi="David" w:cs="David"/>
          <w:snapToGrid w:val="0"/>
          <w:lang w:eastAsia="he-IL"/>
        </w:rPr>
      </w:pPr>
      <w:r w:rsidRPr="00400141">
        <w:rPr>
          <w:rFonts w:ascii="David" w:hAnsi="David" w:cs="David"/>
          <w:snapToGrid w:val="0"/>
          <w:rtl/>
          <w:lang w:eastAsia="he-IL"/>
        </w:rPr>
        <w:t>בסיס נתונים של שיאים</w:t>
      </w:r>
    </w:p>
    <w:p w:rsidR="00927FC8" w:rsidRPr="00400141" w:rsidRDefault="00927FC8" w:rsidP="00591852">
      <w:pPr>
        <w:numPr>
          <w:ilvl w:val="0"/>
          <w:numId w:val="3"/>
        </w:numPr>
        <w:rPr>
          <w:rFonts w:ascii="David" w:hAnsi="David" w:cs="David"/>
          <w:snapToGrid w:val="0"/>
          <w:rtl/>
          <w:lang w:eastAsia="he-IL"/>
        </w:rPr>
      </w:pPr>
    </w:p>
    <w:p w:rsidR="003D0C86" w:rsidRPr="00400141" w:rsidRDefault="003D0C86" w:rsidP="00591852">
      <w:pPr>
        <w:rPr>
          <w:rFonts w:ascii="David" w:hAnsi="David" w:cs="David"/>
          <w:b/>
          <w:bCs/>
          <w:snapToGrid w:val="0"/>
          <w:rtl/>
          <w:lang w:eastAsia="he-IL"/>
        </w:rPr>
      </w:pPr>
      <w:r w:rsidRPr="00400141">
        <w:rPr>
          <w:rFonts w:ascii="David" w:hAnsi="David" w:cs="David"/>
          <w:b/>
          <w:bCs/>
          <w:snapToGrid w:val="0"/>
          <w:rtl/>
          <w:lang w:eastAsia="he-IL"/>
        </w:rPr>
        <w:t>ה</w:t>
      </w:r>
      <w:r w:rsidR="00591852" w:rsidRPr="00400141">
        <w:rPr>
          <w:rFonts w:ascii="David" w:hAnsi="David" w:cs="David"/>
          <w:b/>
          <w:bCs/>
          <w:snapToGrid w:val="0"/>
          <w:rtl/>
          <w:lang w:eastAsia="he-IL"/>
        </w:rPr>
        <w:t xml:space="preserve">משחק </w:t>
      </w:r>
      <w:r w:rsidRPr="00400141">
        <w:rPr>
          <w:rFonts w:ascii="David" w:hAnsi="David" w:cs="David"/>
          <w:b/>
          <w:bCs/>
          <w:snapToGrid w:val="0"/>
          <w:u w:val="single"/>
          <w:rtl/>
          <w:lang w:eastAsia="he-IL"/>
        </w:rPr>
        <w:t>אינ</w:t>
      </w:r>
      <w:r w:rsidR="00591852" w:rsidRPr="00400141">
        <w:rPr>
          <w:rFonts w:ascii="David" w:hAnsi="David" w:cs="David"/>
          <w:b/>
          <w:bCs/>
          <w:snapToGrid w:val="0"/>
          <w:u w:val="single"/>
          <w:rtl/>
          <w:lang w:eastAsia="he-IL"/>
        </w:rPr>
        <w:t>ו</w:t>
      </w:r>
      <w:r w:rsidRPr="00400141">
        <w:rPr>
          <w:rFonts w:ascii="David" w:hAnsi="David" w:cs="David"/>
          <w:b/>
          <w:bCs/>
          <w:snapToGrid w:val="0"/>
          <w:u w:val="single"/>
          <w:rtl/>
          <w:lang w:eastAsia="he-IL"/>
        </w:rPr>
        <w:t xml:space="preserve"> </w:t>
      </w:r>
      <w:r w:rsidR="006C1754" w:rsidRPr="00400141">
        <w:rPr>
          <w:rFonts w:ascii="David" w:hAnsi="David" w:cs="David"/>
          <w:b/>
          <w:bCs/>
          <w:snapToGrid w:val="0"/>
          <w:u w:val="single"/>
          <w:rtl/>
          <w:lang w:eastAsia="he-IL"/>
        </w:rPr>
        <w:t>מספקת</w:t>
      </w:r>
      <w:r w:rsidR="006C1754" w:rsidRPr="00400141">
        <w:rPr>
          <w:rFonts w:ascii="David" w:hAnsi="David" w:cs="David"/>
          <w:b/>
          <w:bCs/>
          <w:snapToGrid w:val="0"/>
          <w:rtl/>
          <w:lang w:eastAsia="he-IL"/>
        </w:rPr>
        <w:t xml:space="preserve"> את השירותים הבאים </w:t>
      </w:r>
      <w:r w:rsidRPr="00400141">
        <w:rPr>
          <w:rFonts w:ascii="David" w:hAnsi="David" w:cs="David"/>
          <w:b/>
          <w:bCs/>
          <w:snapToGrid w:val="0"/>
          <w:rtl/>
          <w:lang w:eastAsia="he-IL"/>
        </w:rPr>
        <w:t>:</w:t>
      </w:r>
    </w:p>
    <w:p w:rsidR="003D0C86" w:rsidRPr="00400141" w:rsidRDefault="004208CE" w:rsidP="00D8098A">
      <w:pPr>
        <w:numPr>
          <w:ilvl w:val="0"/>
          <w:numId w:val="3"/>
        </w:numPr>
        <w:rPr>
          <w:rFonts w:ascii="David" w:hAnsi="David" w:cs="David"/>
          <w:snapToGrid w:val="0"/>
          <w:lang w:eastAsia="he-IL"/>
        </w:rPr>
      </w:pPr>
      <w:r w:rsidRPr="00400141">
        <w:rPr>
          <w:rFonts w:ascii="David" w:hAnsi="David" w:cs="David"/>
          <w:snapToGrid w:val="0"/>
          <w:rtl/>
          <w:lang w:eastAsia="he-IL"/>
        </w:rPr>
        <w:t xml:space="preserve">התאמה </w:t>
      </w:r>
      <w:r w:rsidR="00D8098A" w:rsidRPr="00400141">
        <w:rPr>
          <w:rFonts w:ascii="David" w:hAnsi="David" w:cs="David"/>
          <w:snapToGrid w:val="0"/>
          <w:rtl/>
          <w:lang w:eastAsia="he-IL"/>
        </w:rPr>
        <w:t>לקונסוליות</w:t>
      </w:r>
      <w:r w:rsidRPr="00400141">
        <w:rPr>
          <w:rFonts w:ascii="David" w:hAnsi="David" w:cs="David"/>
          <w:snapToGrid w:val="0"/>
          <w:rtl/>
          <w:lang w:eastAsia="he-IL"/>
        </w:rPr>
        <w:t xml:space="preserve"> ולציוד </w:t>
      </w:r>
      <w:r w:rsidR="00D8098A" w:rsidRPr="00400141">
        <w:rPr>
          <w:rFonts w:ascii="David" w:hAnsi="David" w:cs="David"/>
          <w:snapToGrid w:val="0"/>
          <w:rtl/>
          <w:lang w:eastAsia="he-IL"/>
        </w:rPr>
        <w:t>ההיקפי</w:t>
      </w:r>
      <w:r w:rsidRPr="00400141">
        <w:rPr>
          <w:rFonts w:ascii="David" w:hAnsi="David" w:cs="David"/>
          <w:snapToGrid w:val="0"/>
          <w:rtl/>
          <w:lang w:eastAsia="he-IL"/>
        </w:rPr>
        <w:t xml:space="preserve"> </w:t>
      </w:r>
      <w:r w:rsidR="00D8098A" w:rsidRPr="00400141">
        <w:rPr>
          <w:rFonts w:ascii="David" w:hAnsi="David" w:cs="David"/>
          <w:snapToGrid w:val="0"/>
          <w:rtl/>
          <w:lang w:eastAsia="he-IL"/>
        </w:rPr>
        <w:t xml:space="preserve"> </w:t>
      </w:r>
      <w:r w:rsidRPr="00400141">
        <w:rPr>
          <w:rFonts w:ascii="David" w:hAnsi="David" w:cs="David"/>
          <w:snapToGrid w:val="0"/>
          <w:rtl/>
          <w:lang w:eastAsia="he-IL"/>
        </w:rPr>
        <w:t>שלהן</w:t>
      </w:r>
    </w:p>
    <w:p w:rsidR="004208CE" w:rsidRPr="00400141" w:rsidRDefault="004208CE" w:rsidP="00591852">
      <w:pPr>
        <w:numPr>
          <w:ilvl w:val="0"/>
          <w:numId w:val="3"/>
        </w:numPr>
        <w:rPr>
          <w:rFonts w:ascii="David" w:hAnsi="David" w:cs="David"/>
          <w:snapToGrid w:val="0"/>
          <w:lang w:eastAsia="he-IL"/>
        </w:rPr>
      </w:pPr>
      <w:r w:rsidRPr="00400141">
        <w:rPr>
          <w:rFonts w:ascii="David" w:hAnsi="David" w:cs="David"/>
          <w:snapToGrid w:val="0"/>
          <w:rtl/>
          <w:lang w:eastAsia="he-IL"/>
        </w:rPr>
        <w:t>מצב מרובה משתתפים</w:t>
      </w:r>
    </w:p>
    <w:p w:rsidR="004208CE" w:rsidRPr="00400141" w:rsidRDefault="00927FC8" w:rsidP="00591852">
      <w:pPr>
        <w:numPr>
          <w:ilvl w:val="0"/>
          <w:numId w:val="3"/>
        </w:numPr>
        <w:rPr>
          <w:rFonts w:ascii="David" w:hAnsi="David" w:cs="David"/>
          <w:snapToGrid w:val="0"/>
          <w:lang w:eastAsia="he-IL"/>
        </w:rPr>
      </w:pPr>
      <w:r w:rsidRPr="00400141">
        <w:rPr>
          <w:rFonts w:ascii="David" w:hAnsi="David" w:cs="David"/>
          <w:snapToGrid w:val="0"/>
          <w:rtl/>
          <w:lang w:eastAsia="he-IL"/>
        </w:rPr>
        <w:t>תמיכה ב</w:t>
      </w:r>
      <w:r w:rsidRPr="00400141">
        <w:rPr>
          <w:rFonts w:ascii="David" w:hAnsi="David" w:cs="David"/>
          <w:snapToGrid w:val="0"/>
          <w:lang w:eastAsia="he-IL"/>
        </w:rPr>
        <w:t>DRM</w:t>
      </w:r>
    </w:p>
    <w:p w:rsidR="00927FC8" w:rsidRPr="00400141" w:rsidRDefault="00927FC8" w:rsidP="00591852">
      <w:pPr>
        <w:numPr>
          <w:ilvl w:val="0"/>
          <w:numId w:val="3"/>
        </w:numPr>
        <w:rPr>
          <w:rFonts w:ascii="David" w:hAnsi="David" w:cs="David"/>
          <w:snapToGrid w:val="0"/>
          <w:lang w:eastAsia="he-IL"/>
        </w:rPr>
      </w:pPr>
    </w:p>
    <w:p w:rsidR="006A208C" w:rsidRPr="00A27205" w:rsidRDefault="00913031" w:rsidP="00913031">
      <w:pPr>
        <w:rPr>
          <w:rFonts w:ascii="Comic Sans MS" w:hAnsi="Comic Sans MS" w:cs="David"/>
          <w:b/>
          <w:bCs/>
          <w:color w:val="000000"/>
          <w:szCs w:val="30"/>
        </w:rPr>
      </w:pPr>
      <w:r w:rsidRPr="0088443B">
        <w:rPr>
          <w:rFonts w:ascii="David" w:hAnsi="David" w:cs="David"/>
          <w:snapToGrid w:val="0"/>
          <w:sz w:val="22"/>
          <w:szCs w:val="22"/>
          <w:rtl/>
          <w:lang w:eastAsia="he-IL"/>
        </w:rPr>
        <w:br w:type="page"/>
      </w:r>
      <w:bookmarkStart w:id="4" w:name="הגדרות_מונחים_וקיצורים"/>
      <w:r>
        <w:rPr>
          <w:rFonts w:ascii="Comic Sans MS" w:hAnsi="Comic Sans MS" w:cs="David" w:hint="cs"/>
          <w:b/>
          <w:bCs/>
          <w:color w:val="000000"/>
          <w:szCs w:val="30"/>
          <w:rtl/>
        </w:rPr>
        <w:lastRenderedPageBreak/>
        <w:t>1.3</w:t>
      </w:r>
      <w:bookmarkEnd w:id="4"/>
      <w:r>
        <w:rPr>
          <w:rFonts w:ascii="Comic Sans MS" w:hAnsi="Comic Sans MS" w:cs="David" w:hint="cs"/>
          <w:b/>
          <w:bCs/>
          <w:color w:val="000000"/>
          <w:szCs w:val="30"/>
          <w:rtl/>
        </w:rPr>
        <w:t xml:space="preserve"> </w:t>
      </w:r>
      <w:r w:rsidR="006A208C" w:rsidRPr="00A27205">
        <w:rPr>
          <w:rFonts w:ascii="Comic Sans MS" w:hAnsi="Comic Sans MS" w:cs="David" w:hint="cs"/>
          <w:b/>
          <w:bCs/>
          <w:color w:val="000000"/>
          <w:szCs w:val="30"/>
          <w:rtl/>
        </w:rPr>
        <w:t>הגדרות, מונחים וקיצורים</w:t>
      </w:r>
    </w:p>
    <w:p w:rsidR="006A208C" w:rsidRPr="00400141" w:rsidRDefault="00EC6230" w:rsidP="006A208C">
      <w:pPr>
        <w:rPr>
          <w:rFonts w:ascii="David" w:hAnsi="David" w:cs="David"/>
          <w:snapToGrid w:val="0"/>
          <w:rtl/>
          <w:lang w:eastAsia="he-IL"/>
        </w:rPr>
      </w:pPr>
      <w:r w:rsidRPr="00400141">
        <w:rPr>
          <w:rFonts w:ascii="David" w:hAnsi="David" w:cs="David"/>
          <w:snapToGrid w:val="0"/>
          <w:rtl/>
          <w:lang w:eastAsia="he-IL"/>
        </w:rPr>
        <w:t>בסעיף זה נפרט  ונבאר בקצרה כמה מן המושגים שמופיעים במסמך זה</w:t>
      </w:r>
      <w:r w:rsidR="0088036E" w:rsidRPr="00400141">
        <w:rPr>
          <w:rFonts w:ascii="David" w:hAnsi="David" w:cs="David"/>
          <w:snapToGrid w:val="0"/>
          <w:rtl/>
          <w:lang w:eastAsia="he-IL"/>
        </w:rPr>
        <w:t xml:space="preserve"> </w:t>
      </w:r>
      <w:r w:rsidRPr="00400141">
        <w:rPr>
          <w:rFonts w:ascii="David" w:hAnsi="David" w:cs="David"/>
          <w:snapToGrid w:val="0"/>
          <w:rtl/>
          <w:lang w:eastAsia="he-IL"/>
        </w:rPr>
        <w:t xml:space="preserve">. </w:t>
      </w:r>
      <w:r w:rsidR="0088036E" w:rsidRPr="00400141">
        <w:rPr>
          <w:rFonts w:ascii="David" w:hAnsi="David" w:cs="David"/>
          <w:snapToGrid w:val="0"/>
          <w:rtl/>
          <w:lang w:eastAsia="he-IL"/>
        </w:rPr>
        <w:t xml:space="preserve"> מטרת הסעיף הזה הוא למנוע בלבול או אי הבנה בקשר למונחים המופיעים במסמך זה.  </w:t>
      </w:r>
      <w:r w:rsidRPr="00400141">
        <w:rPr>
          <w:rFonts w:ascii="David" w:hAnsi="David" w:cs="David"/>
          <w:snapToGrid w:val="0"/>
          <w:rtl/>
          <w:lang w:eastAsia="he-IL"/>
        </w:rPr>
        <w:t xml:space="preserve">לפירוט מלא של כל  המונחים </w:t>
      </w:r>
      <w:r w:rsidR="0088036E" w:rsidRPr="00400141">
        <w:rPr>
          <w:rFonts w:ascii="David" w:hAnsi="David" w:cs="David"/>
          <w:snapToGrid w:val="0"/>
          <w:rtl/>
          <w:lang w:eastAsia="he-IL"/>
        </w:rPr>
        <w:t xml:space="preserve">יש לעיין במילון המונחים  המלא  שמצורף למסמך זה (מסמך נלווה מספר 2  ) . </w:t>
      </w:r>
      <w:r w:rsidRPr="00400141">
        <w:rPr>
          <w:rFonts w:ascii="David" w:hAnsi="David" w:cs="David"/>
          <w:snapToGrid w:val="0"/>
          <w:rtl/>
          <w:lang w:eastAsia="he-IL"/>
        </w:rPr>
        <w:t xml:space="preserve">   </w:t>
      </w:r>
    </w:p>
    <w:p w:rsidR="0088036E" w:rsidRPr="00400141" w:rsidRDefault="0088036E" w:rsidP="006A208C">
      <w:pPr>
        <w:rPr>
          <w:rFonts w:ascii="David" w:hAnsi="David" w:cs="David"/>
          <w:snapToGrid w:val="0"/>
          <w:rtl/>
          <w:lang w:eastAsia="he-IL"/>
        </w:rPr>
      </w:pPr>
    </w:p>
    <w:p w:rsidR="0088036E" w:rsidRPr="00400141" w:rsidRDefault="003B028B" w:rsidP="006A208C">
      <w:pPr>
        <w:rPr>
          <w:rFonts w:ascii="David" w:hAnsi="David" w:cs="David"/>
          <w:snapToGrid w:val="0"/>
          <w:rtl/>
          <w:lang w:eastAsia="he-IL"/>
        </w:rPr>
      </w:pPr>
      <w:r w:rsidRPr="00400141">
        <w:rPr>
          <w:rFonts w:ascii="David" w:hAnsi="David" w:cs="David"/>
          <w:snapToGrid w:val="0"/>
          <w:rtl/>
          <w:lang w:eastAsia="he-IL"/>
        </w:rPr>
        <w:t>להלן רשימת מונחים מרכזיים</w:t>
      </w:r>
      <w:r w:rsidR="0088036E" w:rsidRPr="00400141">
        <w:rPr>
          <w:rFonts w:ascii="David" w:hAnsi="David" w:cs="David"/>
          <w:snapToGrid w:val="0"/>
          <w:rtl/>
          <w:lang w:eastAsia="he-IL"/>
        </w:rPr>
        <w:t xml:space="preserve"> :</w:t>
      </w:r>
    </w:p>
    <w:p w:rsidR="008672FD" w:rsidRPr="00400141" w:rsidRDefault="008672FD" w:rsidP="008672FD">
      <w:pPr>
        <w:numPr>
          <w:ilvl w:val="0"/>
          <w:numId w:val="36"/>
        </w:numPr>
        <w:rPr>
          <w:rFonts w:ascii="David" w:hAnsi="David" w:cs="David"/>
          <w:b/>
          <w:bCs/>
          <w:color w:val="000000"/>
        </w:rPr>
      </w:pPr>
      <w:r w:rsidRPr="00400141">
        <w:rPr>
          <w:rFonts w:ascii="David" w:hAnsi="David" w:cs="David"/>
          <w:b/>
          <w:bCs/>
          <w:snapToGrid w:val="0"/>
          <w:lang w:eastAsia="he-IL"/>
        </w:rPr>
        <w:t>UNITY</w:t>
      </w:r>
      <w:r w:rsidRPr="00400141">
        <w:rPr>
          <w:rFonts w:ascii="David" w:hAnsi="David" w:cs="David"/>
          <w:color w:val="000000"/>
          <w:rtl/>
        </w:rPr>
        <w:t xml:space="preserve">- </w:t>
      </w:r>
      <w:r w:rsidRPr="00400141">
        <w:rPr>
          <w:rFonts w:ascii="David" w:hAnsi="David" w:cs="David"/>
          <w:color w:val="252525"/>
          <w:shd w:val="clear" w:color="auto" w:fill="FFFFFF"/>
          <w:rtl/>
        </w:rPr>
        <w:t>מנוע משחק פלטפורמות טכנולוגיות שפותח על ידי יוניטי טכנולוגיה ומשמש לפיתוח משחקי וידאו למחשב, קונסולות, מכשירים ואתרים סלולריים</w:t>
      </w:r>
      <w:r w:rsidRPr="00400141">
        <w:rPr>
          <w:rFonts w:ascii="David" w:hAnsi="David" w:cs="David"/>
          <w:color w:val="252525"/>
          <w:shd w:val="clear" w:color="auto" w:fill="FFFFFF"/>
        </w:rPr>
        <w:t>.</w:t>
      </w:r>
      <w:r w:rsidRPr="00400141">
        <w:rPr>
          <w:rStyle w:val="apple-converted-space"/>
          <w:rFonts w:ascii="David" w:hAnsi="David" w:cs="David"/>
          <w:color w:val="252525"/>
          <w:shd w:val="clear" w:color="auto" w:fill="FFFFFF"/>
        </w:rPr>
        <w:t> </w:t>
      </w:r>
    </w:p>
    <w:p w:rsidR="00805F15" w:rsidRPr="00400141" w:rsidRDefault="00805F15" w:rsidP="0019214F">
      <w:pPr>
        <w:numPr>
          <w:ilvl w:val="0"/>
          <w:numId w:val="36"/>
        </w:numPr>
        <w:rPr>
          <w:rFonts w:ascii="David" w:hAnsi="David" w:cs="David"/>
          <w:b/>
          <w:bCs/>
          <w:color w:val="000000"/>
        </w:rPr>
      </w:pPr>
      <w:r w:rsidRPr="00400141">
        <w:rPr>
          <w:rFonts w:ascii="David" w:hAnsi="David" w:cs="David"/>
          <w:b/>
          <w:bCs/>
          <w:color w:val="252525"/>
          <w:shd w:val="clear" w:color="auto" w:fill="FFFFFF"/>
          <w:rtl/>
        </w:rPr>
        <w:t xml:space="preserve">מנוע </w:t>
      </w:r>
      <w:r w:rsidR="005E2642" w:rsidRPr="00400141">
        <w:rPr>
          <w:rFonts w:ascii="David" w:hAnsi="David" w:cs="David"/>
          <w:b/>
          <w:bCs/>
          <w:color w:val="252525"/>
          <w:shd w:val="clear" w:color="auto" w:fill="FFFFFF"/>
          <w:rtl/>
        </w:rPr>
        <w:t>משחק</w:t>
      </w:r>
      <w:r w:rsidRPr="00400141">
        <w:rPr>
          <w:rFonts w:ascii="David" w:hAnsi="David" w:cs="David"/>
          <w:color w:val="252525"/>
          <w:shd w:val="clear" w:color="auto" w:fill="FFFFFF"/>
          <w:rtl/>
        </w:rPr>
        <w:t>-</w:t>
      </w:r>
      <w:r w:rsidR="005E2642" w:rsidRPr="00400141">
        <w:rPr>
          <w:rFonts w:ascii="David" w:hAnsi="David" w:cs="David"/>
          <w:b/>
          <w:bCs/>
          <w:color w:val="000000"/>
          <w:rtl/>
        </w:rPr>
        <w:t xml:space="preserve"> </w:t>
      </w:r>
      <w:r w:rsidR="005E2642" w:rsidRPr="00400141">
        <w:rPr>
          <w:rFonts w:ascii="David" w:hAnsi="David" w:cs="David"/>
          <w:color w:val="000000"/>
          <w:rtl/>
        </w:rPr>
        <w:t>מסגרת תוכנה שנועד</w:t>
      </w:r>
      <w:r w:rsidR="0019214F" w:rsidRPr="00400141">
        <w:rPr>
          <w:rFonts w:ascii="David" w:hAnsi="David" w:cs="David"/>
          <w:color w:val="000000"/>
          <w:rtl/>
        </w:rPr>
        <w:t>ה ליצירה ו</w:t>
      </w:r>
      <w:r w:rsidR="005E2642" w:rsidRPr="00400141">
        <w:rPr>
          <w:rFonts w:ascii="David" w:hAnsi="David" w:cs="David"/>
          <w:color w:val="000000"/>
          <w:rtl/>
        </w:rPr>
        <w:t xml:space="preserve">פיתוח של משחקי וידאו. פונקציונליות הליבה </w:t>
      </w:r>
      <w:r w:rsidR="0019214F" w:rsidRPr="00400141">
        <w:rPr>
          <w:rFonts w:ascii="David" w:hAnsi="David" w:cs="David"/>
          <w:color w:val="000000"/>
          <w:rtl/>
        </w:rPr>
        <w:t>של מנוע משחק מספקת</w:t>
      </w:r>
      <w:r w:rsidR="005E2642" w:rsidRPr="00400141">
        <w:rPr>
          <w:rFonts w:ascii="David" w:hAnsi="David" w:cs="David"/>
          <w:color w:val="000000"/>
          <w:rtl/>
        </w:rPr>
        <w:t xml:space="preserve"> בדרך כלל  מנוע עיבוד ("מפיק") ל</w:t>
      </w:r>
      <w:r w:rsidR="0019214F" w:rsidRPr="00400141">
        <w:rPr>
          <w:rFonts w:ascii="David" w:hAnsi="David" w:cs="David"/>
          <w:color w:val="000000"/>
          <w:rtl/>
        </w:rPr>
        <w:t xml:space="preserve">גרפיקה </w:t>
      </w:r>
      <w:r w:rsidR="005E2642" w:rsidRPr="00400141">
        <w:rPr>
          <w:rFonts w:ascii="David" w:hAnsi="David" w:cs="David"/>
          <w:color w:val="000000"/>
          <w:rtl/>
        </w:rPr>
        <w:t>2</w:t>
      </w:r>
      <w:r w:rsidR="005E2642" w:rsidRPr="00400141">
        <w:rPr>
          <w:rFonts w:ascii="David" w:hAnsi="David" w:cs="David"/>
          <w:color w:val="000000"/>
        </w:rPr>
        <w:t>D</w:t>
      </w:r>
      <w:r w:rsidR="005E2642" w:rsidRPr="00400141">
        <w:rPr>
          <w:rFonts w:ascii="David" w:hAnsi="David" w:cs="David"/>
          <w:color w:val="000000"/>
          <w:rtl/>
        </w:rPr>
        <w:t xml:space="preserve"> או 3</w:t>
      </w:r>
      <w:r w:rsidR="005E2642" w:rsidRPr="00400141">
        <w:rPr>
          <w:rFonts w:ascii="David" w:hAnsi="David" w:cs="David"/>
          <w:color w:val="000000"/>
        </w:rPr>
        <w:t>D</w:t>
      </w:r>
      <w:r w:rsidR="005E2642" w:rsidRPr="00400141">
        <w:rPr>
          <w:rFonts w:ascii="David" w:hAnsi="David" w:cs="David"/>
          <w:color w:val="000000"/>
          <w:rtl/>
        </w:rPr>
        <w:t xml:space="preserve">, </w:t>
      </w:r>
      <w:r w:rsidR="0019214F" w:rsidRPr="00400141">
        <w:rPr>
          <w:rFonts w:ascii="David" w:hAnsi="David" w:cs="David"/>
          <w:color w:val="000000"/>
          <w:rtl/>
        </w:rPr>
        <w:t>מנוע פיזיקלי</w:t>
      </w:r>
      <w:r w:rsidR="005E2642" w:rsidRPr="00400141">
        <w:rPr>
          <w:rFonts w:ascii="David" w:hAnsi="David" w:cs="David"/>
          <w:color w:val="000000"/>
          <w:rtl/>
        </w:rPr>
        <w:t>,</w:t>
      </w:r>
      <w:r w:rsidR="0019214F" w:rsidRPr="00400141">
        <w:rPr>
          <w:rFonts w:ascii="David" w:hAnsi="David" w:cs="David"/>
          <w:color w:val="000000"/>
          <w:rtl/>
        </w:rPr>
        <w:t xml:space="preserve"> כלים לעיבוד צליל ו</w:t>
      </w:r>
      <w:r w:rsidR="005E2642" w:rsidRPr="00400141">
        <w:rPr>
          <w:rFonts w:ascii="David" w:hAnsi="David" w:cs="David"/>
          <w:color w:val="000000"/>
          <w:rtl/>
        </w:rPr>
        <w:t xml:space="preserve">אנימציה, בינה מלאכותית, </w:t>
      </w:r>
      <w:r w:rsidR="00A82CB6" w:rsidRPr="00400141">
        <w:rPr>
          <w:rFonts w:ascii="David" w:hAnsi="David" w:cs="David"/>
          <w:color w:val="000000"/>
          <w:rtl/>
        </w:rPr>
        <w:t>תרשימי זרימה בין אוב</w:t>
      </w:r>
      <w:r w:rsidR="0019214F" w:rsidRPr="00400141">
        <w:rPr>
          <w:rFonts w:ascii="David" w:hAnsi="David" w:cs="David"/>
          <w:color w:val="000000"/>
          <w:rtl/>
        </w:rPr>
        <w:t>יי</w:t>
      </w:r>
      <w:r w:rsidR="00A82CB6" w:rsidRPr="00400141">
        <w:rPr>
          <w:rFonts w:ascii="David" w:hAnsi="David" w:cs="David"/>
          <w:color w:val="000000"/>
          <w:rtl/>
        </w:rPr>
        <w:t>ק</w:t>
      </w:r>
      <w:r w:rsidR="0019214F" w:rsidRPr="00400141">
        <w:rPr>
          <w:rFonts w:ascii="David" w:hAnsi="David" w:cs="David"/>
          <w:color w:val="000000"/>
          <w:rtl/>
        </w:rPr>
        <w:t>טים</w:t>
      </w:r>
      <w:r w:rsidR="005E2642" w:rsidRPr="00400141">
        <w:rPr>
          <w:rFonts w:ascii="David" w:hAnsi="David" w:cs="David"/>
          <w:color w:val="000000"/>
          <w:rtl/>
        </w:rPr>
        <w:t>, ניהול</w:t>
      </w:r>
      <w:r w:rsidR="0019214F" w:rsidRPr="00400141">
        <w:rPr>
          <w:rFonts w:ascii="David" w:hAnsi="David" w:cs="David"/>
          <w:color w:val="000000"/>
          <w:rtl/>
        </w:rPr>
        <w:t xml:space="preserve"> זיכרון </w:t>
      </w:r>
      <w:r w:rsidR="005E2642" w:rsidRPr="00400141">
        <w:rPr>
          <w:rFonts w:ascii="David" w:hAnsi="David" w:cs="David"/>
          <w:color w:val="000000"/>
          <w:rtl/>
        </w:rPr>
        <w:t xml:space="preserve"> וגרף סצנה.</w:t>
      </w:r>
      <w:r w:rsidR="005E2642" w:rsidRPr="00400141">
        <w:rPr>
          <w:rFonts w:ascii="David" w:hAnsi="David" w:cs="David"/>
          <w:b/>
          <w:bCs/>
          <w:color w:val="000000"/>
          <w:rtl/>
        </w:rPr>
        <w:t xml:space="preserve"> </w:t>
      </w:r>
    </w:p>
    <w:p w:rsidR="00805F15" w:rsidRPr="00400141" w:rsidRDefault="00F42A3E" w:rsidP="008672FD">
      <w:pPr>
        <w:numPr>
          <w:ilvl w:val="0"/>
          <w:numId w:val="36"/>
        </w:numPr>
        <w:rPr>
          <w:rFonts w:ascii="David" w:hAnsi="David" w:cs="David"/>
          <w:b/>
          <w:bCs/>
          <w:color w:val="000000"/>
        </w:rPr>
      </w:pPr>
      <w:r w:rsidRPr="00400141">
        <w:rPr>
          <w:rFonts w:ascii="David" w:hAnsi="David" w:cs="David"/>
          <w:b/>
          <w:bCs/>
          <w:snapToGrid w:val="0"/>
          <w:lang w:eastAsia="he-IL"/>
        </w:rPr>
        <w:t>MOD</w:t>
      </w:r>
      <w:r w:rsidR="00805F15" w:rsidRPr="00400141">
        <w:rPr>
          <w:rFonts w:ascii="David" w:hAnsi="David" w:cs="David"/>
          <w:color w:val="000000"/>
          <w:rtl/>
        </w:rPr>
        <w:t xml:space="preserve">- </w:t>
      </w:r>
      <w:r w:rsidR="00805F15" w:rsidRPr="00400141">
        <w:rPr>
          <w:rFonts w:ascii="David" w:hAnsi="David" w:cs="David"/>
          <w:color w:val="252525"/>
          <w:shd w:val="clear" w:color="auto" w:fill="FFFFFF"/>
          <w:rtl/>
        </w:rPr>
        <w:t>שינוי בתכנת</w:t>
      </w:r>
      <w:r w:rsidR="00805F15" w:rsidRPr="00400141">
        <w:rPr>
          <w:rStyle w:val="apple-converted-space"/>
          <w:rFonts w:ascii="David" w:hAnsi="David" w:cs="David"/>
          <w:color w:val="252525"/>
          <w:shd w:val="clear" w:color="auto" w:fill="FFFFFF"/>
        </w:rPr>
        <w:t> </w:t>
      </w:r>
      <w:hyperlink r:id="rId7" w:tooltip="משחק מחשב" w:history="1">
        <w:r w:rsidR="00805F15" w:rsidRPr="00400141">
          <w:rPr>
            <w:rStyle w:val="Hyperlink"/>
            <w:rFonts w:ascii="David" w:hAnsi="David" w:cs="David"/>
            <w:color w:val="5A3696"/>
            <w:shd w:val="clear" w:color="auto" w:fill="FFFFFF"/>
            <w:rtl/>
          </w:rPr>
          <w:t>משחק מחשב</w:t>
        </w:r>
      </w:hyperlink>
      <w:r w:rsidR="00805F15" w:rsidRPr="00400141">
        <w:rPr>
          <w:rStyle w:val="apple-converted-space"/>
          <w:rFonts w:ascii="David" w:hAnsi="David" w:cs="David"/>
          <w:color w:val="252525"/>
          <w:shd w:val="clear" w:color="auto" w:fill="FFFFFF"/>
        </w:rPr>
        <w:t> </w:t>
      </w:r>
      <w:r w:rsidR="00805F15" w:rsidRPr="00400141">
        <w:rPr>
          <w:rFonts w:ascii="David" w:hAnsi="David" w:cs="David"/>
          <w:color w:val="252525"/>
          <w:shd w:val="clear" w:color="auto" w:fill="FFFFFF"/>
          <w:rtl/>
        </w:rPr>
        <w:t>בחלקים מסוימים ממנה או בכולה, לרוב למען הכנסת אמצעים לשדרוג המשחק, הוספת אלמנטים משחקיים, תיקון באגים שלא תוקנו על ידי המפתח או אף יצירת משחק חדש לגמרי על ידי שימוש במנוע המשחק</w:t>
      </w:r>
      <w:r w:rsidR="00805F15" w:rsidRPr="00400141">
        <w:rPr>
          <w:rFonts w:ascii="David" w:hAnsi="David" w:cs="David"/>
          <w:color w:val="252525"/>
          <w:shd w:val="clear" w:color="auto" w:fill="FFFFFF"/>
        </w:rPr>
        <w:t>.</w:t>
      </w:r>
    </w:p>
    <w:p w:rsidR="00F42A3E" w:rsidRPr="00400141" w:rsidRDefault="00F42A3E" w:rsidP="00F42A3E">
      <w:pPr>
        <w:numPr>
          <w:ilvl w:val="0"/>
          <w:numId w:val="36"/>
        </w:numPr>
        <w:rPr>
          <w:rFonts w:ascii="David" w:hAnsi="David" w:cs="David"/>
          <w:b/>
          <w:bCs/>
          <w:color w:val="000000"/>
        </w:rPr>
      </w:pPr>
      <w:r w:rsidRPr="00400141">
        <w:rPr>
          <w:rFonts w:ascii="David" w:hAnsi="David" w:cs="David"/>
          <w:b/>
          <w:bCs/>
          <w:color w:val="252525"/>
          <w:shd w:val="clear" w:color="auto" w:fill="FFFFFF"/>
          <w:rtl/>
        </w:rPr>
        <w:t>בינה מלאכותית</w:t>
      </w:r>
      <w:r w:rsidRPr="00400141">
        <w:rPr>
          <w:rStyle w:val="apple-converted-space"/>
          <w:rFonts w:ascii="David" w:hAnsi="David" w:cs="David"/>
          <w:color w:val="252525"/>
          <w:shd w:val="clear" w:color="auto" w:fill="FFFFFF"/>
        </w:rPr>
        <w:t> </w:t>
      </w:r>
      <w:r w:rsidRPr="00400141">
        <w:rPr>
          <w:rStyle w:val="apple-converted-space"/>
          <w:rFonts w:ascii="David" w:hAnsi="David" w:cs="David"/>
          <w:color w:val="252525"/>
          <w:shd w:val="clear" w:color="auto" w:fill="FFFFFF"/>
          <w:rtl/>
        </w:rPr>
        <w:t>(</w:t>
      </w:r>
      <w:r w:rsidRPr="00400141">
        <w:rPr>
          <w:rFonts w:ascii="David" w:hAnsi="David" w:cs="David"/>
          <w:b/>
          <w:bCs/>
          <w:snapToGrid w:val="0"/>
          <w:lang w:eastAsia="he-IL"/>
        </w:rPr>
        <w:t>IA</w:t>
      </w:r>
      <w:r w:rsidRPr="00400141">
        <w:rPr>
          <w:rFonts w:ascii="David" w:hAnsi="David" w:cs="David"/>
          <w:b/>
          <w:bCs/>
          <w:snapToGrid w:val="0"/>
          <w:rtl/>
          <w:lang w:eastAsia="he-IL"/>
        </w:rPr>
        <w:t xml:space="preserve">)- </w:t>
      </w:r>
      <w:r w:rsidR="006B36BA" w:rsidRPr="00400141">
        <w:rPr>
          <w:rFonts w:ascii="David" w:hAnsi="David" w:cs="David"/>
          <w:color w:val="252525"/>
          <w:shd w:val="clear" w:color="auto" w:fill="FFFFFF"/>
          <w:rtl/>
        </w:rPr>
        <w:t>היא ענף של</w:t>
      </w:r>
      <w:r w:rsidR="006B36BA" w:rsidRPr="00400141">
        <w:rPr>
          <w:rStyle w:val="apple-converted-space"/>
          <w:rFonts w:ascii="David" w:hAnsi="David" w:cs="David"/>
          <w:color w:val="252525"/>
          <w:shd w:val="clear" w:color="auto" w:fill="FFFFFF"/>
        </w:rPr>
        <w:t> </w:t>
      </w:r>
      <w:hyperlink r:id="rId8" w:tooltip="מדעי המחשב" w:history="1">
        <w:r w:rsidR="006B36BA" w:rsidRPr="00400141">
          <w:rPr>
            <w:rStyle w:val="Hyperlink"/>
            <w:rFonts w:ascii="David" w:hAnsi="David" w:cs="David"/>
            <w:color w:val="5A3696"/>
            <w:shd w:val="clear" w:color="auto" w:fill="FFFFFF"/>
            <w:rtl/>
          </w:rPr>
          <w:t>מדעי המחשב</w:t>
        </w:r>
      </w:hyperlink>
      <w:r w:rsidR="006B36BA" w:rsidRPr="00400141">
        <w:rPr>
          <w:rStyle w:val="apple-converted-space"/>
          <w:rFonts w:ascii="David" w:hAnsi="David" w:cs="David"/>
          <w:color w:val="252525"/>
          <w:shd w:val="clear" w:color="auto" w:fill="FFFFFF"/>
        </w:rPr>
        <w:t> </w:t>
      </w:r>
      <w:r w:rsidR="006B36BA" w:rsidRPr="00400141">
        <w:rPr>
          <w:rFonts w:ascii="David" w:hAnsi="David" w:cs="David"/>
          <w:color w:val="252525"/>
          <w:shd w:val="clear" w:color="auto" w:fill="FFFFFF"/>
          <w:rtl/>
        </w:rPr>
        <w:t>העוסק ביכולתם של</w:t>
      </w:r>
      <w:r w:rsidR="006B36BA" w:rsidRPr="00400141">
        <w:rPr>
          <w:rStyle w:val="apple-converted-space"/>
          <w:rFonts w:ascii="David" w:hAnsi="David" w:cs="David"/>
          <w:color w:val="252525"/>
          <w:shd w:val="clear" w:color="auto" w:fill="FFFFFF"/>
        </w:rPr>
        <w:t> </w:t>
      </w:r>
      <w:hyperlink r:id="rId9" w:tooltip="מחשב" w:history="1">
        <w:r w:rsidR="006B36BA" w:rsidRPr="00400141">
          <w:rPr>
            <w:rStyle w:val="Hyperlink"/>
            <w:rFonts w:ascii="David" w:hAnsi="David" w:cs="David"/>
            <w:color w:val="5A3696"/>
            <w:shd w:val="clear" w:color="auto" w:fill="FFFFFF"/>
            <w:rtl/>
          </w:rPr>
          <w:t>מחשבים</w:t>
        </w:r>
      </w:hyperlink>
      <w:r w:rsidR="006B36BA" w:rsidRPr="00400141">
        <w:rPr>
          <w:rStyle w:val="apple-converted-space"/>
          <w:rFonts w:ascii="David" w:hAnsi="David" w:cs="David"/>
          <w:color w:val="252525"/>
          <w:shd w:val="clear" w:color="auto" w:fill="FFFFFF"/>
        </w:rPr>
        <w:t> </w:t>
      </w:r>
      <w:r w:rsidR="006B36BA" w:rsidRPr="00400141">
        <w:rPr>
          <w:rFonts w:ascii="David" w:hAnsi="David" w:cs="David"/>
          <w:color w:val="252525"/>
          <w:shd w:val="clear" w:color="auto" w:fill="FFFFFF"/>
          <w:rtl/>
        </w:rPr>
        <w:t>לפעול באופן המציג יכולות השמורות עד כה לבינה האנושית בלבד</w:t>
      </w:r>
      <w:r w:rsidR="006B36BA" w:rsidRPr="00400141">
        <w:rPr>
          <w:rFonts w:ascii="David" w:hAnsi="David" w:cs="David"/>
          <w:color w:val="252525"/>
          <w:shd w:val="clear" w:color="auto" w:fill="FFFFFF"/>
        </w:rPr>
        <w:t>.</w:t>
      </w:r>
      <w:r w:rsidR="006B36BA" w:rsidRPr="00400141">
        <w:rPr>
          <w:rFonts w:ascii="David" w:hAnsi="David" w:cs="David"/>
          <w:color w:val="252525"/>
          <w:shd w:val="clear" w:color="auto" w:fill="FFFFFF"/>
          <w:rtl/>
        </w:rPr>
        <w:t xml:space="preserve"> בעולם המשחקים הכוונה היא להתנהגות וזמני התגובה שהמחשב מבצע מול עצמו ובעיקר מול השחקן כדי לצור עולם חי וטבעי ככל הניתן.   </w:t>
      </w:r>
    </w:p>
    <w:p w:rsidR="00F42A3E" w:rsidRPr="00400141" w:rsidRDefault="00F42A3E" w:rsidP="00F42A3E">
      <w:pPr>
        <w:numPr>
          <w:ilvl w:val="0"/>
          <w:numId w:val="36"/>
        </w:numPr>
        <w:rPr>
          <w:rFonts w:ascii="David" w:hAnsi="David" w:cs="David"/>
          <w:b/>
          <w:bCs/>
          <w:color w:val="000000"/>
        </w:rPr>
      </w:pPr>
      <w:r w:rsidRPr="00400141">
        <w:rPr>
          <w:rFonts w:ascii="David" w:hAnsi="David" w:cs="David"/>
          <w:b/>
          <w:bCs/>
          <w:snapToGrid w:val="0"/>
          <w:rtl/>
          <w:lang w:eastAsia="he-IL"/>
        </w:rPr>
        <w:t>שחקן</w:t>
      </w:r>
      <w:r w:rsidRPr="00400141">
        <w:rPr>
          <w:rFonts w:ascii="David" w:hAnsi="David" w:cs="David"/>
          <w:b/>
          <w:bCs/>
          <w:color w:val="000000"/>
          <w:rtl/>
        </w:rPr>
        <w:t>(</w:t>
      </w:r>
      <w:r w:rsidRPr="00400141">
        <w:rPr>
          <w:rFonts w:ascii="David" w:hAnsi="David" w:cs="David"/>
          <w:b/>
          <w:bCs/>
          <w:color w:val="000000"/>
        </w:rPr>
        <w:t>PLAYER</w:t>
      </w:r>
      <w:r w:rsidRPr="00400141">
        <w:rPr>
          <w:rFonts w:ascii="David" w:hAnsi="David" w:cs="David"/>
          <w:b/>
          <w:bCs/>
          <w:color w:val="000000"/>
          <w:rtl/>
        </w:rPr>
        <w:t>)-</w:t>
      </w:r>
      <w:r w:rsidRPr="00400141">
        <w:rPr>
          <w:rFonts w:ascii="David" w:hAnsi="David" w:cs="David"/>
          <w:color w:val="000000"/>
          <w:rtl/>
        </w:rPr>
        <w:t xml:space="preserve"> </w:t>
      </w:r>
      <w:r w:rsidR="006B36BA" w:rsidRPr="00400141">
        <w:rPr>
          <w:rFonts w:ascii="David" w:hAnsi="David" w:cs="David"/>
          <w:color w:val="000000"/>
          <w:rtl/>
        </w:rPr>
        <w:t xml:space="preserve">האדם או/והמחשב </w:t>
      </w:r>
      <w:r w:rsidR="002D1B6D" w:rsidRPr="00400141">
        <w:rPr>
          <w:rFonts w:ascii="David" w:hAnsi="David" w:cs="David"/>
          <w:color w:val="000000"/>
          <w:rtl/>
        </w:rPr>
        <w:t>מ</w:t>
      </w:r>
      <w:r w:rsidR="006B36BA" w:rsidRPr="00400141">
        <w:rPr>
          <w:rFonts w:ascii="David" w:hAnsi="David" w:cs="David"/>
          <w:color w:val="000000"/>
          <w:rtl/>
        </w:rPr>
        <w:t>ש</w:t>
      </w:r>
      <w:r w:rsidR="002D1B6D" w:rsidRPr="00400141">
        <w:rPr>
          <w:rFonts w:ascii="David" w:hAnsi="David" w:cs="David"/>
          <w:color w:val="000000"/>
          <w:rtl/>
        </w:rPr>
        <w:t>תמש בכלים שהמחשק נותן כפוף לחוקיו כדי להתקדם בו.</w:t>
      </w:r>
    </w:p>
    <w:p w:rsidR="002D1B6D" w:rsidRPr="00400141" w:rsidRDefault="002D1B6D" w:rsidP="00F42A3E">
      <w:pPr>
        <w:numPr>
          <w:ilvl w:val="0"/>
          <w:numId w:val="36"/>
        </w:numPr>
        <w:rPr>
          <w:rFonts w:ascii="David" w:hAnsi="David" w:cs="David"/>
          <w:b/>
          <w:bCs/>
          <w:color w:val="000000"/>
        </w:rPr>
      </w:pPr>
      <w:r w:rsidRPr="00400141">
        <w:rPr>
          <w:rFonts w:ascii="David" w:hAnsi="David" w:cs="David"/>
          <w:b/>
          <w:bCs/>
          <w:snapToGrid w:val="0"/>
          <w:rtl/>
          <w:lang w:eastAsia="he-IL"/>
        </w:rPr>
        <w:t>אובייקט-</w:t>
      </w:r>
      <w:r w:rsidRPr="00400141">
        <w:rPr>
          <w:rFonts w:ascii="David" w:hAnsi="David" w:cs="David"/>
          <w:color w:val="000000"/>
          <w:rtl/>
        </w:rPr>
        <w:t xml:space="preserve"> רכיב תוכנה עם תכונות והתנהגות.</w:t>
      </w:r>
    </w:p>
    <w:p w:rsidR="00F42A3E" w:rsidRPr="00400141" w:rsidRDefault="00F42A3E" w:rsidP="00F42A3E">
      <w:pPr>
        <w:numPr>
          <w:ilvl w:val="0"/>
          <w:numId w:val="36"/>
        </w:numPr>
        <w:rPr>
          <w:rFonts w:ascii="David" w:hAnsi="David" w:cs="David"/>
          <w:b/>
          <w:bCs/>
          <w:color w:val="000000"/>
        </w:rPr>
      </w:pPr>
      <w:r w:rsidRPr="00400141">
        <w:rPr>
          <w:rFonts w:ascii="David" w:hAnsi="David" w:cs="David"/>
          <w:b/>
          <w:bCs/>
          <w:snapToGrid w:val="0"/>
          <w:lang w:eastAsia="he-IL"/>
        </w:rPr>
        <w:t>GAME OBGECT</w:t>
      </w:r>
      <w:r w:rsidRPr="00400141">
        <w:rPr>
          <w:rFonts w:ascii="David" w:hAnsi="David" w:cs="David"/>
          <w:b/>
          <w:bCs/>
          <w:snapToGrid w:val="0"/>
          <w:rtl/>
          <w:lang w:eastAsia="he-IL"/>
        </w:rPr>
        <w:t>-</w:t>
      </w:r>
      <w:r w:rsidR="00A82CB6" w:rsidRPr="00400141">
        <w:rPr>
          <w:rFonts w:ascii="David" w:hAnsi="David" w:cs="David"/>
          <w:color w:val="000000"/>
          <w:rtl/>
        </w:rPr>
        <w:t xml:space="preserve"> כל אוב</w:t>
      </w:r>
      <w:r w:rsidR="002D1B6D" w:rsidRPr="00400141">
        <w:rPr>
          <w:rFonts w:ascii="David" w:hAnsi="David" w:cs="David"/>
          <w:color w:val="000000"/>
          <w:rtl/>
        </w:rPr>
        <w:t>יי</w:t>
      </w:r>
      <w:r w:rsidR="00A82CB6" w:rsidRPr="00400141">
        <w:rPr>
          <w:rFonts w:ascii="David" w:hAnsi="David" w:cs="David"/>
          <w:color w:val="000000"/>
          <w:rtl/>
        </w:rPr>
        <w:t>ק</w:t>
      </w:r>
      <w:r w:rsidR="002D1B6D" w:rsidRPr="00400141">
        <w:rPr>
          <w:rFonts w:ascii="David" w:hAnsi="David" w:cs="David"/>
          <w:color w:val="000000"/>
          <w:rtl/>
        </w:rPr>
        <w:t>ט שנמצא המשחק בס</w:t>
      </w:r>
      <w:r w:rsidR="0010731A" w:rsidRPr="00400141">
        <w:rPr>
          <w:rFonts w:ascii="David" w:hAnsi="David" w:cs="David"/>
          <w:color w:val="000000"/>
          <w:rtl/>
        </w:rPr>
        <w:t>צ</w:t>
      </w:r>
      <w:r w:rsidR="002D1B6D" w:rsidRPr="00400141">
        <w:rPr>
          <w:rFonts w:ascii="David" w:hAnsi="David" w:cs="David"/>
          <w:color w:val="000000"/>
          <w:rtl/>
        </w:rPr>
        <w:t xml:space="preserve">נה </w:t>
      </w:r>
      <w:r w:rsidR="00A82CB6" w:rsidRPr="00400141">
        <w:rPr>
          <w:rFonts w:ascii="David" w:hAnsi="David" w:cs="David"/>
          <w:color w:val="000000"/>
          <w:rtl/>
        </w:rPr>
        <w:t>מסו</w:t>
      </w:r>
      <w:r w:rsidR="00CA1AB5" w:rsidRPr="00400141">
        <w:rPr>
          <w:rFonts w:ascii="David" w:hAnsi="David" w:cs="David"/>
          <w:color w:val="000000"/>
          <w:rtl/>
        </w:rPr>
        <w:t>ימת</w:t>
      </w:r>
    </w:p>
    <w:p w:rsidR="00CA1AB5" w:rsidRPr="00400141" w:rsidRDefault="00CA1AB5" w:rsidP="00F42A3E">
      <w:pPr>
        <w:numPr>
          <w:ilvl w:val="0"/>
          <w:numId w:val="36"/>
        </w:numPr>
        <w:rPr>
          <w:rFonts w:ascii="David" w:hAnsi="David" w:cs="David"/>
          <w:b/>
          <w:bCs/>
          <w:color w:val="000000"/>
        </w:rPr>
      </w:pPr>
      <w:r w:rsidRPr="00400141">
        <w:rPr>
          <w:rFonts w:ascii="David" w:hAnsi="David" w:cs="David"/>
          <w:b/>
          <w:bCs/>
          <w:snapToGrid w:val="0"/>
          <w:rtl/>
          <w:lang w:eastAsia="he-IL"/>
        </w:rPr>
        <w:t>סצנה-</w:t>
      </w:r>
      <w:r w:rsidRPr="00400141">
        <w:rPr>
          <w:rFonts w:ascii="David" w:hAnsi="David" w:cs="David"/>
          <w:b/>
          <w:bCs/>
          <w:color w:val="000000"/>
          <w:rtl/>
        </w:rPr>
        <w:t xml:space="preserve"> </w:t>
      </w:r>
      <w:r w:rsidR="006B6441" w:rsidRPr="00400141">
        <w:rPr>
          <w:rFonts w:ascii="David" w:hAnsi="David" w:cs="David"/>
          <w:color w:val="000000"/>
          <w:rtl/>
        </w:rPr>
        <w:t>מבט אל על כל אובייקטי המשחק המרכיבים שלב במשחק.</w:t>
      </w:r>
    </w:p>
    <w:p w:rsidR="00F42A3E" w:rsidRPr="00400141" w:rsidRDefault="00A82CB6" w:rsidP="00A82CB6">
      <w:pPr>
        <w:numPr>
          <w:ilvl w:val="0"/>
          <w:numId w:val="36"/>
        </w:numPr>
        <w:rPr>
          <w:rFonts w:ascii="David" w:hAnsi="David" w:cs="David"/>
          <w:b/>
          <w:bCs/>
          <w:color w:val="000000"/>
        </w:rPr>
      </w:pPr>
      <w:r w:rsidRPr="00400141">
        <w:rPr>
          <w:rFonts w:ascii="David" w:hAnsi="David" w:cs="David"/>
          <w:b/>
          <w:bCs/>
          <w:color w:val="000000"/>
          <w:rtl/>
        </w:rPr>
        <w:t>נ</w:t>
      </w:r>
      <w:r w:rsidRPr="00400141">
        <w:rPr>
          <w:rFonts w:ascii="David" w:hAnsi="David" w:cs="David"/>
          <w:b/>
          <w:bCs/>
          <w:color w:val="252525"/>
          <w:shd w:val="clear" w:color="auto" w:fill="FFFFFF"/>
          <w:rtl/>
        </w:rPr>
        <w:t>יהול זכויות דיגיטלי</w:t>
      </w:r>
      <w:r w:rsidRPr="00400141">
        <w:rPr>
          <w:rStyle w:val="apple-converted-space"/>
          <w:rFonts w:ascii="David" w:hAnsi="David" w:cs="David"/>
          <w:color w:val="252525"/>
          <w:shd w:val="clear" w:color="auto" w:fill="FFFFFF"/>
        </w:rPr>
        <w:t> </w:t>
      </w:r>
      <w:r w:rsidRPr="00400141">
        <w:rPr>
          <w:rFonts w:ascii="David" w:hAnsi="David" w:cs="David"/>
          <w:color w:val="252525"/>
          <w:shd w:val="clear" w:color="auto" w:fill="FFFFFF"/>
        </w:rPr>
        <w:t>(</w:t>
      </w:r>
      <w:r w:rsidRPr="00400141">
        <w:rPr>
          <w:rFonts w:ascii="David" w:hAnsi="David" w:cs="David"/>
          <w:b/>
          <w:bCs/>
          <w:color w:val="252525"/>
          <w:shd w:val="clear" w:color="auto" w:fill="FFFFFF"/>
        </w:rPr>
        <w:t>Digital Rights Management</w:t>
      </w:r>
      <w:r w:rsidRPr="00400141">
        <w:rPr>
          <w:rFonts w:ascii="David" w:hAnsi="David" w:cs="David"/>
          <w:color w:val="252525"/>
          <w:shd w:val="clear" w:color="auto" w:fill="FFFFFF"/>
        </w:rPr>
        <w:t>,</w:t>
      </w:r>
      <w:r w:rsidRPr="00400141">
        <w:rPr>
          <w:rStyle w:val="apple-converted-space"/>
          <w:rFonts w:ascii="David" w:hAnsi="David" w:cs="David"/>
          <w:color w:val="252525"/>
          <w:shd w:val="clear" w:color="auto" w:fill="FFFFFF"/>
        </w:rPr>
        <w:t> </w:t>
      </w:r>
      <w:r w:rsidRPr="00400141">
        <w:rPr>
          <w:rFonts w:ascii="David" w:hAnsi="David" w:cs="David"/>
          <w:b/>
          <w:bCs/>
          <w:color w:val="252525"/>
          <w:shd w:val="clear" w:color="auto" w:fill="FFFFFF"/>
        </w:rPr>
        <w:t>DRM</w:t>
      </w:r>
      <w:r w:rsidRPr="00400141">
        <w:rPr>
          <w:rFonts w:ascii="David" w:hAnsi="David" w:cs="David"/>
          <w:color w:val="252525"/>
          <w:shd w:val="clear" w:color="auto" w:fill="FFFFFF"/>
        </w:rPr>
        <w:t xml:space="preserve">) </w:t>
      </w:r>
      <w:r w:rsidRPr="00400141">
        <w:rPr>
          <w:rFonts w:ascii="David" w:hAnsi="David" w:cs="David"/>
          <w:color w:val="252525"/>
          <w:shd w:val="clear" w:color="auto" w:fill="FFFFFF"/>
          <w:rtl/>
        </w:rPr>
        <w:t>- מונח כללי לכל סוג של הסדר המאפשר הגבלה ושליטה על הפצה של תוכן בצורתו הדיגיטלית על ידי מפיציו. בדרך כלל, התוכן הוא עבודה המוגנת ב</w:t>
      </w:r>
      <w:hyperlink r:id="rId10" w:tooltip="זכויות יוצרים" w:history="1">
        <w:r w:rsidRPr="00400141">
          <w:rPr>
            <w:rStyle w:val="Hyperlink"/>
            <w:rFonts w:ascii="David" w:hAnsi="David" w:cs="David"/>
            <w:color w:val="5A3696"/>
            <w:shd w:val="clear" w:color="auto" w:fill="FFFFFF"/>
            <w:rtl/>
          </w:rPr>
          <w:t>זכויות יוצרים</w:t>
        </w:r>
      </w:hyperlink>
      <w:r w:rsidRPr="00400141">
        <w:rPr>
          <w:rStyle w:val="apple-converted-space"/>
          <w:rFonts w:ascii="David" w:hAnsi="David" w:cs="David"/>
          <w:color w:val="252525"/>
          <w:shd w:val="clear" w:color="auto" w:fill="FFFFFF"/>
        </w:rPr>
        <w:t> </w:t>
      </w:r>
      <w:r w:rsidRPr="00400141">
        <w:rPr>
          <w:rFonts w:ascii="David" w:hAnsi="David" w:cs="David"/>
          <w:color w:val="252525"/>
          <w:shd w:val="clear" w:color="auto" w:fill="FFFFFF"/>
          <w:rtl/>
        </w:rPr>
        <w:t>הנמצאות בידי המפיץ</w:t>
      </w:r>
      <w:r w:rsidRPr="00400141">
        <w:rPr>
          <w:rFonts w:ascii="David" w:hAnsi="David" w:cs="David"/>
          <w:color w:val="252525"/>
          <w:shd w:val="clear" w:color="auto" w:fill="FFFFFF"/>
        </w:rPr>
        <w:t>.</w:t>
      </w:r>
    </w:p>
    <w:p w:rsidR="00B6369C" w:rsidRDefault="0088443B" w:rsidP="00A82CB6">
      <w:pPr>
        <w:numPr>
          <w:ilvl w:val="0"/>
          <w:numId w:val="36"/>
        </w:numPr>
        <w:rPr>
          <w:rFonts w:ascii="Comic Sans MS" w:hAnsi="Comic Sans MS" w:cs="David"/>
          <w:b/>
          <w:bCs/>
          <w:color w:val="000000"/>
        </w:rPr>
      </w:pPr>
      <w:r w:rsidRPr="00400141">
        <w:rPr>
          <w:rFonts w:ascii="David" w:hAnsi="David" w:cs="David"/>
          <w:b/>
          <w:bCs/>
          <w:color w:val="000000"/>
          <w:rtl/>
        </w:rPr>
        <w:t xml:space="preserve">גוש נתינים- </w:t>
      </w:r>
      <w:r w:rsidR="00B6369C">
        <w:rPr>
          <w:rFonts w:ascii="David" w:hAnsi="David" w:cs="David" w:hint="cs"/>
          <w:color w:val="000000"/>
          <w:rtl/>
        </w:rPr>
        <w:t>יחידת המידה שבא המשחק משתמש כדאי לעקוב אחרי מצבם של הנתינים. הוא מופיע בבסיס נתונים (שלצור הדיון כרגע הוא מערך) של הנתינים. כל גוש מייצג מ1 ע500 נתינים אם כל התכונות והפוקציונליות שלהם.</w:t>
      </w:r>
    </w:p>
    <w:p w:rsidR="00D5664D" w:rsidRPr="00B6369C" w:rsidRDefault="00D5664D" w:rsidP="00A82CB6">
      <w:pPr>
        <w:numPr>
          <w:ilvl w:val="0"/>
          <w:numId w:val="36"/>
        </w:numPr>
        <w:rPr>
          <w:rFonts w:ascii="Comic Sans MS" w:hAnsi="Comic Sans MS" w:cs="David"/>
          <w:b/>
          <w:bCs/>
          <w:color w:val="000000"/>
        </w:rPr>
      </w:pPr>
      <w:r>
        <w:rPr>
          <w:rFonts w:ascii="David" w:hAnsi="David" w:cs="David" w:hint="cs"/>
          <w:b/>
          <w:bCs/>
          <w:color w:val="000000"/>
          <w:rtl/>
        </w:rPr>
        <w:t xml:space="preserve">סיפוק </w:t>
      </w:r>
      <w:r>
        <w:rPr>
          <w:rFonts w:ascii="David" w:hAnsi="David" w:cs="David"/>
          <w:b/>
          <w:bCs/>
          <w:color w:val="000000"/>
          <w:rtl/>
        </w:rPr>
        <w:t>–</w:t>
      </w:r>
      <w:r>
        <w:rPr>
          <w:rFonts w:ascii="Comic Sans MS" w:hAnsi="Comic Sans MS" w:cs="David" w:hint="cs"/>
          <w:b/>
          <w:bCs/>
          <w:color w:val="000000"/>
          <w:rtl/>
        </w:rPr>
        <w:t xml:space="preserve"> </w:t>
      </w:r>
      <w:r>
        <w:rPr>
          <w:rFonts w:ascii="Comic Sans MS" w:hAnsi="Comic Sans MS" w:cs="David" w:hint="cs"/>
          <w:color w:val="000000"/>
          <w:rtl/>
        </w:rPr>
        <w:t>יחידת המידה לבדוק מה נתינך מאושרים. כמה שהם מסופקים השחקן/נית מקבלים יותר בונוסים.</w:t>
      </w:r>
    </w:p>
    <w:p w:rsidR="00A82CB6" w:rsidRPr="00D5664D" w:rsidRDefault="00B6369C" w:rsidP="00A82CB6">
      <w:pPr>
        <w:numPr>
          <w:ilvl w:val="0"/>
          <w:numId w:val="36"/>
        </w:numPr>
        <w:rPr>
          <w:rFonts w:ascii="Comic Sans MS" w:hAnsi="Comic Sans MS" w:cs="David"/>
          <w:b/>
          <w:bCs/>
          <w:color w:val="000000"/>
        </w:rPr>
      </w:pPr>
      <w:r>
        <w:rPr>
          <w:rFonts w:ascii="David" w:hAnsi="David" w:cs="David" w:hint="cs"/>
          <w:b/>
          <w:bCs/>
          <w:color w:val="000000"/>
          <w:rtl/>
        </w:rPr>
        <w:t xml:space="preserve">גוש זהב </w:t>
      </w:r>
      <w:r w:rsidR="00D5664D">
        <w:rPr>
          <w:rFonts w:ascii="David" w:hAnsi="David" w:cs="David"/>
          <w:b/>
          <w:bCs/>
          <w:color w:val="000000"/>
          <w:rtl/>
        </w:rPr>
        <w:t>–</w:t>
      </w:r>
      <w:r>
        <w:rPr>
          <w:rFonts w:ascii="Comic Sans MS" w:hAnsi="Comic Sans MS" w:cs="David" w:hint="cs"/>
          <w:color w:val="000000"/>
          <w:rtl/>
        </w:rPr>
        <w:t xml:space="preserve"> </w:t>
      </w:r>
      <w:r w:rsidR="00D5664D">
        <w:rPr>
          <w:rFonts w:ascii="Comic Sans MS" w:hAnsi="Comic Sans MS" w:cs="David" w:hint="cs"/>
          <w:color w:val="000000"/>
          <w:rtl/>
        </w:rPr>
        <w:t>גוש מלאה שמסופק עד הסוף.</w:t>
      </w:r>
      <w:r w:rsidR="0088443B" w:rsidRPr="00400141">
        <w:rPr>
          <w:rFonts w:ascii="Comic Sans MS" w:hAnsi="Comic Sans MS" w:cs="David" w:hint="cs"/>
          <w:color w:val="000000"/>
          <w:rtl/>
        </w:rPr>
        <w:t xml:space="preserve"> </w:t>
      </w:r>
    </w:p>
    <w:p w:rsidR="00D5664D" w:rsidRPr="00D5664D" w:rsidRDefault="00D5664D" w:rsidP="00A82CB6">
      <w:pPr>
        <w:numPr>
          <w:ilvl w:val="0"/>
          <w:numId w:val="36"/>
        </w:numPr>
        <w:rPr>
          <w:rFonts w:ascii="Comic Sans MS" w:hAnsi="Comic Sans MS" w:cs="David"/>
          <w:b/>
          <w:bCs/>
          <w:color w:val="000000"/>
        </w:rPr>
      </w:pPr>
      <w:r>
        <w:rPr>
          <w:rFonts w:ascii="David" w:hAnsi="David" w:cs="David" w:hint="cs"/>
          <w:b/>
          <w:bCs/>
          <w:color w:val="000000"/>
          <w:rtl/>
        </w:rPr>
        <w:t xml:space="preserve">זמן אופטימלי </w:t>
      </w:r>
      <w:r>
        <w:rPr>
          <w:rFonts w:ascii="David" w:hAnsi="David" w:cs="David"/>
          <w:b/>
          <w:bCs/>
          <w:color w:val="000000"/>
          <w:rtl/>
        </w:rPr>
        <w:t>–</w:t>
      </w:r>
      <w:r>
        <w:rPr>
          <w:rFonts w:ascii="Comic Sans MS" w:hAnsi="Comic Sans MS" w:cs="David" w:hint="cs"/>
          <w:b/>
          <w:bCs/>
          <w:color w:val="000000"/>
          <w:rtl/>
        </w:rPr>
        <w:t xml:space="preserve"> </w:t>
      </w:r>
      <w:r>
        <w:rPr>
          <w:rFonts w:ascii="Comic Sans MS" w:hAnsi="Comic Sans MS" w:cs="David" w:hint="cs"/>
          <w:color w:val="000000"/>
          <w:rtl/>
        </w:rPr>
        <w:t>מס' התורות (10) ואורכם (30-45 שניות) שעל פיו נקבע התזמון של כל התהליכים.</w:t>
      </w:r>
    </w:p>
    <w:p w:rsidR="00D5664D" w:rsidRPr="00D5664D" w:rsidRDefault="00D5664D" w:rsidP="00A82CB6">
      <w:pPr>
        <w:numPr>
          <w:ilvl w:val="0"/>
          <w:numId w:val="36"/>
        </w:numPr>
        <w:rPr>
          <w:rFonts w:ascii="Comic Sans MS" w:hAnsi="Comic Sans MS" w:cs="David"/>
          <w:b/>
          <w:bCs/>
          <w:color w:val="000000"/>
        </w:rPr>
      </w:pPr>
      <w:r>
        <w:rPr>
          <w:rFonts w:ascii="David" w:hAnsi="David" w:cs="David" w:hint="cs"/>
          <w:b/>
          <w:bCs/>
          <w:color w:val="000000"/>
          <w:rtl/>
        </w:rPr>
        <w:t xml:space="preserve">זהב </w:t>
      </w:r>
      <w:r>
        <w:rPr>
          <w:rFonts w:ascii="David" w:hAnsi="David" w:cs="David"/>
          <w:b/>
          <w:bCs/>
          <w:color w:val="000000"/>
          <w:rtl/>
        </w:rPr>
        <w:t>–</w:t>
      </w:r>
      <w:r>
        <w:rPr>
          <w:rFonts w:ascii="Comic Sans MS" w:hAnsi="Comic Sans MS" w:cs="David" w:hint="cs"/>
          <w:b/>
          <w:bCs/>
          <w:color w:val="000000"/>
          <w:rtl/>
        </w:rPr>
        <w:t xml:space="preserve"> </w:t>
      </w:r>
      <w:r>
        <w:rPr>
          <w:rFonts w:ascii="Comic Sans MS" w:hAnsi="Comic Sans MS" w:cs="David" w:hint="cs"/>
          <w:color w:val="000000"/>
          <w:rtl/>
        </w:rPr>
        <w:t>המטבע שבו השחקן/נית משתמשים כדאי לקנות פריטים</w:t>
      </w:r>
    </w:p>
    <w:p w:rsidR="00D5664D" w:rsidRPr="00D5664D" w:rsidRDefault="00D5664D" w:rsidP="00A82CB6">
      <w:pPr>
        <w:numPr>
          <w:ilvl w:val="0"/>
          <w:numId w:val="36"/>
        </w:numPr>
        <w:rPr>
          <w:rFonts w:ascii="Comic Sans MS" w:hAnsi="Comic Sans MS" w:cs="David"/>
          <w:b/>
          <w:bCs/>
          <w:color w:val="000000"/>
        </w:rPr>
      </w:pPr>
      <w:r>
        <w:rPr>
          <w:rFonts w:ascii="Comic Sans MS" w:hAnsi="Comic Sans MS" w:cs="David" w:hint="cs"/>
          <w:b/>
          <w:bCs/>
          <w:color w:val="000000"/>
          <w:rtl/>
        </w:rPr>
        <w:t xml:space="preserve">נקודות אושר </w:t>
      </w:r>
      <w:r>
        <w:rPr>
          <w:rFonts w:ascii="Comic Sans MS" w:hAnsi="Comic Sans MS" w:cs="David"/>
          <w:b/>
          <w:bCs/>
          <w:color w:val="000000"/>
          <w:rtl/>
        </w:rPr>
        <w:t>–</w:t>
      </w:r>
      <w:r>
        <w:rPr>
          <w:rFonts w:ascii="Comic Sans MS" w:hAnsi="Comic Sans MS" w:cs="David" w:hint="cs"/>
          <w:b/>
          <w:bCs/>
          <w:color w:val="000000"/>
          <w:rtl/>
        </w:rPr>
        <w:t xml:space="preserve"> </w:t>
      </w:r>
      <w:r>
        <w:rPr>
          <w:rFonts w:ascii="Comic Sans MS" w:hAnsi="Comic Sans MS" w:cs="David" w:hint="cs"/>
          <w:color w:val="000000"/>
          <w:rtl/>
        </w:rPr>
        <w:t>הנקודות שהשחקן/נית אוסף/פת כדאי לנצח במשחק.</w:t>
      </w:r>
    </w:p>
    <w:p w:rsidR="00D5664D" w:rsidRPr="00D5664D" w:rsidRDefault="00D5664D" w:rsidP="00A82CB6">
      <w:pPr>
        <w:numPr>
          <w:ilvl w:val="0"/>
          <w:numId w:val="36"/>
        </w:numPr>
        <w:rPr>
          <w:rFonts w:ascii="Comic Sans MS" w:hAnsi="Comic Sans MS" w:cs="David"/>
          <w:b/>
          <w:bCs/>
          <w:color w:val="000000"/>
        </w:rPr>
      </w:pPr>
      <w:r>
        <w:rPr>
          <w:rFonts w:ascii="Comic Sans MS" w:hAnsi="Comic Sans MS" w:cs="David" w:hint="cs"/>
          <w:b/>
          <w:bCs/>
          <w:color w:val="000000"/>
          <w:rtl/>
        </w:rPr>
        <w:t xml:space="preserve">אפקטיביות </w:t>
      </w:r>
      <w:r>
        <w:rPr>
          <w:rFonts w:ascii="Comic Sans MS" w:hAnsi="Comic Sans MS" w:cs="David"/>
          <w:b/>
          <w:bCs/>
          <w:color w:val="000000"/>
          <w:rtl/>
        </w:rPr>
        <w:t>–</w:t>
      </w:r>
      <w:r>
        <w:rPr>
          <w:rFonts w:ascii="Comic Sans MS" w:hAnsi="Comic Sans MS" w:cs="David" w:hint="cs"/>
          <w:b/>
          <w:bCs/>
          <w:color w:val="000000"/>
          <w:rtl/>
        </w:rPr>
        <w:t xml:space="preserve"> </w:t>
      </w:r>
      <w:r>
        <w:rPr>
          <w:rFonts w:ascii="Comic Sans MS" w:hAnsi="Comic Sans MS" w:cs="David" w:hint="cs"/>
          <w:color w:val="000000"/>
          <w:rtl/>
        </w:rPr>
        <w:t>רמת ואיכות הפעולה של מפעלים.</w:t>
      </w:r>
    </w:p>
    <w:p w:rsidR="00D5664D" w:rsidRPr="00400141" w:rsidRDefault="003324E9" w:rsidP="00A82CB6">
      <w:pPr>
        <w:numPr>
          <w:ilvl w:val="0"/>
          <w:numId w:val="36"/>
        </w:numPr>
        <w:rPr>
          <w:rFonts w:ascii="Comic Sans MS" w:hAnsi="Comic Sans MS" w:cs="David"/>
          <w:b/>
          <w:bCs/>
          <w:color w:val="000000"/>
        </w:rPr>
      </w:pPr>
      <w:r w:rsidRPr="00052F0B">
        <w:rPr>
          <w:rFonts w:ascii="Comic Sans MS" w:hAnsi="Comic Sans MS" w:cs="David" w:hint="cs"/>
          <w:b/>
          <w:bCs/>
          <w:color w:val="000000"/>
          <w:highlight w:val="yellow"/>
          <w:rtl/>
        </w:rPr>
        <w:t>אני יכול לרשום פה את הגדרה של כל היחידות</w:t>
      </w:r>
      <w:r>
        <w:rPr>
          <w:rFonts w:ascii="Comic Sans MS" w:hAnsi="Comic Sans MS" w:cs="David" w:hint="cs"/>
          <w:b/>
          <w:bCs/>
          <w:color w:val="000000"/>
          <w:rtl/>
        </w:rPr>
        <w:t xml:space="preserve"> במשחק. רלוונטי?</w:t>
      </w:r>
    </w:p>
    <w:p w:rsidR="00A82CB6" w:rsidRDefault="00A82CB6" w:rsidP="00631810">
      <w:pPr>
        <w:rPr>
          <w:rFonts w:ascii="Comic Sans MS" w:hAnsi="Comic Sans MS" w:cs="David"/>
          <w:b/>
          <w:bCs/>
          <w:color w:val="000000"/>
          <w:szCs w:val="30"/>
          <w:rtl/>
        </w:rPr>
      </w:pPr>
    </w:p>
    <w:p w:rsidR="006A208C" w:rsidRPr="00A27205" w:rsidRDefault="00CA0CC8" w:rsidP="00631810">
      <w:pPr>
        <w:rPr>
          <w:rFonts w:ascii="Comic Sans MS" w:hAnsi="Comic Sans MS" w:cs="David"/>
          <w:b/>
          <w:bCs/>
          <w:color w:val="000000"/>
          <w:szCs w:val="30"/>
        </w:rPr>
      </w:pPr>
      <w:r>
        <w:rPr>
          <w:rFonts w:ascii="Comic Sans MS" w:hAnsi="Comic Sans MS" w:cs="David" w:hint="cs"/>
          <w:b/>
          <w:bCs/>
          <w:color w:val="000000"/>
          <w:szCs w:val="30"/>
          <w:rtl/>
        </w:rPr>
        <w:t>1.4</w:t>
      </w:r>
      <w:r w:rsidR="00EE4217" w:rsidRPr="00A27205">
        <w:rPr>
          <w:rFonts w:ascii="Comic Sans MS" w:hAnsi="Comic Sans MS" w:cs="David" w:hint="cs"/>
          <w:b/>
          <w:bCs/>
          <w:color w:val="000000"/>
          <w:szCs w:val="30"/>
          <w:rtl/>
        </w:rPr>
        <w:t xml:space="preserve">  </w:t>
      </w:r>
      <w:bookmarkStart w:id="5" w:name="הפניות_למסמכים_נוספים_ונספחים"/>
      <w:r w:rsidR="006A208C" w:rsidRPr="00A27205">
        <w:rPr>
          <w:rFonts w:ascii="Comic Sans MS" w:hAnsi="Comic Sans MS" w:cs="David" w:hint="cs"/>
          <w:b/>
          <w:bCs/>
          <w:color w:val="000000"/>
          <w:szCs w:val="30"/>
          <w:rtl/>
        </w:rPr>
        <w:t>הפניות למסמכים נוספים ונספחים</w:t>
      </w:r>
      <w:bookmarkEnd w:id="5"/>
      <w:r w:rsidR="0019214F">
        <w:rPr>
          <w:rFonts w:ascii="Comic Sans MS" w:hAnsi="Comic Sans MS" w:cs="David" w:hint="cs"/>
          <w:b/>
          <w:bCs/>
          <w:color w:val="000000"/>
          <w:szCs w:val="30"/>
          <w:rtl/>
        </w:rPr>
        <w:t>?</w:t>
      </w:r>
    </w:p>
    <w:p w:rsidR="004C35C9" w:rsidRDefault="004C35C9" w:rsidP="006A208C">
      <w:pPr>
        <w:rPr>
          <w:rFonts w:ascii="Comic Sans MS" w:hAnsi="Comic Sans MS" w:cs="David"/>
          <w:snapToGrid w:val="0"/>
          <w:sz w:val="20"/>
          <w:szCs w:val="22"/>
          <w:rtl/>
          <w:lang w:eastAsia="he-IL"/>
        </w:rPr>
      </w:pPr>
    </w:p>
    <w:p w:rsidR="004C35C9" w:rsidRDefault="004C35C9" w:rsidP="006A20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בסעיף זה נפרט את המסמכים הנלווים למסמך דרישות זה. להלן פירוט המסמכים:</w:t>
      </w:r>
      <w:r w:rsidR="00052F0B">
        <w:rPr>
          <w:rFonts w:ascii="Comic Sans MS" w:hAnsi="Comic Sans MS" w:cs="David" w:hint="cs"/>
          <w:snapToGrid w:val="0"/>
          <w:sz w:val="20"/>
          <w:szCs w:val="22"/>
          <w:rtl/>
          <w:lang w:eastAsia="he-IL"/>
        </w:rPr>
        <w:t xml:space="preserve"> (</w:t>
      </w:r>
      <w:r w:rsidR="00052F0B" w:rsidRPr="00052F0B">
        <w:rPr>
          <w:rFonts w:ascii="Comic Sans MS" w:hAnsi="Comic Sans MS" w:cs="David" w:hint="cs"/>
          <w:snapToGrid w:val="0"/>
          <w:sz w:val="20"/>
          <w:szCs w:val="22"/>
          <w:highlight w:val="yellow"/>
          <w:rtl/>
          <w:lang w:eastAsia="he-IL"/>
        </w:rPr>
        <w:t>האם סרטי יוטוב נחשב</w:t>
      </w:r>
      <w:r w:rsidR="00052F0B">
        <w:rPr>
          <w:rFonts w:ascii="Comic Sans MS" w:hAnsi="Comic Sans MS" w:cs="David" w:hint="cs"/>
          <w:snapToGrid w:val="0"/>
          <w:sz w:val="20"/>
          <w:szCs w:val="22"/>
          <w:rtl/>
          <w:lang w:eastAsia="he-IL"/>
        </w:rPr>
        <w:t>?)</w:t>
      </w:r>
    </w:p>
    <w:p w:rsidR="004C35C9" w:rsidRDefault="004C35C9" w:rsidP="006A208C">
      <w:pPr>
        <w:rPr>
          <w:rFonts w:ascii="Comic Sans MS" w:hAnsi="Comic Sans MS" w:cs="David"/>
          <w:snapToGrid w:val="0"/>
          <w:sz w:val="20"/>
          <w:szCs w:val="22"/>
          <w:rtl/>
          <w:lang w:eastAsia="he-IL"/>
        </w:rPr>
      </w:pPr>
    </w:p>
    <w:tbl>
      <w:tblPr>
        <w:bidiVisual/>
        <w:tblW w:w="963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26"/>
        <w:gridCol w:w="1881"/>
        <w:gridCol w:w="2136"/>
        <w:gridCol w:w="2142"/>
        <w:gridCol w:w="2147"/>
      </w:tblGrid>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מסמך מספר</w:t>
            </w:r>
          </w:p>
        </w:tc>
        <w:tc>
          <w:tcPr>
            <w:tcW w:w="1881"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המסמך</w:t>
            </w:r>
          </w:p>
        </w:tc>
        <w:tc>
          <w:tcPr>
            <w:tcW w:w="2136"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תוכן המסמך</w:t>
            </w:r>
          </w:p>
        </w:tc>
        <w:tc>
          <w:tcPr>
            <w:tcW w:w="2142"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שם הקובץ</w:t>
            </w:r>
          </w:p>
        </w:tc>
        <w:tc>
          <w:tcPr>
            <w:tcW w:w="2147" w:type="dxa"/>
            <w:shd w:val="clear" w:color="auto" w:fill="auto"/>
          </w:tcPr>
          <w:p w:rsidR="004D75A3" w:rsidRPr="009C05B4" w:rsidRDefault="004D75A3" w:rsidP="006A208C">
            <w:pPr>
              <w:rPr>
                <w:rFonts w:ascii="Comic Sans MS" w:hAnsi="Comic Sans MS" w:cs="David"/>
                <w:caps/>
                <w:snapToGrid w:val="0"/>
                <w:sz w:val="20"/>
                <w:szCs w:val="22"/>
                <w:rtl/>
                <w:lang w:eastAsia="he-IL"/>
              </w:rPr>
            </w:pPr>
            <w:r w:rsidRPr="009C05B4">
              <w:rPr>
                <w:rFonts w:ascii="Comic Sans MS" w:hAnsi="Comic Sans MS" w:cs="David" w:hint="cs"/>
                <w:caps/>
                <w:snapToGrid w:val="0"/>
                <w:sz w:val="20"/>
                <w:szCs w:val="22"/>
                <w:rtl/>
                <w:lang w:eastAsia="he-IL"/>
              </w:rPr>
              <w:t xml:space="preserve">מחבר המסמך </w:t>
            </w:r>
          </w:p>
        </w:tc>
      </w:tr>
      <w:tr w:rsidR="004D75A3" w:rsidRPr="009C05B4" w:rsidTr="00A82CB6">
        <w:trPr>
          <w:jc w:val="center"/>
        </w:trPr>
        <w:tc>
          <w:tcPr>
            <w:tcW w:w="1326" w:type="dxa"/>
            <w:shd w:val="clear" w:color="auto" w:fill="auto"/>
          </w:tcPr>
          <w:p w:rsidR="004D75A3" w:rsidRPr="000E096A" w:rsidRDefault="004D75A3" w:rsidP="006A208C">
            <w:pPr>
              <w:rPr>
                <w:rFonts w:ascii="David" w:hAnsi="David" w:cs="David"/>
                <w:snapToGrid w:val="0"/>
                <w:sz w:val="22"/>
                <w:szCs w:val="22"/>
                <w:rtl/>
                <w:lang w:eastAsia="he-IL"/>
              </w:rPr>
            </w:pPr>
            <w:r w:rsidRPr="000E096A">
              <w:rPr>
                <w:rFonts w:ascii="David" w:hAnsi="David" w:cs="David"/>
                <w:snapToGrid w:val="0"/>
                <w:sz w:val="22"/>
                <w:szCs w:val="22"/>
                <w:rtl/>
                <w:lang w:eastAsia="he-IL"/>
              </w:rPr>
              <w:t>1</w:t>
            </w:r>
          </w:p>
        </w:tc>
        <w:tc>
          <w:tcPr>
            <w:tcW w:w="1881" w:type="dxa"/>
            <w:shd w:val="clear" w:color="auto" w:fill="auto"/>
          </w:tcPr>
          <w:p w:rsidR="004D75A3" w:rsidRPr="000E096A" w:rsidRDefault="00697272" w:rsidP="006A208C">
            <w:pPr>
              <w:rPr>
                <w:rFonts w:ascii="David" w:hAnsi="David" w:cs="David"/>
                <w:snapToGrid w:val="0"/>
                <w:sz w:val="22"/>
                <w:szCs w:val="22"/>
                <w:rtl/>
                <w:lang w:eastAsia="he-IL"/>
              </w:rPr>
            </w:pPr>
            <w:r w:rsidRPr="000E096A">
              <w:rPr>
                <w:rFonts w:ascii="David" w:hAnsi="David" w:cs="David"/>
                <w:color w:val="000000"/>
                <w:sz w:val="22"/>
                <w:szCs w:val="22"/>
                <w:rtl/>
              </w:rPr>
              <w:t>הצעת הפרויקט</w:t>
            </w:r>
          </w:p>
        </w:tc>
        <w:tc>
          <w:tcPr>
            <w:tcW w:w="2136" w:type="dxa"/>
            <w:shd w:val="clear" w:color="auto" w:fill="auto"/>
          </w:tcPr>
          <w:p w:rsidR="004D75A3" w:rsidRPr="000E096A" w:rsidRDefault="00A82CB6" w:rsidP="00697272">
            <w:pPr>
              <w:rPr>
                <w:rFonts w:ascii="David" w:hAnsi="David" w:cs="David"/>
                <w:snapToGrid w:val="0"/>
                <w:sz w:val="22"/>
                <w:szCs w:val="22"/>
                <w:rtl/>
                <w:lang w:eastAsia="he-IL"/>
              </w:rPr>
            </w:pPr>
            <w:r w:rsidRPr="000E096A">
              <w:rPr>
                <w:rFonts w:ascii="David" w:hAnsi="David" w:cs="David"/>
                <w:snapToGrid w:val="0"/>
                <w:sz w:val="22"/>
                <w:szCs w:val="22"/>
                <w:rtl/>
                <w:lang w:eastAsia="he-IL"/>
              </w:rPr>
              <w:t>תיאור המשחק</w:t>
            </w:r>
          </w:p>
        </w:tc>
        <w:tc>
          <w:tcPr>
            <w:tcW w:w="2142" w:type="dxa"/>
            <w:shd w:val="clear" w:color="auto" w:fill="auto"/>
          </w:tcPr>
          <w:p w:rsidR="004D75A3" w:rsidRPr="000E096A" w:rsidRDefault="000E096A" w:rsidP="009C05B4">
            <w:pPr>
              <w:bidi w:val="0"/>
              <w:rPr>
                <w:rFonts w:ascii="David" w:hAnsi="David" w:cs="David"/>
                <w:snapToGrid w:val="0"/>
                <w:sz w:val="22"/>
                <w:szCs w:val="22"/>
                <w:lang w:eastAsia="he-IL"/>
              </w:rPr>
            </w:pPr>
            <w:r w:rsidRPr="000E096A">
              <w:rPr>
                <w:rFonts w:ascii="David" w:hAnsi="David" w:cs="David"/>
                <w:snapToGrid w:val="0"/>
                <w:sz w:val="22"/>
                <w:szCs w:val="22"/>
                <w:rtl/>
                <w:lang w:eastAsia="he-IL"/>
              </w:rPr>
              <w:t>הצעה לפרויקט הגמר</w:t>
            </w:r>
          </w:p>
        </w:tc>
        <w:tc>
          <w:tcPr>
            <w:tcW w:w="2147" w:type="dxa"/>
            <w:shd w:val="clear" w:color="auto" w:fill="auto"/>
          </w:tcPr>
          <w:p w:rsidR="004D75A3" w:rsidRPr="000E096A" w:rsidRDefault="0088443B" w:rsidP="006A208C">
            <w:pPr>
              <w:rPr>
                <w:rFonts w:ascii="David" w:hAnsi="David" w:cs="David"/>
                <w:snapToGrid w:val="0"/>
                <w:sz w:val="22"/>
                <w:szCs w:val="22"/>
                <w:rtl/>
                <w:lang w:eastAsia="he-IL"/>
              </w:rPr>
            </w:pPr>
            <w:r>
              <w:rPr>
                <w:rFonts w:ascii="David" w:hAnsi="David" w:cs="David" w:hint="cs"/>
                <w:snapToGrid w:val="0"/>
                <w:sz w:val="22"/>
                <w:szCs w:val="22"/>
                <w:rtl/>
                <w:lang w:eastAsia="he-IL"/>
              </w:rPr>
              <w:t>אביב</w:t>
            </w:r>
            <w:r w:rsidR="00697272" w:rsidRPr="000E096A">
              <w:rPr>
                <w:rFonts w:ascii="David" w:hAnsi="David" w:cs="David"/>
                <w:snapToGrid w:val="0"/>
                <w:sz w:val="22"/>
                <w:szCs w:val="22"/>
                <w:rtl/>
                <w:lang w:eastAsia="he-IL"/>
              </w:rPr>
              <w:t xml:space="preserve"> ספקטור </w:t>
            </w:r>
          </w:p>
        </w:tc>
      </w:tr>
      <w:tr w:rsidR="004D75A3" w:rsidRPr="009C05B4" w:rsidTr="00A82CB6">
        <w:trPr>
          <w:jc w:val="center"/>
        </w:trPr>
        <w:tc>
          <w:tcPr>
            <w:tcW w:w="1326" w:type="dxa"/>
            <w:shd w:val="clear" w:color="auto" w:fill="auto"/>
          </w:tcPr>
          <w:p w:rsidR="004D75A3" w:rsidRPr="000E096A" w:rsidRDefault="00A82CB6" w:rsidP="00A82CB6">
            <w:pPr>
              <w:rPr>
                <w:rFonts w:ascii="David" w:hAnsi="David" w:cs="David"/>
                <w:snapToGrid w:val="0"/>
                <w:sz w:val="22"/>
                <w:szCs w:val="22"/>
                <w:rtl/>
                <w:lang w:eastAsia="he-IL"/>
              </w:rPr>
            </w:pPr>
            <w:r w:rsidRPr="000E096A">
              <w:rPr>
                <w:rFonts w:ascii="David" w:hAnsi="David" w:cs="David"/>
                <w:snapToGrid w:val="0"/>
                <w:sz w:val="22"/>
                <w:szCs w:val="22"/>
                <w:rtl/>
                <w:lang w:eastAsia="he-IL"/>
              </w:rPr>
              <w:t>2</w:t>
            </w:r>
          </w:p>
        </w:tc>
        <w:tc>
          <w:tcPr>
            <w:tcW w:w="1881" w:type="dxa"/>
            <w:shd w:val="clear" w:color="auto" w:fill="auto"/>
          </w:tcPr>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UTOPIA</w:t>
            </w:r>
          </w:p>
          <w:p w:rsidR="004D75A3" w:rsidRPr="000E096A" w:rsidRDefault="00A82CB6" w:rsidP="000E096A">
            <w:pPr>
              <w:rPr>
                <w:rFonts w:ascii="David" w:hAnsi="David" w:cs="David"/>
                <w:snapToGrid w:val="0"/>
                <w:sz w:val="22"/>
                <w:szCs w:val="22"/>
                <w:rtl/>
                <w:lang w:eastAsia="he-IL"/>
              </w:rPr>
            </w:pPr>
            <w:r w:rsidRPr="000E096A">
              <w:rPr>
                <w:rFonts w:ascii="David" w:hAnsi="David" w:cs="David"/>
                <w:snapToGrid w:val="0"/>
                <w:sz w:val="22"/>
                <w:szCs w:val="22"/>
                <w:lang w:eastAsia="he-IL"/>
              </w:rPr>
              <w:t>Cartridge Instructions</w:t>
            </w:r>
          </w:p>
        </w:tc>
        <w:tc>
          <w:tcPr>
            <w:tcW w:w="2136" w:type="dxa"/>
            <w:shd w:val="clear" w:color="auto" w:fill="auto"/>
          </w:tcPr>
          <w:p w:rsidR="004D75A3" w:rsidRPr="000E096A" w:rsidRDefault="00A82CB6" w:rsidP="000E096A">
            <w:pPr>
              <w:rPr>
                <w:rFonts w:ascii="David" w:hAnsi="David" w:cs="David"/>
                <w:snapToGrid w:val="0"/>
                <w:sz w:val="22"/>
                <w:szCs w:val="22"/>
                <w:rtl/>
                <w:lang w:eastAsia="he-IL"/>
              </w:rPr>
            </w:pPr>
            <w:r w:rsidRPr="000E096A">
              <w:rPr>
                <w:rFonts w:ascii="David" w:hAnsi="David" w:cs="David"/>
                <w:snapToGrid w:val="0"/>
                <w:sz w:val="22"/>
                <w:szCs w:val="22"/>
                <w:rtl/>
                <w:lang w:eastAsia="he-IL"/>
              </w:rPr>
              <w:t>תיאור המשחק המקורי</w:t>
            </w:r>
          </w:p>
        </w:tc>
        <w:tc>
          <w:tcPr>
            <w:tcW w:w="2142" w:type="dxa"/>
            <w:shd w:val="clear" w:color="auto" w:fill="auto"/>
          </w:tcPr>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UTOPIA</w:t>
            </w:r>
          </w:p>
          <w:p w:rsidR="00A82CB6" w:rsidRPr="000E096A" w:rsidRDefault="00A82CB6" w:rsidP="000E096A">
            <w:pPr>
              <w:rPr>
                <w:rFonts w:ascii="David" w:hAnsi="David" w:cs="David"/>
                <w:snapToGrid w:val="0"/>
                <w:sz w:val="22"/>
                <w:szCs w:val="22"/>
                <w:lang w:eastAsia="he-IL"/>
              </w:rPr>
            </w:pPr>
            <w:r w:rsidRPr="000E096A">
              <w:rPr>
                <w:rFonts w:ascii="David" w:hAnsi="David" w:cs="David"/>
                <w:snapToGrid w:val="0"/>
                <w:sz w:val="22"/>
                <w:szCs w:val="22"/>
                <w:lang w:eastAsia="he-IL"/>
              </w:rPr>
              <w:t>Cartridge Instructions</w:t>
            </w:r>
          </w:p>
          <w:p w:rsidR="004D75A3" w:rsidRPr="000E096A" w:rsidRDefault="004D75A3" w:rsidP="000E096A">
            <w:pPr>
              <w:rPr>
                <w:rFonts w:ascii="David" w:hAnsi="David" w:cs="David"/>
                <w:snapToGrid w:val="0"/>
                <w:sz w:val="22"/>
                <w:szCs w:val="22"/>
                <w:lang w:eastAsia="he-IL"/>
              </w:rPr>
            </w:pPr>
          </w:p>
        </w:tc>
        <w:tc>
          <w:tcPr>
            <w:tcW w:w="2147" w:type="dxa"/>
            <w:shd w:val="clear" w:color="auto" w:fill="auto"/>
          </w:tcPr>
          <w:p w:rsidR="000E096A" w:rsidRPr="000E096A" w:rsidRDefault="000E096A" w:rsidP="000E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avid" w:hAnsi="David" w:cs="David"/>
                <w:color w:val="000000"/>
                <w:sz w:val="22"/>
                <w:szCs w:val="22"/>
              </w:rPr>
            </w:pPr>
            <w:r w:rsidRPr="000E096A">
              <w:rPr>
                <w:rFonts w:ascii="David" w:hAnsi="David" w:cs="David"/>
                <w:color w:val="000000"/>
                <w:sz w:val="22"/>
                <w:szCs w:val="22"/>
              </w:rPr>
              <w:t>(c) 1981, 1997 Intellivision Productions, Inc.</w:t>
            </w:r>
          </w:p>
          <w:p w:rsidR="004D75A3" w:rsidRPr="000E096A" w:rsidRDefault="004D75A3" w:rsidP="000E096A">
            <w:pPr>
              <w:rPr>
                <w:rFonts w:ascii="David" w:hAnsi="David" w:cs="David"/>
                <w:snapToGrid w:val="0"/>
                <w:sz w:val="22"/>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9C05B4">
            <w:pPr>
              <w:bidi w:val="0"/>
              <w:rPr>
                <w:rFonts w:ascii="Comic Sans MS" w:hAnsi="Comic Sans MS" w:cs="David"/>
                <w:snapToGrid w:val="0"/>
                <w:sz w:val="20"/>
                <w:szCs w:val="22"/>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r w:rsidR="004D75A3" w:rsidRPr="009C05B4" w:rsidTr="00A82CB6">
        <w:trPr>
          <w:jc w:val="center"/>
        </w:trPr>
        <w:tc>
          <w:tcPr>
            <w:tcW w:w="1326" w:type="dxa"/>
            <w:shd w:val="clear" w:color="auto" w:fill="auto"/>
          </w:tcPr>
          <w:p w:rsidR="004D75A3" w:rsidRPr="009C05B4" w:rsidRDefault="004D75A3" w:rsidP="006A208C">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5</w:t>
            </w:r>
          </w:p>
        </w:tc>
        <w:tc>
          <w:tcPr>
            <w:tcW w:w="1881"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36"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2" w:type="dxa"/>
            <w:shd w:val="clear" w:color="auto" w:fill="auto"/>
          </w:tcPr>
          <w:p w:rsidR="004D75A3" w:rsidRPr="009C05B4" w:rsidRDefault="004D75A3" w:rsidP="006A208C">
            <w:pPr>
              <w:rPr>
                <w:rFonts w:ascii="Comic Sans MS" w:hAnsi="Comic Sans MS" w:cs="David"/>
                <w:snapToGrid w:val="0"/>
                <w:sz w:val="20"/>
                <w:szCs w:val="22"/>
                <w:rtl/>
                <w:lang w:eastAsia="he-IL"/>
              </w:rPr>
            </w:pPr>
          </w:p>
        </w:tc>
        <w:tc>
          <w:tcPr>
            <w:tcW w:w="2147" w:type="dxa"/>
            <w:shd w:val="clear" w:color="auto" w:fill="auto"/>
          </w:tcPr>
          <w:p w:rsidR="004D75A3" w:rsidRPr="009C05B4" w:rsidRDefault="004D75A3" w:rsidP="006A208C">
            <w:pPr>
              <w:rPr>
                <w:rFonts w:ascii="Comic Sans MS" w:hAnsi="Comic Sans MS" w:cs="David"/>
                <w:snapToGrid w:val="0"/>
                <w:sz w:val="20"/>
                <w:szCs w:val="22"/>
                <w:rtl/>
                <w:lang w:eastAsia="he-IL"/>
              </w:rPr>
            </w:pPr>
          </w:p>
        </w:tc>
      </w:tr>
    </w:tbl>
    <w:p w:rsidR="004C35C9" w:rsidRDefault="004C35C9" w:rsidP="006A208C">
      <w:pPr>
        <w:rPr>
          <w:rFonts w:ascii="Comic Sans MS" w:hAnsi="Comic Sans MS" w:cs="David"/>
          <w:snapToGrid w:val="0"/>
          <w:sz w:val="20"/>
          <w:szCs w:val="22"/>
          <w:rtl/>
          <w:lang w:eastAsia="he-IL"/>
        </w:rPr>
      </w:pPr>
    </w:p>
    <w:p w:rsidR="006A208C" w:rsidRPr="00A27205" w:rsidRDefault="00CA0CC8" w:rsidP="00CA0CC8">
      <w:pPr>
        <w:rPr>
          <w:rFonts w:ascii="Comic Sans MS" w:hAnsi="Comic Sans MS" w:cs="David"/>
          <w:b/>
          <w:bCs/>
          <w:color w:val="000000"/>
          <w:szCs w:val="30"/>
        </w:rPr>
      </w:pPr>
      <w:r>
        <w:rPr>
          <w:rFonts w:ascii="Comic Sans MS" w:hAnsi="Comic Sans MS" w:cs="David" w:hint="cs"/>
          <w:b/>
          <w:bCs/>
          <w:color w:val="000000"/>
          <w:szCs w:val="30"/>
          <w:rtl/>
        </w:rPr>
        <w:t>1.5</w:t>
      </w:r>
      <w:r w:rsidR="00EE4217" w:rsidRPr="00A27205">
        <w:rPr>
          <w:rFonts w:ascii="Comic Sans MS" w:hAnsi="Comic Sans MS" w:cs="David" w:hint="cs"/>
          <w:b/>
          <w:bCs/>
          <w:color w:val="000000"/>
          <w:szCs w:val="30"/>
          <w:rtl/>
        </w:rPr>
        <w:t xml:space="preserve">  </w:t>
      </w:r>
      <w:bookmarkStart w:id="6" w:name="סקירה_כללית_של_המסמך"/>
      <w:r w:rsidR="006A208C" w:rsidRPr="00A27205">
        <w:rPr>
          <w:rFonts w:ascii="Comic Sans MS" w:hAnsi="Comic Sans MS" w:cs="David" w:hint="cs"/>
          <w:b/>
          <w:bCs/>
          <w:color w:val="000000"/>
          <w:szCs w:val="30"/>
          <w:rtl/>
        </w:rPr>
        <w:t>סקירה כללית של המסמך</w:t>
      </w:r>
      <w:bookmarkEnd w:id="6"/>
    </w:p>
    <w:p w:rsidR="009B081D" w:rsidRPr="00A27205" w:rsidRDefault="00C92288" w:rsidP="009B081D">
      <w:pPr>
        <w:pStyle w:val="Heading1"/>
        <w:rPr>
          <w:rFonts w:ascii="Comic Sans MS" w:hAnsi="Comic Sans MS"/>
          <w:color w:val="000000"/>
          <w:szCs w:val="22"/>
          <w:rtl/>
        </w:rPr>
      </w:pPr>
      <w:r w:rsidRPr="00A27205">
        <w:rPr>
          <w:rFonts w:ascii="Comic Sans MS" w:hAnsi="Comic Sans MS"/>
          <w:rtl/>
        </w:rPr>
        <w:t xml:space="preserve">בהמשך המסמך יוגדרו ויפורטו הדרישות מהמערכת, הן </w:t>
      </w:r>
      <w:r w:rsidR="00FE4F3C" w:rsidRPr="00A27205">
        <w:rPr>
          <w:rFonts w:ascii="Comic Sans MS" w:hAnsi="Comic Sans MS" w:hint="cs"/>
          <w:rtl/>
        </w:rPr>
        <w:t>הפונקציונאליו</w:t>
      </w:r>
      <w:r w:rsidR="00FE4F3C" w:rsidRPr="00A27205">
        <w:rPr>
          <w:rFonts w:ascii="Comic Sans MS" w:hAnsi="Comic Sans MS" w:hint="eastAsia"/>
          <w:rtl/>
        </w:rPr>
        <w:t>ת</w:t>
      </w:r>
      <w:r w:rsidRPr="00A27205">
        <w:rPr>
          <w:rFonts w:ascii="Comic Sans MS" w:hAnsi="Comic Sans MS"/>
          <w:rtl/>
        </w:rPr>
        <w:t xml:space="preserve"> והן הלא-</w:t>
      </w:r>
      <w:r w:rsidR="00FE4F3C" w:rsidRPr="00A27205">
        <w:rPr>
          <w:rFonts w:ascii="Comic Sans MS" w:hAnsi="Comic Sans MS" w:hint="cs"/>
          <w:rtl/>
        </w:rPr>
        <w:t>פונקציונאליו</w:t>
      </w:r>
      <w:r w:rsidR="00FE4F3C" w:rsidRPr="00A27205">
        <w:rPr>
          <w:rFonts w:ascii="Comic Sans MS" w:hAnsi="Comic Sans MS" w:hint="eastAsia"/>
          <w:rtl/>
        </w:rPr>
        <w:t>ת</w:t>
      </w:r>
      <w:r w:rsidRPr="00A27205">
        <w:rPr>
          <w:rFonts w:ascii="Comic Sans MS" w:hAnsi="Comic Sans MS"/>
          <w:rtl/>
        </w:rPr>
        <w:t xml:space="preserve">. במסגרת התיאור המפורט, </w:t>
      </w:r>
      <w:r w:rsidRPr="00A27205">
        <w:rPr>
          <w:rFonts w:ascii="Comic Sans MS" w:hAnsi="Comic Sans MS" w:hint="cs"/>
          <w:rtl/>
        </w:rPr>
        <w:t>נסקור את התהליכים ה</w:t>
      </w:r>
      <w:r w:rsidRPr="00A27205">
        <w:rPr>
          <w:rFonts w:ascii="Comic Sans MS" w:hAnsi="Comic Sans MS"/>
          <w:rtl/>
        </w:rPr>
        <w:t>שונ</w:t>
      </w:r>
      <w:r w:rsidRPr="00A27205">
        <w:rPr>
          <w:rFonts w:ascii="Comic Sans MS" w:hAnsi="Comic Sans MS" w:hint="cs"/>
          <w:rtl/>
        </w:rPr>
        <w:t>ים</w:t>
      </w:r>
      <w:r w:rsidRPr="00A27205">
        <w:rPr>
          <w:rFonts w:ascii="Comic Sans MS" w:hAnsi="Comic Sans MS"/>
          <w:rtl/>
        </w:rPr>
        <w:t xml:space="preserve"> במערכת </w:t>
      </w:r>
      <w:r w:rsidRPr="00A27205">
        <w:rPr>
          <w:rFonts w:ascii="Comic Sans MS" w:hAnsi="Comic Sans MS" w:hint="cs"/>
          <w:rtl/>
        </w:rPr>
        <w:t>, ואת הקלטים והפלטים שלהם</w:t>
      </w:r>
      <w:r w:rsidRPr="00A27205">
        <w:rPr>
          <w:rFonts w:ascii="Comic Sans MS" w:hAnsi="Comic Sans MS"/>
          <w:rtl/>
        </w:rPr>
        <w:t>.</w:t>
      </w:r>
      <w:r w:rsidRPr="00A27205">
        <w:rPr>
          <w:rFonts w:ascii="Comic Sans MS" w:hAnsi="Comic Sans MS" w:hint="cs"/>
          <w:rtl/>
        </w:rPr>
        <w:t xml:space="preserve"> </w:t>
      </w:r>
      <w:r w:rsidRPr="00A27205">
        <w:rPr>
          <w:rFonts w:ascii="Comic Sans MS" w:hAnsi="Comic Sans MS"/>
          <w:rtl/>
        </w:rPr>
        <w:t xml:space="preserve"> כמו כן, יפורטו </w:t>
      </w:r>
      <w:r w:rsidRPr="00A27205">
        <w:rPr>
          <w:rFonts w:ascii="Comic Sans MS" w:hAnsi="Comic Sans MS"/>
          <w:rtl/>
        </w:rPr>
        <w:lastRenderedPageBreak/>
        <w:t>יכולות המערכת בסביבת ההפעלה שלה, מאפייני המשת</w:t>
      </w:r>
      <w:r w:rsidR="00C078D8" w:rsidRPr="00A27205">
        <w:rPr>
          <w:rFonts w:ascii="Comic Sans MS" w:hAnsi="Comic Sans MS"/>
          <w:rtl/>
        </w:rPr>
        <w:t>מש</w:t>
      </w:r>
      <w:r w:rsidRPr="00A27205">
        <w:rPr>
          <w:rFonts w:ascii="Comic Sans MS" w:hAnsi="Comic Sans MS"/>
          <w:rtl/>
        </w:rPr>
        <w:t xml:space="preserve">, </w:t>
      </w:r>
      <w:r w:rsidR="00C078D8" w:rsidRPr="00A27205">
        <w:rPr>
          <w:rFonts w:ascii="Comic Sans MS" w:hAnsi="Comic Sans MS" w:hint="cs"/>
          <w:rtl/>
        </w:rPr>
        <w:t xml:space="preserve"> </w:t>
      </w:r>
      <w:r w:rsidRPr="00A27205">
        <w:rPr>
          <w:rFonts w:ascii="Comic Sans MS" w:hAnsi="Comic Sans MS"/>
          <w:rtl/>
        </w:rPr>
        <w:t xml:space="preserve">ויוצגו ההנחות </w:t>
      </w:r>
      <w:r w:rsidR="00C078D8" w:rsidRPr="00A27205">
        <w:rPr>
          <w:rFonts w:ascii="Comic Sans MS" w:hAnsi="Comic Sans MS" w:hint="cs"/>
          <w:rtl/>
        </w:rPr>
        <w:t xml:space="preserve">התלויות </w:t>
      </w:r>
      <w:r w:rsidRPr="00A27205">
        <w:rPr>
          <w:rFonts w:ascii="Comic Sans MS" w:hAnsi="Comic Sans MS"/>
          <w:rtl/>
        </w:rPr>
        <w:t xml:space="preserve">וההגבלות </w:t>
      </w:r>
      <w:r w:rsidR="00C078D8" w:rsidRPr="00A27205">
        <w:rPr>
          <w:rFonts w:ascii="Comic Sans MS" w:hAnsi="Comic Sans MS"/>
          <w:rtl/>
        </w:rPr>
        <w:t xml:space="preserve">תחתיהם תעבוד המערכת ואשר עליהן </w:t>
      </w:r>
      <w:r w:rsidR="00C078D8" w:rsidRPr="00A27205">
        <w:rPr>
          <w:rFonts w:ascii="Comic Sans MS" w:hAnsi="Comic Sans MS" w:hint="cs"/>
          <w:rtl/>
        </w:rPr>
        <w:t>י</w:t>
      </w:r>
      <w:r w:rsidRPr="00A27205">
        <w:rPr>
          <w:rFonts w:ascii="Comic Sans MS" w:hAnsi="Comic Sans MS"/>
          <w:rtl/>
        </w:rPr>
        <w:t>תבסס הניתוח שלה.</w:t>
      </w:r>
      <w:r w:rsidR="009B081D" w:rsidRPr="00A27205">
        <w:rPr>
          <w:rFonts w:ascii="Comic Sans MS" w:hAnsi="Comic Sans MS" w:hint="cs"/>
          <w:rtl/>
        </w:rPr>
        <w:t xml:space="preserve">  </w:t>
      </w:r>
      <w:r w:rsidR="009B081D" w:rsidRPr="00A27205">
        <w:rPr>
          <w:rFonts w:ascii="Comic Sans MS" w:hAnsi="Comic Sans MS"/>
          <w:rtl/>
        </w:rPr>
        <w:t>להלן תיאור כללי של תוכן כל פרק במסמך:</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1: הקדמה</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פרק מבוא שנותן סקירה כללית על הפרויקט ומסכם את יכולות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 xml:space="preserve"> </w:t>
      </w:r>
      <w:r w:rsidR="0062192E">
        <w:rPr>
          <w:rFonts w:ascii="Comic Sans MS" w:hAnsi="Comic Sans MS" w:cs="David"/>
          <w:color w:val="000000"/>
          <w:rtl/>
          <w:lang w:eastAsia="he-IL"/>
        </w:rPr>
        <w:t>ומאפייני</w:t>
      </w:r>
      <w:r w:rsidR="0062192E">
        <w:rPr>
          <w:rFonts w:ascii="Comic Sans MS" w:hAnsi="Comic Sans MS" w:cs="David" w:hint="cs"/>
          <w:color w:val="000000"/>
          <w:rtl/>
          <w:lang w:eastAsia="he-IL"/>
        </w:rPr>
        <w:t>ו</w:t>
      </w:r>
      <w:r w:rsidRPr="00A27205">
        <w:rPr>
          <w:rFonts w:ascii="Comic Sans MS" w:hAnsi="Comic Sans MS" w:cs="David"/>
          <w:color w:val="000000"/>
          <w:rtl/>
          <w:lang w:eastAsia="he-IL"/>
        </w:rPr>
        <w:t xml:space="preserve"> העיקריים.</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2: תיאור כללי</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 xml:space="preserve">פרק </w:t>
      </w:r>
      <w:r w:rsidRPr="00A27205">
        <w:rPr>
          <w:rFonts w:ascii="Comic Sans MS" w:hAnsi="Comic Sans MS" w:cs="David" w:hint="cs"/>
          <w:color w:val="000000"/>
          <w:rtl/>
          <w:lang w:eastAsia="he-IL"/>
        </w:rPr>
        <w:t xml:space="preserve">המגדיר </w:t>
      </w:r>
      <w:r w:rsidRPr="00A27205">
        <w:rPr>
          <w:rFonts w:ascii="Comic Sans MS" w:hAnsi="Comic Sans MS" w:cs="David"/>
          <w:color w:val="000000"/>
          <w:rtl/>
          <w:lang w:eastAsia="he-IL"/>
        </w:rPr>
        <w:t xml:space="preserve"> את דרישות </w:t>
      </w:r>
      <w:r w:rsidRPr="00A27205">
        <w:rPr>
          <w:rFonts w:ascii="Comic Sans MS" w:hAnsi="Comic Sans MS" w:cs="David" w:hint="cs"/>
          <w:color w:val="000000"/>
          <w:rtl/>
          <w:lang w:eastAsia="he-IL"/>
        </w:rPr>
        <w:t xml:space="preserve">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 xml:space="preserve"> בפרק זה נסקור  </w:t>
      </w:r>
      <w:r w:rsidRPr="00A27205">
        <w:rPr>
          <w:rFonts w:ascii="Comic Sans MS" w:hAnsi="Comic Sans MS" w:cs="David"/>
          <w:color w:val="000000"/>
          <w:rtl/>
          <w:lang w:eastAsia="he-IL"/>
        </w:rPr>
        <w:t xml:space="preserve">את הסביבה שבה תפעל האפליקציה, </w:t>
      </w:r>
      <w:r w:rsidRPr="00A27205">
        <w:rPr>
          <w:rFonts w:ascii="Comic Sans MS" w:hAnsi="Comic Sans MS" w:cs="David" w:hint="cs"/>
          <w:color w:val="000000"/>
          <w:rtl/>
          <w:lang w:eastAsia="he-IL"/>
        </w:rPr>
        <w:t>את ממשקיה</w:t>
      </w:r>
      <w:r w:rsidRPr="00A27205">
        <w:rPr>
          <w:rFonts w:ascii="Comic Sans MS" w:hAnsi="Comic Sans MS" w:cs="David"/>
          <w:color w:val="000000"/>
          <w:rtl/>
          <w:lang w:eastAsia="he-IL"/>
        </w:rPr>
        <w:t xml:space="preserve">, </w:t>
      </w:r>
      <w:r w:rsidRPr="00A27205">
        <w:rPr>
          <w:rFonts w:ascii="Comic Sans MS" w:hAnsi="Comic Sans MS" w:cs="David" w:hint="cs"/>
          <w:color w:val="000000"/>
          <w:rtl/>
          <w:lang w:eastAsia="he-IL"/>
        </w:rPr>
        <w:t>נפרט את  ה</w:t>
      </w:r>
      <w:r w:rsidRPr="00A27205">
        <w:rPr>
          <w:rFonts w:ascii="Comic Sans MS" w:hAnsi="Comic Sans MS" w:cs="David"/>
          <w:color w:val="000000"/>
          <w:rtl/>
          <w:lang w:eastAsia="he-IL"/>
        </w:rPr>
        <w:t xml:space="preserve">הנחות </w:t>
      </w:r>
      <w:r w:rsidRPr="00A27205">
        <w:rPr>
          <w:rFonts w:ascii="Comic Sans MS" w:hAnsi="Comic Sans MS" w:cs="David" w:hint="cs"/>
          <w:color w:val="000000"/>
          <w:rtl/>
          <w:lang w:eastAsia="he-IL"/>
        </w:rPr>
        <w:t>וה</w:t>
      </w:r>
      <w:r w:rsidRPr="00A27205">
        <w:rPr>
          <w:rFonts w:ascii="Comic Sans MS" w:hAnsi="Comic Sans MS" w:cs="David"/>
          <w:color w:val="000000"/>
          <w:rtl/>
          <w:lang w:eastAsia="he-IL"/>
        </w:rPr>
        <w:t xml:space="preserve">הגבלות </w:t>
      </w:r>
      <w:r w:rsidRPr="00A27205">
        <w:rPr>
          <w:rFonts w:ascii="Comic Sans MS" w:hAnsi="Comic Sans MS" w:cs="David" w:hint="cs"/>
          <w:color w:val="000000"/>
          <w:rtl/>
          <w:lang w:eastAsia="he-IL"/>
        </w:rPr>
        <w:t>ה</w:t>
      </w:r>
      <w:r w:rsidRPr="00A27205">
        <w:rPr>
          <w:rFonts w:ascii="Comic Sans MS" w:hAnsi="Comic Sans MS" w:cs="David"/>
          <w:color w:val="000000"/>
          <w:rtl/>
          <w:lang w:eastAsia="he-IL"/>
        </w:rPr>
        <w:t>אפשרי</w:t>
      </w:r>
      <w:r w:rsidRPr="00A27205">
        <w:rPr>
          <w:rFonts w:ascii="Comic Sans MS" w:hAnsi="Comic Sans MS" w:cs="David" w:hint="cs"/>
          <w:color w:val="000000"/>
          <w:rtl/>
          <w:lang w:eastAsia="he-IL"/>
        </w:rPr>
        <w:t>ות שתחתן יעצבו אותה</w:t>
      </w:r>
      <w:r w:rsidRPr="00A27205">
        <w:rPr>
          <w:rFonts w:ascii="Comic Sans MS" w:hAnsi="Comic Sans MS" w:cs="David"/>
          <w:color w:val="000000"/>
          <w:rtl/>
          <w:lang w:eastAsia="he-IL"/>
        </w:rPr>
        <w:t>.</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3: דרישות ספציפיות</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 xml:space="preserve">בפרק זה </w:t>
      </w:r>
      <w:r w:rsidRPr="00A27205">
        <w:rPr>
          <w:rFonts w:ascii="Comic Sans MS" w:hAnsi="Comic Sans MS" w:cs="David" w:hint="cs"/>
          <w:color w:val="000000"/>
          <w:rtl/>
          <w:lang w:eastAsia="he-IL"/>
        </w:rPr>
        <w:t xml:space="preserve">נציג  </w:t>
      </w:r>
      <w:r w:rsidRPr="00A27205">
        <w:rPr>
          <w:rFonts w:ascii="Comic Sans MS" w:hAnsi="Comic Sans MS" w:cs="David"/>
          <w:color w:val="000000"/>
          <w:rtl/>
          <w:lang w:eastAsia="he-IL"/>
        </w:rPr>
        <w:t xml:space="preserve">בפירוט </w:t>
      </w:r>
      <w:r w:rsidRPr="00A27205">
        <w:rPr>
          <w:rFonts w:ascii="Comic Sans MS" w:hAnsi="Comic Sans MS" w:cs="David" w:hint="cs"/>
          <w:color w:val="000000"/>
          <w:rtl/>
          <w:lang w:eastAsia="he-IL"/>
        </w:rPr>
        <w:t xml:space="preserve">את </w:t>
      </w:r>
      <w:r w:rsidRPr="00A27205">
        <w:rPr>
          <w:rFonts w:ascii="Comic Sans MS" w:hAnsi="Comic Sans MS" w:cs="David"/>
          <w:color w:val="000000"/>
          <w:rtl/>
          <w:lang w:eastAsia="he-IL"/>
        </w:rPr>
        <w:t>הדרישות מה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hint="cs"/>
          <w:color w:val="000000"/>
          <w:rtl/>
          <w:lang w:eastAsia="he-IL"/>
        </w:rPr>
        <w:t>הפרק</w:t>
      </w:r>
      <w:r w:rsidRPr="00A27205">
        <w:rPr>
          <w:rFonts w:ascii="Comic Sans MS" w:hAnsi="Comic Sans MS" w:cs="David"/>
          <w:color w:val="000000"/>
          <w:rtl/>
          <w:lang w:eastAsia="he-IL"/>
        </w:rPr>
        <w:t xml:space="preserve"> כולל תיאור מלא של הדרישות,</w:t>
      </w:r>
      <w:r w:rsidRPr="00A27205">
        <w:rPr>
          <w:rFonts w:ascii="Comic Sans MS" w:hAnsi="Comic Sans MS" w:cs="David" w:hint="cs"/>
          <w:color w:val="000000"/>
          <w:rtl/>
          <w:lang w:eastAsia="he-IL"/>
        </w:rPr>
        <w:t xml:space="preserve"> הקלטים והפלטים של הדרישות הפונקציונאליות </w:t>
      </w:r>
      <w:r w:rsidRPr="00A27205">
        <w:rPr>
          <w:rFonts w:ascii="Comic Sans MS" w:hAnsi="Comic Sans MS" w:cs="David"/>
          <w:color w:val="000000"/>
          <w:rtl/>
          <w:lang w:eastAsia="he-IL"/>
        </w:rPr>
        <w:t>,</w:t>
      </w:r>
      <w:r w:rsidRPr="00A27205">
        <w:rPr>
          <w:rFonts w:ascii="Comic Sans MS" w:hAnsi="Comic Sans MS" w:cs="David" w:hint="cs"/>
          <w:color w:val="000000"/>
          <w:rtl/>
          <w:lang w:eastAsia="he-IL"/>
        </w:rPr>
        <w:t xml:space="preserve"> ונפרט את הדרישות שאינן פונקציונאליות </w:t>
      </w:r>
      <w:r w:rsidRPr="00A27205">
        <w:rPr>
          <w:rFonts w:ascii="Comic Sans MS" w:hAnsi="Comic Sans MS" w:cs="David"/>
          <w:color w:val="000000"/>
          <w:rtl/>
          <w:lang w:eastAsia="he-IL"/>
        </w:rPr>
        <w:t xml:space="preserve"> מהאפליקציה.</w:t>
      </w:r>
    </w:p>
    <w:p w:rsidR="009B081D" w:rsidRPr="00F201DF" w:rsidRDefault="009B081D" w:rsidP="009B081D">
      <w:pPr>
        <w:pStyle w:val="Heading6"/>
        <w:rPr>
          <w:rFonts w:ascii="Comic Sans MS" w:hAnsi="Comic Sans MS" w:cs="David"/>
          <w:color w:val="000000"/>
          <w:sz w:val="24"/>
          <w:szCs w:val="24"/>
          <w:rtl/>
          <w:lang w:eastAsia="he-IL"/>
        </w:rPr>
      </w:pPr>
      <w:r w:rsidRPr="00F201DF">
        <w:rPr>
          <w:rFonts w:ascii="Comic Sans MS" w:hAnsi="Comic Sans MS" w:cs="David"/>
          <w:color w:val="000000"/>
          <w:sz w:val="24"/>
          <w:szCs w:val="24"/>
          <w:rtl/>
          <w:lang w:eastAsia="he-IL"/>
        </w:rPr>
        <w:t>פרק 4: פיתוחים עתידיים</w:t>
      </w:r>
    </w:p>
    <w:p w:rsidR="009B081D" w:rsidRPr="00A27205" w:rsidRDefault="009B081D" w:rsidP="0062192E">
      <w:pPr>
        <w:rPr>
          <w:rFonts w:ascii="Comic Sans MS" w:hAnsi="Comic Sans MS" w:cs="David"/>
          <w:color w:val="000000"/>
          <w:rtl/>
          <w:lang w:eastAsia="he-IL"/>
        </w:rPr>
      </w:pPr>
      <w:r w:rsidRPr="00A27205">
        <w:rPr>
          <w:rFonts w:ascii="Comic Sans MS" w:hAnsi="Comic Sans MS" w:cs="David"/>
          <w:color w:val="000000"/>
          <w:rtl/>
          <w:lang w:eastAsia="he-IL"/>
        </w:rPr>
        <w:t>בפרק זה מצוינות מספר אפשריות לשיפור והרחבת ה</w:t>
      </w:r>
      <w:r w:rsidR="0062192E">
        <w:rPr>
          <w:rFonts w:ascii="Comic Sans MS" w:hAnsi="Comic Sans MS" w:cs="David" w:hint="cs"/>
          <w:color w:val="000000"/>
          <w:rtl/>
          <w:lang w:eastAsia="he-IL"/>
        </w:rPr>
        <w:t>משחק</w:t>
      </w:r>
      <w:r w:rsidRPr="00A27205">
        <w:rPr>
          <w:rFonts w:ascii="Comic Sans MS" w:hAnsi="Comic Sans MS" w:cs="David"/>
          <w:color w:val="000000"/>
          <w:rtl/>
          <w:lang w:eastAsia="he-IL"/>
        </w:rPr>
        <w:t>.</w:t>
      </w:r>
    </w:p>
    <w:p w:rsidR="009B081D" w:rsidRPr="00A27205" w:rsidRDefault="009B081D" w:rsidP="009B081D">
      <w:pPr>
        <w:rPr>
          <w:rFonts w:ascii="Comic Sans MS" w:hAnsi="Comic Sans MS" w:cs="David"/>
          <w:color w:val="000000"/>
          <w:rtl/>
          <w:lang w:eastAsia="he-IL"/>
        </w:rPr>
      </w:pPr>
      <w:r w:rsidRPr="00A27205">
        <w:rPr>
          <w:rFonts w:ascii="Comic Sans MS" w:hAnsi="Comic Sans MS" w:cs="David"/>
          <w:color w:val="000000"/>
          <w:rtl/>
          <w:lang w:eastAsia="he-IL"/>
        </w:rPr>
        <w:t>אפשרויו</w:t>
      </w:r>
      <w:r w:rsidR="008328A8">
        <w:rPr>
          <w:rFonts w:ascii="Comic Sans MS" w:hAnsi="Comic Sans MS" w:cs="David"/>
          <w:color w:val="000000"/>
          <w:rtl/>
          <w:lang w:eastAsia="he-IL"/>
        </w:rPr>
        <w:t>ת אלה יכולות להתווסף בעתיד לפרו</w:t>
      </w:r>
      <w:r w:rsidRPr="00A27205">
        <w:rPr>
          <w:rFonts w:ascii="Comic Sans MS" w:hAnsi="Comic Sans MS" w:cs="David"/>
          <w:color w:val="000000"/>
          <w:rtl/>
          <w:lang w:eastAsia="he-IL"/>
        </w:rPr>
        <w:t>יקט.</w:t>
      </w:r>
    </w:p>
    <w:p w:rsidR="00EE4217" w:rsidRDefault="00EE4217" w:rsidP="00EE4217">
      <w:pPr>
        <w:rPr>
          <w:rFonts w:ascii="Comic Sans MS" w:hAnsi="Comic Sans MS" w:cs="David"/>
          <w:snapToGrid w:val="0"/>
          <w:sz w:val="20"/>
          <w:szCs w:val="22"/>
          <w:rtl/>
          <w:lang w:eastAsia="he-IL"/>
        </w:rPr>
      </w:pPr>
    </w:p>
    <w:p w:rsidR="00CA0CC8" w:rsidRPr="00A27205" w:rsidRDefault="00CA0CC8" w:rsidP="00EE4217">
      <w:pPr>
        <w:rPr>
          <w:rFonts w:ascii="Comic Sans MS" w:hAnsi="Comic Sans MS" w:cs="David"/>
          <w:snapToGrid w:val="0"/>
          <w:sz w:val="20"/>
          <w:szCs w:val="22"/>
          <w:rtl/>
          <w:lang w:eastAsia="he-IL"/>
        </w:rPr>
      </w:pPr>
    </w:p>
    <w:p w:rsidR="00EE4217" w:rsidRPr="00A27205" w:rsidRDefault="001A1EC4"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2.   </w:t>
      </w:r>
      <w:bookmarkStart w:id="7" w:name="תיאור_כללי_של_המערכת"/>
      <w:r w:rsidR="00EE4217" w:rsidRPr="00A27205">
        <w:rPr>
          <w:rFonts w:ascii="Comic Sans MS" w:hAnsi="Comic Sans MS" w:cs="David" w:hint="cs"/>
          <w:b/>
          <w:bCs/>
          <w:color w:val="000000"/>
          <w:sz w:val="40"/>
          <w:szCs w:val="40"/>
          <w:rtl/>
        </w:rPr>
        <w:t xml:space="preserve">תיאור כללי של המערכת </w:t>
      </w:r>
      <w:bookmarkEnd w:id="7"/>
    </w:p>
    <w:p w:rsidR="00C078D8" w:rsidRPr="00A27205" w:rsidRDefault="00C078D8" w:rsidP="00C078D8">
      <w:pPr>
        <w:pStyle w:val="BodyText"/>
        <w:rPr>
          <w:rFonts w:ascii="Comic Sans MS" w:hAnsi="Comic Sans MS"/>
          <w:color w:val="000000"/>
          <w:szCs w:val="22"/>
          <w:rtl/>
        </w:rPr>
      </w:pPr>
    </w:p>
    <w:p w:rsidR="00C078D8" w:rsidRPr="00A27205" w:rsidRDefault="00C078D8" w:rsidP="00C078D8">
      <w:pPr>
        <w:pStyle w:val="BodyText"/>
        <w:rPr>
          <w:rFonts w:ascii="Comic Sans MS" w:hAnsi="Comic Sans MS"/>
          <w:color w:val="000000"/>
          <w:szCs w:val="22"/>
          <w:rtl/>
        </w:rPr>
      </w:pPr>
      <w:r w:rsidRPr="00A27205">
        <w:rPr>
          <w:rFonts w:ascii="Comic Sans MS" w:hAnsi="Comic Sans MS"/>
          <w:color w:val="000000"/>
          <w:szCs w:val="22"/>
          <w:rtl/>
        </w:rPr>
        <w:t xml:space="preserve">בפרק זה </w:t>
      </w:r>
      <w:r w:rsidRPr="00A27205">
        <w:rPr>
          <w:rFonts w:ascii="Comic Sans MS" w:hAnsi="Comic Sans MS" w:hint="cs"/>
          <w:color w:val="000000"/>
          <w:szCs w:val="22"/>
          <w:rtl/>
        </w:rPr>
        <w:t xml:space="preserve">של המסמך  מציג </w:t>
      </w:r>
      <w:r w:rsidRPr="00A27205">
        <w:rPr>
          <w:rFonts w:ascii="Comic Sans MS" w:hAnsi="Comic Sans MS"/>
          <w:color w:val="000000"/>
          <w:szCs w:val="22"/>
          <w:rtl/>
        </w:rPr>
        <w:t xml:space="preserve"> סקירה כללית של המערכת</w:t>
      </w:r>
      <w:r w:rsidRPr="00A27205">
        <w:rPr>
          <w:rFonts w:ascii="Comic Sans MS" w:hAnsi="Comic Sans MS" w:hint="cs"/>
          <w:color w:val="000000"/>
          <w:szCs w:val="22"/>
          <w:rtl/>
        </w:rPr>
        <w:t xml:space="preserve"> ו</w:t>
      </w:r>
      <w:r w:rsidRPr="00A27205">
        <w:rPr>
          <w:rFonts w:ascii="Comic Sans MS" w:hAnsi="Comic Sans MS"/>
          <w:color w:val="000000"/>
          <w:szCs w:val="22"/>
          <w:rtl/>
        </w:rPr>
        <w:t>ה</w:t>
      </w:r>
      <w:r w:rsidRPr="00A27205">
        <w:rPr>
          <w:rFonts w:ascii="Comic Sans MS" w:hAnsi="Comic Sans MS" w:hint="cs"/>
          <w:color w:val="000000"/>
          <w:szCs w:val="22"/>
          <w:rtl/>
        </w:rPr>
        <w:t>תהליכים שלה</w:t>
      </w:r>
      <w:r w:rsidRPr="00A27205">
        <w:rPr>
          <w:rFonts w:ascii="Comic Sans MS" w:hAnsi="Comic Sans MS"/>
          <w:color w:val="000000"/>
          <w:szCs w:val="22"/>
          <w:rtl/>
        </w:rPr>
        <w:t xml:space="preserve">. </w:t>
      </w:r>
      <w:r w:rsidRPr="00A27205">
        <w:rPr>
          <w:rFonts w:ascii="Comic Sans MS" w:hAnsi="Comic Sans MS" w:hint="cs"/>
          <w:color w:val="000000"/>
          <w:szCs w:val="22"/>
          <w:rtl/>
        </w:rPr>
        <w:t xml:space="preserve"> </w:t>
      </w:r>
      <w:r w:rsidRPr="00A27205">
        <w:rPr>
          <w:rFonts w:ascii="Comic Sans MS" w:hAnsi="Comic Sans MS"/>
          <w:color w:val="000000"/>
          <w:szCs w:val="22"/>
          <w:rtl/>
        </w:rPr>
        <w:t>תיאור מפורט יותר של הדרישות הפונקציונ</w:t>
      </w:r>
      <w:r w:rsidR="0088036E">
        <w:rPr>
          <w:rFonts w:ascii="Comic Sans MS" w:hAnsi="Comic Sans MS" w:hint="cs"/>
          <w:color w:val="000000"/>
          <w:szCs w:val="22"/>
          <w:rtl/>
        </w:rPr>
        <w:t>א</w:t>
      </w:r>
      <w:r w:rsidRPr="00A27205">
        <w:rPr>
          <w:rFonts w:ascii="Comic Sans MS" w:hAnsi="Comic Sans MS"/>
          <w:color w:val="000000"/>
          <w:szCs w:val="22"/>
          <w:rtl/>
        </w:rPr>
        <w:t>ליות וה</w:t>
      </w:r>
      <w:r w:rsidRPr="00A27205">
        <w:rPr>
          <w:rFonts w:ascii="Comic Sans MS" w:hAnsi="Comic Sans MS" w:hint="cs"/>
          <w:color w:val="000000"/>
          <w:szCs w:val="22"/>
          <w:rtl/>
        </w:rPr>
        <w:t xml:space="preserve">דרישות שאינן </w:t>
      </w:r>
      <w:r w:rsidRPr="00A27205">
        <w:rPr>
          <w:rFonts w:ascii="Comic Sans MS" w:hAnsi="Comic Sans MS"/>
          <w:color w:val="000000"/>
          <w:szCs w:val="22"/>
          <w:rtl/>
        </w:rPr>
        <w:t>פונקציונ</w:t>
      </w:r>
      <w:r w:rsidR="0088036E">
        <w:rPr>
          <w:rFonts w:ascii="Comic Sans MS" w:hAnsi="Comic Sans MS" w:hint="cs"/>
          <w:color w:val="000000"/>
          <w:szCs w:val="22"/>
          <w:rtl/>
        </w:rPr>
        <w:t>א</w:t>
      </w:r>
      <w:r w:rsidRPr="00A27205">
        <w:rPr>
          <w:rFonts w:ascii="Comic Sans MS" w:hAnsi="Comic Sans MS"/>
          <w:color w:val="000000"/>
          <w:szCs w:val="22"/>
          <w:rtl/>
        </w:rPr>
        <w:t xml:space="preserve">ליות יובא בפרק </w:t>
      </w:r>
      <w:r w:rsidRPr="00A27205">
        <w:rPr>
          <w:rFonts w:ascii="Comic Sans MS" w:hAnsi="Comic Sans MS" w:hint="cs"/>
          <w:color w:val="000000"/>
          <w:szCs w:val="22"/>
          <w:rtl/>
        </w:rPr>
        <w:t>הבא</w:t>
      </w:r>
      <w:r w:rsidRPr="00A27205">
        <w:rPr>
          <w:rFonts w:ascii="Comic Sans MS" w:hAnsi="Comic Sans MS"/>
          <w:color w:val="000000"/>
          <w:szCs w:val="22"/>
          <w:rtl/>
        </w:rPr>
        <w:t>.</w:t>
      </w:r>
    </w:p>
    <w:p w:rsidR="00C078D8" w:rsidRPr="00A27205" w:rsidRDefault="00C078D8" w:rsidP="00C078D8">
      <w:pPr>
        <w:rPr>
          <w:rFonts w:ascii="Comic Sans MS" w:hAnsi="Comic Sans MS"/>
          <w:color w:val="000000"/>
          <w:rtl/>
        </w:rPr>
      </w:pPr>
    </w:p>
    <w:p w:rsidR="00123368" w:rsidRPr="00A27205" w:rsidRDefault="00EE4217" w:rsidP="006F59EF">
      <w:pPr>
        <w:pStyle w:val="TOC1"/>
        <w:rPr>
          <w:rtl/>
        </w:rPr>
      </w:pPr>
      <w:r w:rsidRPr="00A27205">
        <w:rPr>
          <w:rFonts w:hint="cs"/>
          <w:rtl/>
        </w:rPr>
        <w:t xml:space="preserve">2.1  </w:t>
      </w:r>
      <w:bookmarkStart w:id="8" w:name="מבט_עילי_של_המערכת"/>
      <w:r w:rsidR="00123368" w:rsidRPr="00A27205">
        <w:rPr>
          <w:rFonts w:hint="cs"/>
          <w:rtl/>
        </w:rPr>
        <w:t>מבט עילי של המערכת</w:t>
      </w:r>
      <w:bookmarkEnd w:id="8"/>
    </w:p>
    <w:p w:rsidR="00977395" w:rsidRDefault="00C078D8" w:rsidP="00123368">
      <w:pPr>
        <w:pStyle w:val="BodyText"/>
        <w:rPr>
          <w:rFonts w:ascii="Comic Sans MS" w:hAnsi="Comic Sans MS"/>
          <w:color w:val="000000"/>
          <w:szCs w:val="22"/>
          <w:rtl/>
        </w:rPr>
      </w:pPr>
      <w:r w:rsidRPr="00977395">
        <w:rPr>
          <w:rFonts w:ascii="Comic Sans MS" w:hAnsi="Comic Sans MS"/>
          <w:color w:val="000000"/>
          <w:szCs w:val="22"/>
          <w:highlight w:val="yellow"/>
          <w:rtl/>
        </w:rPr>
        <w:t>המערכת מ</w:t>
      </w:r>
      <w:r w:rsidRPr="00977395">
        <w:rPr>
          <w:rFonts w:ascii="Comic Sans MS" w:hAnsi="Comic Sans MS" w:hint="cs"/>
          <w:color w:val="000000"/>
          <w:szCs w:val="22"/>
          <w:highlight w:val="yellow"/>
          <w:rtl/>
        </w:rPr>
        <w:t>וגדרת</w:t>
      </w:r>
      <w:r w:rsidRPr="00977395">
        <w:rPr>
          <w:rFonts w:ascii="Comic Sans MS" w:hAnsi="Comic Sans MS"/>
          <w:color w:val="000000"/>
          <w:szCs w:val="22"/>
          <w:highlight w:val="yellow"/>
          <w:rtl/>
        </w:rPr>
        <w:t xml:space="preserve"> ברובה כמערכת </w:t>
      </w:r>
      <w:r w:rsidRPr="00977395">
        <w:rPr>
          <w:rFonts w:ascii="Comic Sans MS" w:hAnsi="Comic Sans MS" w:hint="cs"/>
          <w:color w:val="000000"/>
          <w:szCs w:val="22"/>
          <w:highlight w:val="yellow"/>
          <w:rtl/>
        </w:rPr>
        <w:t>שלמה לניהול מלאי במחסנים</w:t>
      </w:r>
      <w:r w:rsidRPr="00977395">
        <w:rPr>
          <w:rFonts w:ascii="Comic Sans MS" w:hAnsi="Comic Sans MS"/>
          <w:color w:val="000000"/>
          <w:szCs w:val="22"/>
          <w:highlight w:val="yellow"/>
          <w:rtl/>
        </w:rPr>
        <w:t>,</w:t>
      </w:r>
      <w:r w:rsidRPr="00977395">
        <w:rPr>
          <w:rFonts w:ascii="Comic Sans MS" w:hAnsi="Comic Sans MS" w:hint="cs"/>
          <w:color w:val="000000"/>
          <w:szCs w:val="22"/>
          <w:highlight w:val="yellow"/>
          <w:rtl/>
        </w:rPr>
        <w:t xml:space="preserve"> למרות זאת , המערכת אינה מהווה פתרון כולל לכל צרכי הארגון.  לפיכך, אנו מניחים שהמערכת </w:t>
      </w:r>
      <w:r w:rsidR="00F23454" w:rsidRPr="00977395">
        <w:rPr>
          <w:rFonts w:ascii="Comic Sans MS" w:hAnsi="Comic Sans MS" w:hint="cs"/>
          <w:color w:val="000000"/>
          <w:szCs w:val="22"/>
          <w:highlight w:val="yellow"/>
          <w:rtl/>
        </w:rPr>
        <w:t>יכולה להתממשק</w:t>
      </w:r>
      <w:r w:rsidRPr="00977395">
        <w:rPr>
          <w:rFonts w:ascii="Comic Sans MS" w:hAnsi="Comic Sans MS" w:hint="cs"/>
          <w:color w:val="000000"/>
          <w:szCs w:val="22"/>
          <w:highlight w:val="yellow"/>
          <w:rtl/>
        </w:rPr>
        <w:t xml:space="preserve">  למערכות חיצוניות אחרות כגון מערכת </w:t>
      </w:r>
      <w:r w:rsidR="002025DF" w:rsidRPr="00977395">
        <w:rPr>
          <w:rFonts w:ascii="Comic Sans MS" w:hAnsi="Comic Sans MS"/>
          <w:color w:val="000000"/>
          <w:szCs w:val="22"/>
          <w:highlight w:val="yellow"/>
          <w:rtl/>
        </w:rPr>
        <w:t>הנהלת חשבונות</w:t>
      </w:r>
      <w:r w:rsidRPr="00977395">
        <w:rPr>
          <w:rFonts w:ascii="Comic Sans MS" w:hAnsi="Comic Sans MS" w:hint="cs"/>
          <w:color w:val="000000"/>
          <w:szCs w:val="22"/>
          <w:highlight w:val="yellow"/>
          <w:rtl/>
        </w:rPr>
        <w:t xml:space="preserve"> , מערכת ניהול קשרי לקוחות (</w:t>
      </w:r>
      <w:r w:rsidRPr="00977395">
        <w:rPr>
          <w:rFonts w:ascii="Comic Sans MS" w:hAnsi="Comic Sans MS"/>
          <w:color w:val="000000"/>
          <w:szCs w:val="22"/>
          <w:highlight w:val="yellow"/>
        </w:rPr>
        <w:t>CRM</w:t>
      </w:r>
      <w:r w:rsidRPr="00977395">
        <w:rPr>
          <w:rFonts w:ascii="Comic Sans MS" w:hAnsi="Comic Sans MS" w:hint="cs"/>
          <w:color w:val="000000"/>
          <w:szCs w:val="22"/>
          <w:highlight w:val="yellow"/>
          <w:rtl/>
        </w:rPr>
        <w:t xml:space="preserve"> )</w:t>
      </w:r>
      <w:r w:rsidR="003311C0" w:rsidRPr="00977395">
        <w:rPr>
          <w:rFonts w:ascii="Comic Sans MS" w:hAnsi="Comic Sans MS" w:hint="cs"/>
          <w:color w:val="000000"/>
          <w:szCs w:val="22"/>
          <w:highlight w:val="yellow"/>
          <w:rtl/>
        </w:rPr>
        <w:t xml:space="preserve">, </w:t>
      </w:r>
      <w:r w:rsidR="00123368" w:rsidRPr="00977395">
        <w:rPr>
          <w:rFonts w:ascii="Comic Sans MS" w:hAnsi="Comic Sans MS" w:hint="cs"/>
          <w:color w:val="000000"/>
          <w:szCs w:val="22"/>
          <w:highlight w:val="yellow"/>
          <w:rtl/>
        </w:rPr>
        <w:t xml:space="preserve">מחלקת </w:t>
      </w:r>
      <w:r w:rsidR="003311C0" w:rsidRPr="00977395">
        <w:rPr>
          <w:rFonts w:ascii="Comic Sans MS" w:hAnsi="Comic Sans MS" w:hint="cs"/>
          <w:color w:val="000000"/>
          <w:szCs w:val="22"/>
          <w:highlight w:val="yellow"/>
          <w:rtl/>
        </w:rPr>
        <w:t xml:space="preserve"> השיווק </w:t>
      </w:r>
      <w:r w:rsidRPr="00977395">
        <w:rPr>
          <w:rFonts w:ascii="Comic Sans MS" w:hAnsi="Comic Sans MS" w:hint="cs"/>
          <w:color w:val="000000"/>
          <w:szCs w:val="22"/>
          <w:highlight w:val="yellow"/>
          <w:rtl/>
        </w:rPr>
        <w:t xml:space="preserve"> </w:t>
      </w:r>
      <w:r w:rsidR="003311C0" w:rsidRPr="00977395">
        <w:rPr>
          <w:rFonts w:ascii="Comic Sans MS" w:hAnsi="Comic Sans MS" w:hint="cs"/>
          <w:color w:val="000000"/>
          <w:szCs w:val="22"/>
          <w:highlight w:val="yellow"/>
          <w:rtl/>
        </w:rPr>
        <w:t>ובסיס נתוני עובדים.</w:t>
      </w:r>
      <w:r w:rsidRPr="00977395">
        <w:rPr>
          <w:rFonts w:ascii="Comic Sans MS" w:hAnsi="Comic Sans MS" w:hint="cs"/>
          <w:color w:val="000000"/>
          <w:szCs w:val="22"/>
          <w:highlight w:val="yellow"/>
          <w:rtl/>
        </w:rPr>
        <w:t xml:space="preserve"> </w:t>
      </w:r>
      <w:r w:rsidR="001E2886" w:rsidRPr="00977395">
        <w:rPr>
          <w:rFonts w:ascii="Comic Sans MS" w:hAnsi="Comic Sans MS" w:hint="cs"/>
          <w:color w:val="000000"/>
          <w:szCs w:val="22"/>
          <w:highlight w:val="yellow"/>
          <w:rtl/>
        </w:rPr>
        <w:t>המערכת תהיה מסוגלת לייבא ולייצא נתונים</w:t>
      </w:r>
      <w:r w:rsidRPr="00977395">
        <w:rPr>
          <w:rFonts w:ascii="Comic Sans MS" w:hAnsi="Comic Sans MS"/>
          <w:color w:val="000000"/>
          <w:szCs w:val="22"/>
          <w:highlight w:val="yellow"/>
          <w:rtl/>
        </w:rPr>
        <w:t xml:space="preserve"> </w:t>
      </w:r>
      <w:r w:rsidR="00F23454" w:rsidRPr="00977395">
        <w:rPr>
          <w:rFonts w:ascii="Comic Sans MS" w:hAnsi="Comic Sans MS" w:hint="cs"/>
          <w:color w:val="000000"/>
          <w:szCs w:val="22"/>
          <w:highlight w:val="yellow"/>
          <w:rtl/>
        </w:rPr>
        <w:t xml:space="preserve"> אל  </w:t>
      </w:r>
      <w:r w:rsidR="001E2886" w:rsidRPr="00977395">
        <w:rPr>
          <w:rFonts w:ascii="Comic Sans MS" w:hAnsi="Comic Sans MS" w:hint="cs"/>
          <w:color w:val="000000"/>
          <w:szCs w:val="22"/>
          <w:highlight w:val="yellow"/>
          <w:rtl/>
        </w:rPr>
        <w:t>מערכות</w:t>
      </w:r>
      <w:r w:rsidR="00123368" w:rsidRPr="00977395">
        <w:rPr>
          <w:rFonts w:ascii="Comic Sans MS" w:hAnsi="Comic Sans MS" w:hint="cs"/>
          <w:color w:val="000000"/>
          <w:szCs w:val="22"/>
          <w:highlight w:val="yellow"/>
          <w:rtl/>
        </w:rPr>
        <w:t xml:space="preserve"> אלו </w:t>
      </w:r>
      <w:r w:rsidR="001E2886" w:rsidRPr="00977395">
        <w:rPr>
          <w:rFonts w:ascii="Comic Sans MS" w:hAnsi="Comic Sans MS" w:hint="cs"/>
          <w:color w:val="000000"/>
          <w:szCs w:val="22"/>
          <w:highlight w:val="yellow"/>
          <w:rtl/>
        </w:rPr>
        <w:t xml:space="preserve">בפורמט ופרוטוקול שיוסכם עליו </w:t>
      </w:r>
      <w:r w:rsidR="00123368" w:rsidRPr="00977395">
        <w:rPr>
          <w:rFonts w:ascii="Comic Sans MS" w:hAnsi="Comic Sans MS" w:hint="cs"/>
          <w:color w:val="000000"/>
          <w:szCs w:val="22"/>
          <w:highlight w:val="yellow"/>
          <w:rtl/>
        </w:rPr>
        <w:t>בהמשך, (</w:t>
      </w:r>
      <w:r w:rsidR="00F31FB3" w:rsidRPr="00977395">
        <w:rPr>
          <w:rFonts w:ascii="Comic Sans MS" w:hAnsi="Comic Sans MS" w:hint="cs"/>
          <w:color w:val="000000"/>
          <w:szCs w:val="22"/>
          <w:highlight w:val="yellow"/>
          <w:rtl/>
        </w:rPr>
        <w:t xml:space="preserve"> במידה ולא קיים </w:t>
      </w:r>
      <w:r w:rsidR="00123368" w:rsidRPr="00977395">
        <w:rPr>
          <w:rFonts w:ascii="Comic Sans MS" w:hAnsi="Comic Sans MS" w:hint="cs"/>
          <w:color w:val="000000"/>
          <w:szCs w:val="22"/>
          <w:highlight w:val="yellow"/>
          <w:rtl/>
        </w:rPr>
        <w:t xml:space="preserve">סטנדרט ידוע מראש) </w:t>
      </w:r>
      <w:r w:rsidR="001E2886" w:rsidRPr="00977395">
        <w:rPr>
          <w:rFonts w:ascii="Comic Sans MS" w:hAnsi="Comic Sans MS" w:hint="cs"/>
          <w:color w:val="000000"/>
          <w:szCs w:val="22"/>
          <w:highlight w:val="yellow"/>
          <w:rtl/>
        </w:rPr>
        <w:t xml:space="preserve">.  </w:t>
      </w:r>
      <w:r w:rsidRPr="00977395">
        <w:rPr>
          <w:rFonts w:ascii="Comic Sans MS" w:hAnsi="Comic Sans MS"/>
          <w:color w:val="000000"/>
          <w:szCs w:val="22"/>
          <w:highlight w:val="yellow"/>
          <w:rtl/>
        </w:rPr>
        <w:t>בתרשים להלן מוצגים הסביבה בה צפויה המערכת לעבוד והישויות המקבלות או המספקות מידע למערכת, אך אינן מהוות חלק  ממנה</w:t>
      </w:r>
      <w:r w:rsidR="00977395" w:rsidRPr="00977395">
        <w:rPr>
          <w:rFonts w:ascii="Comic Sans MS" w:hAnsi="Comic Sans MS" w:hint="cs"/>
          <w:color w:val="000000"/>
          <w:szCs w:val="22"/>
          <w:highlight w:val="yellow"/>
          <w:rtl/>
        </w:rPr>
        <w:t xml:space="preserve"> (למחוק את זה?)</w:t>
      </w:r>
    </w:p>
    <w:p w:rsidR="00977395" w:rsidRDefault="00977395" w:rsidP="00123368">
      <w:pPr>
        <w:pStyle w:val="BodyText"/>
        <w:rPr>
          <w:rFonts w:ascii="Comic Sans MS" w:hAnsi="Comic Sans MS"/>
          <w:color w:val="000000"/>
          <w:szCs w:val="22"/>
          <w:rtl/>
        </w:rPr>
      </w:pPr>
    </w:p>
    <w:p w:rsidR="00C078D8" w:rsidRPr="00A27205" w:rsidRDefault="00977395" w:rsidP="00123368">
      <w:pPr>
        <w:pStyle w:val="BodyText"/>
        <w:rPr>
          <w:rFonts w:ascii="Comic Sans MS" w:hAnsi="Comic Sans MS"/>
          <w:color w:val="000000"/>
          <w:szCs w:val="22"/>
          <w:rtl/>
        </w:rPr>
      </w:pPr>
      <w:r>
        <w:rPr>
          <w:rFonts w:ascii="Comic Sans MS" w:hAnsi="Comic Sans MS" w:hint="cs"/>
          <w:color w:val="000000"/>
          <w:szCs w:val="22"/>
          <w:rtl/>
        </w:rPr>
        <w:t>המשחק (</w:t>
      </w:r>
      <w:r w:rsidRPr="00977395">
        <w:rPr>
          <w:rFonts w:ascii="Comic Sans MS" w:hAnsi="Comic Sans MS" w:hint="cs"/>
          <w:color w:val="000000"/>
          <w:szCs w:val="22"/>
          <w:highlight w:val="yellow"/>
          <w:rtl/>
        </w:rPr>
        <w:t>מה אני אומור לרשום פה?)....</w:t>
      </w:r>
      <w:r w:rsidR="00C078D8" w:rsidRPr="00977395">
        <w:rPr>
          <w:rFonts w:ascii="Comic Sans MS" w:hAnsi="Comic Sans MS" w:hint="cs"/>
          <w:color w:val="000000"/>
          <w:szCs w:val="22"/>
          <w:highlight w:val="yellow"/>
          <w:rtl/>
        </w:rPr>
        <w:t>:</w:t>
      </w:r>
    </w:p>
    <w:p w:rsidR="00F31FB3" w:rsidRPr="00A27205" w:rsidRDefault="00F31FB3" w:rsidP="00F31FB3">
      <w:pPr>
        <w:pStyle w:val="BodyText"/>
        <w:rPr>
          <w:rFonts w:ascii="Comic Sans MS" w:hAnsi="Comic Sans MS"/>
          <w:color w:val="000000"/>
          <w:szCs w:val="22"/>
          <w:rtl/>
        </w:rPr>
      </w:pPr>
    </w:p>
    <w:p w:rsidR="0061375D" w:rsidRPr="00017FE0" w:rsidRDefault="0061375D" w:rsidP="0061375D">
      <w:pPr>
        <w:jc w:val="center"/>
        <w:rPr>
          <w:b/>
          <w:bCs/>
          <w:sz w:val="28"/>
          <w:szCs w:val="28"/>
          <w:rtl/>
        </w:rPr>
      </w:pPr>
      <w:r w:rsidRPr="00017FE0">
        <w:rPr>
          <w:rFonts w:hint="cs"/>
          <w:b/>
          <w:bCs/>
          <w:sz w:val="28"/>
          <w:szCs w:val="28"/>
          <w:rtl/>
        </w:rPr>
        <w:t>זרימת האינפורמציה (תרשים כללי):</w:t>
      </w:r>
    </w:p>
    <w:p w:rsidR="0061375D" w:rsidRDefault="0061375D" w:rsidP="0061375D">
      <w:pPr>
        <w:rPr>
          <w:b/>
          <w:bCs/>
          <w:sz w:val="28"/>
          <w:szCs w:val="28"/>
          <w:rtl/>
        </w:rPr>
      </w:pPr>
    </w:p>
    <w:p w:rsidR="0061375D" w:rsidRPr="00017FE0" w:rsidRDefault="0061375D" w:rsidP="0061375D">
      <w:pPr>
        <w:rPr>
          <w:b/>
          <w:bCs/>
          <w:sz w:val="28"/>
          <w:szCs w:val="28"/>
          <w:rtl/>
        </w:rPr>
      </w:pPr>
    </w:p>
    <w:p w:rsidR="0061375D" w:rsidRPr="00017FE0" w:rsidRDefault="0061375D" w:rsidP="0061375D">
      <w:pPr>
        <w:rPr>
          <w:rtl/>
        </w:rPr>
      </w:pPr>
      <w:r w:rsidRPr="000E3522">
        <w:rPr>
          <w:noProof/>
          <w:sz w:val="36"/>
          <w:szCs w:val="36"/>
          <w:rtl/>
        </w:rPr>
        <mc:AlternateContent>
          <mc:Choice Requires="wps">
            <w:drawing>
              <wp:anchor distT="0" distB="0" distL="114300" distR="114300" simplePos="0" relativeHeight="251660288" behindDoc="0" locked="0" layoutInCell="1" allowOverlap="1" wp14:anchorId="69344C9C" wp14:editId="166BF024">
                <wp:simplePos x="0" y="0"/>
                <wp:positionH relativeFrom="column">
                  <wp:align>center</wp:align>
                </wp:positionH>
                <wp:positionV relativeFrom="paragraph">
                  <wp:posOffset>0</wp:posOffset>
                </wp:positionV>
                <wp:extent cx="1430710" cy="365760"/>
                <wp:effectExtent l="114300" t="114300" r="150495" b="16764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0710" cy="365760"/>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8443B" w:rsidRDefault="0088443B" w:rsidP="0061375D">
                            <w:pPr>
                              <w:jc w:val="center"/>
                              <w:rPr>
                                <w:sz w:val="36"/>
                                <w:szCs w:val="36"/>
                                <w:rtl/>
                              </w:rPr>
                            </w:pPr>
                            <w:r>
                              <w:rPr>
                                <w:rFonts w:hint="cs"/>
                                <w:sz w:val="36"/>
                                <w:szCs w:val="36"/>
                                <w:rtl/>
                              </w:rPr>
                              <w:t>מסך ראשי</w:t>
                            </w:r>
                          </w:p>
                          <w:p w:rsidR="0088443B" w:rsidRDefault="0088443B" w:rsidP="0061375D">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9344C9C" id="תיבת טקסט 2" o:spid="_x0000_s1026" style="position:absolute;left:0;text-align:left;margin-left:0;margin-top:0;width:112.65pt;height:28.8pt;flip:x;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" stroked="f">
                <v:stroke joinstyle="miter"/>
                <v:shadow on="t" color="black" offset="0,1pt"/>
                <v:textbox>
                  <w:txbxContent>
                    <w:p w:rsidR="0088443B" w:rsidRDefault="0088443B" w:rsidP="0061375D">
                      <w:pPr>
                        <w:jc w:val="center"/>
                        <w:rPr>
                          <w:sz w:val="36"/>
                          <w:szCs w:val="36"/>
                          <w:rtl/>
                        </w:rPr>
                      </w:pPr>
                      <w:r>
                        <w:rPr>
                          <w:rFonts w:hint="cs"/>
                          <w:sz w:val="36"/>
                          <w:szCs w:val="36"/>
                          <w:rtl/>
                        </w:rPr>
                        <w:t>מסך ראשי</w:t>
                      </w:r>
                    </w:p>
                    <w:p w:rsidR="0088443B" w:rsidRDefault="0088443B" w:rsidP="0061375D">
                      <w:pPr>
                        <w:rPr>
                          <w:rtl/>
                          <w:cs/>
                        </w:rPr>
                      </w:pPr>
                    </w:p>
                  </w:txbxContent>
                </v:textbox>
              </v:roundrect>
            </w:pict>
          </mc:Fallback>
        </mc:AlternateContent>
      </w:r>
    </w:p>
    <w:p w:rsidR="0061375D" w:rsidRDefault="0061375D" w:rsidP="0061375D">
      <w:pPr>
        <w:jc w:val="center"/>
        <w:rPr>
          <w:sz w:val="36"/>
          <w:szCs w:val="36"/>
          <w:rtl/>
        </w:rPr>
      </w:pPr>
    </w:p>
    <w:p w:rsidR="0061375D" w:rsidRDefault="0061375D" w:rsidP="0061375D">
      <w:pPr>
        <w:jc w:val="center"/>
        <w:rPr>
          <w:sz w:val="36"/>
          <w:szCs w:val="36"/>
          <w:rtl/>
        </w:rPr>
      </w:pPr>
      <w:r>
        <w:rPr>
          <w:b/>
          <w:bCs/>
          <w:noProof/>
          <w:sz w:val="28"/>
          <w:szCs w:val="28"/>
          <w:rtl/>
        </w:rPr>
        <mc:AlternateContent>
          <mc:Choice Requires="wps">
            <w:drawing>
              <wp:anchor distT="0" distB="0" distL="114300" distR="114300" simplePos="0" relativeHeight="251665408" behindDoc="0" locked="0" layoutInCell="1" allowOverlap="1" wp14:anchorId="45E84508" wp14:editId="7AAD2755">
                <wp:simplePos x="0" y="0"/>
                <wp:positionH relativeFrom="column">
                  <wp:posOffset>3235960</wp:posOffset>
                </wp:positionH>
                <wp:positionV relativeFrom="paragraph">
                  <wp:posOffset>149225</wp:posOffset>
                </wp:positionV>
                <wp:extent cx="0" cy="1056640"/>
                <wp:effectExtent l="171450" t="0" r="152400" b="48260"/>
                <wp:wrapNone/>
                <wp:docPr id="1" name="מחבר חץ ישר 1"/>
                <wp:cNvGraphicFramePr/>
                <a:graphic xmlns:a="http://schemas.openxmlformats.org/drawingml/2006/main">
                  <a:graphicData uri="http://schemas.microsoft.com/office/word/2010/wordprocessingShape">
                    <wps:wsp>
                      <wps:cNvCnPr/>
                      <wps:spPr>
                        <a:xfrm>
                          <a:off x="0" y="0"/>
                          <a:ext cx="0" cy="105664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7D89D0" id="_x0000_t32" coordsize="21600,21600" o:spt="32" o:oned="t" path="m,l21600,21600e" filled="f">
                <v:path arrowok="t" fillok="f" o:connecttype="none"/>
                <o:lock v:ext="edit" shapetype="t"/>
              </v:shapetype>
              <v:shape id="מחבר חץ ישר 1" o:spid="_x0000_s1026" type="#_x0000_t32" style="position:absolute;left:0;text-align:left;margin-left:254.8pt;margin-top:11.75pt;width:0;height:8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69504" behindDoc="0" locked="0" layoutInCell="1" allowOverlap="1" wp14:anchorId="5FCAE981" wp14:editId="066CDCD9">
                <wp:simplePos x="0" y="0"/>
                <wp:positionH relativeFrom="column">
                  <wp:posOffset>3664585</wp:posOffset>
                </wp:positionH>
                <wp:positionV relativeFrom="paragraph">
                  <wp:posOffset>101600</wp:posOffset>
                </wp:positionV>
                <wp:extent cx="620395" cy="873760"/>
                <wp:effectExtent l="19050" t="19050" r="84455" b="59690"/>
                <wp:wrapNone/>
                <wp:docPr id="4" name="מחבר חץ ישר 4"/>
                <wp:cNvGraphicFramePr/>
                <a:graphic xmlns:a="http://schemas.openxmlformats.org/drawingml/2006/main">
                  <a:graphicData uri="http://schemas.microsoft.com/office/word/2010/wordprocessingShape">
                    <wps:wsp>
                      <wps:cNvCnPr/>
                      <wps:spPr>
                        <a:xfrm>
                          <a:off x="0" y="0"/>
                          <a:ext cx="620395" cy="87376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7CC1E" id="מחבר חץ ישר 4" o:spid="_x0000_s1026" type="#_x0000_t32" style="position:absolute;left:0;text-align:left;margin-left:288.55pt;margin-top:8pt;width:48.85pt;height:6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72576" behindDoc="0" locked="0" layoutInCell="1" allowOverlap="1" wp14:anchorId="1961224A" wp14:editId="3E6D1FDD">
                <wp:simplePos x="0" y="0"/>
                <wp:positionH relativeFrom="column">
                  <wp:posOffset>1804946</wp:posOffset>
                </wp:positionH>
                <wp:positionV relativeFrom="paragraph">
                  <wp:posOffset>149777</wp:posOffset>
                </wp:positionV>
                <wp:extent cx="842757" cy="993913"/>
                <wp:effectExtent l="38100" t="19050" r="33655" b="53975"/>
                <wp:wrapNone/>
                <wp:docPr id="5" name="מחבר חץ ישר 5"/>
                <wp:cNvGraphicFramePr/>
                <a:graphic xmlns:a="http://schemas.openxmlformats.org/drawingml/2006/main">
                  <a:graphicData uri="http://schemas.microsoft.com/office/word/2010/wordprocessingShape">
                    <wps:wsp>
                      <wps:cNvCnPr/>
                      <wps:spPr>
                        <a:xfrm flipH="1">
                          <a:off x="0" y="0"/>
                          <a:ext cx="842757" cy="993913"/>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BBFE0" id="מחבר חץ ישר 5" o:spid="_x0000_s1026" type="#_x0000_t32" style="position:absolute;left:0;text-align:left;margin-left:142.1pt;margin-top:11.8pt;width:66.35pt;height:7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" strokecolor="black [3213]" strokeweight="4.5pt">
                <v:stroke endarrow="open"/>
              </v:shape>
            </w:pict>
          </mc:Fallback>
        </mc:AlternateContent>
      </w:r>
      <w:r>
        <w:rPr>
          <w:b/>
          <w:bCs/>
          <w:noProof/>
          <w:sz w:val="28"/>
          <w:szCs w:val="28"/>
          <w:rtl/>
        </w:rPr>
        <mc:AlternateContent>
          <mc:Choice Requires="wps">
            <w:drawing>
              <wp:anchor distT="0" distB="0" distL="114300" distR="114300" simplePos="0" relativeHeight="251666432" behindDoc="0" locked="0" layoutInCell="1" allowOverlap="1" wp14:anchorId="7B6C36DA" wp14:editId="018133AC">
                <wp:simplePos x="0" y="0"/>
                <wp:positionH relativeFrom="column">
                  <wp:posOffset>1033671</wp:posOffset>
                </wp:positionH>
                <wp:positionV relativeFrom="paragraph">
                  <wp:posOffset>46410</wp:posOffset>
                </wp:positionV>
                <wp:extent cx="1152938" cy="397289"/>
                <wp:effectExtent l="38100" t="19050" r="28575" b="98425"/>
                <wp:wrapNone/>
                <wp:docPr id="6" name="מחבר חץ ישר 6"/>
                <wp:cNvGraphicFramePr/>
                <a:graphic xmlns:a="http://schemas.openxmlformats.org/drawingml/2006/main">
                  <a:graphicData uri="http://schemas.microsoft.com/office/word/2010/wordprocessingShape">
                    <wps:wsp>
                      <wps:cNvCnPr/>
                      <wps:spPr>
                        <a:xfrm flipH="1">
                          <a:off x="0" y="0"/>
                          <a:ext cx="1152938" cy="397289"/>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921EC" id="מחבר חץ ישר 6" o:spid="_x0000_s1026" type="#_x0000_t32" style="position:absolute;left:0;text-align:left;margin-left:81.4pt;margin-top:3.65pt;width:90.8pt;height:31.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" strokecolor="black [3213]" strokeweight="4.5pt">
                <v:stroke endarrow="open"/>
              </v:shape>
            </w:pict>
          </mc:Fallback>
        </mc:AlternateContent>
      </w:r>
      <w:r w:rsidRPr="000E3522">
        <w:rPr>
          <w:b/>
          <w:bCs/>
          <w:noProof/>
          <w:sz w:val="28"/>
          <w:szCs w:val="28"/>
          <w:rtl/>
        </w:rPr>
        <mc:AlternateContent>
          <mc:Choice Requires="wps">
            <w:drawing>
              <wp:anchor distT="0" distB="0" distL="114300" distR="114300" simplePos="0" relativeHeight="251663360" behindDoc="0" locked="0" layoutInCell="1" allowOverlap="1" wp14:anchorId="54A8054E" wp14:editId="4CE0678A">
                <wp:simplePos x="0" y="0"/>
                <wp:positionH relativeFrom="column">
                  <wp:posOffset>-304165</wp:posOffset>
                </wp:positionH>
                <wp:positionV relativeFrom="paragraph">
                  <wp:posOffset>32385</wp:posOffset>
                </wp:positionV>
                <wp:extent cx="1296670" cy="1403985"/>
                <wp:effectExtent l="38100" t="19050" r="36830" b="866775"/>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96670" cy="1403985"/>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88443B" w:rsidRPr="004D710D" w:rsidRDefault="0088443B" w:rsidP="0061375D">
                            <w:pPr>
                              <w:rPr>
                                <w:sz w:val="32"/>
                                <w:szCs w:val="32"/>
                                <w:rtl/>
                                <w:cs/>
                              </w:rPr>
                            </w:pPr>
                            <w:r w:rsidRPr="004D710D">
                              <w:rPr>
                                <w:rFonts w:hint="cs"/>
                                <w:sz w:val="32"/>
                                <w:szCs w:val="32"/>
                                <w:rtl/>
                              </w:rPr>
                              <w:t xml:space="preserve">התחלת שלב </w:t>
                            </w:r>
                            <w:r w:rsidRPr="004D710D">
                              <w:rPr>
                                <w:sz w:val="32"/>
                                <w:szCs w:val="32"/>
                                <w:rtl/>
                              </w:rPr>
                              <w:br/>
                            </w:r>
                            <w:r w:rsidRPr="004D710D">
                              <w:rPr>
                                <w:rFonts w:hint="cs"/>
                                <w:sz w:val="32"/>
                                <w:szCs w:val="32"/>
                                <w:rtl/>
                              </w:rPr>
                              <w:t>לדוגמ</w:t>
                            </w:r>
                            <w:r w:rsidRPr="004D710D">
                              <w:rPr>
                                <w:rFonts w:hint="eastAsia"/>
                                <w:sz w:val="32"/>
                                <w:szCs w:val="32"/>
                                <w:rtl/>
                              </w:rPr>
                              <w:t>א</w:t>
                            </w:r>
                            <w:r w:rsidRPr="004D710D">
                              <w:rPr>
                                <w:rFonts w:hint="cs"/>
                                <w:sz w:val="32"/>
                                <w:szCs w:val="32"/>
                                <w:rtl/>
                              </w:rPr>
                              <w:t xml:space="preserve"> (</w:t>
                            </w:r>
                            <w:r w:rsidRPr="004D710D">
                              <w:rPr>
                                <w:sz w:val="32"/>
                                <w:szCs w:val="32"/>
                              </w:rPr>
                              <w:t>tutorial</w:t>
                            </w:r>
                            <w:r w:rsidRPr="004D710D">
                              <w:rPr>
                                <w:rFonts w:hint="cs"/>
                                <w:sz w:val="32"/>
                                <w:szCs w:val="32"/>
                                <w:rt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oval w14:anchorId="54A8054E" id="_x0000_s1027" style="position:absolute;left:0;text-align:left;margin-left:-23.95pt;margin-top:2.55pt;width:102.1pt;height:110.55pt;flip:x;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" strokeweight="3pt">
                <v:stroke joinstyle="miter"/>
                <v:textbox style="mso-fit-shape-to-text:t">
                  <w:txbxContent>
                    <w:p w:rsidR="0088443B" w:rsidRPr="004D710D" w:rsidRDefault="0088443B" w:rsidP="0061375D">
                      <w:pPr>
                        <w:rPr>
                          <w:sz w:val="32"/>
                          <w:szCs w:val="32"/>
                          <w:rtl/>
                          <w:cs/>
                        </w:rPr>
                      </w:pPr>
                      <w:r w:rsidRPr="004D710D">
                        <w:rPr>
                          <w:rFonts w:hint="cs"/>
                          <w:sz w:val="32"/>
                          <w:szCs w:val="32"/>
                          <w:rtl/>
                        </w:rPr>
                        <w:t xml:space="preserve">התחלת שלב </w:t>
                      </w:r>
                      <w:r w:rsidRPr="004D710D">
                        <w:rPr>
                          <w:sz w:val="32"/>
                          <w:szCs w:val="32"/>
                          <w:rtl/>
                        </w:rPr>
                        <w:br/>
                      </w:r>
                      <w:r w:rsidRPr="004D710D">
                        <w:rPr>
                          <w:rFonts w:hint="cs"/>
                          <w:sz w:val="32"/>
                          <w:szCs w:val="32"/>
                          <w:rtl/>
                        </w:rPr>
                        <w:t>לדוגמ</w:t>
                      </w:r>
                      <w:r w:rsidRPr="004D710D">
                        <w:rPr>
                          <w:rFonts w:hint="eastAsia"/>
                          <w:sz w:val="32"/>
                          <w:szCs w:val="32"/>
                          <w:rtl/>
                        </w:rPr>
                        <w:t>א</w:t>
                      </w:r>
                      <w:r w:rsidRPr="004D710D">
                        <w:rPr>
                          <w:rFonts w:hint="cs"/>
                          <w:sz w:val="32"/>
                          <w:szCs w:val="32"/>
                          <w:rtl/>
                        </w:rPr>
                        <w:t xml:space="preserve"> (</w:t>
                      </w:r>
                      <w:r w:rsidRPr="004D710D">
                        <w:rPr>
                          <w:sz w:val="32"/>
                          <w:szCs w:val="32"/>
                        </w:rPr>
                        <w:t>tutorial</w:t>
                      </w:r>
                      <w:r w:rsidRPr="004D710D">
                        <w:rPr>
                          <w:rFonts w:hint="cs"/>
                          <w:sz w:val="32"/>
                          <w:szCs w:val="32"/>
                          <w:rtl/>
                        </w:rPr>
                        <w:t xml:space="preserve">)  </w:t>
                      </w:r>
                    </w:p>
                  </w:txbxContent>
                </v:textbox>
              </v:oval>
            </w:pict>
          </mc:Fallback>
        </mc:AlternateContent>
      </w:r>
    </w:p>
    <w:p w:rsidR="0061375D" w:rsidRDefault="0061375D" w:rsidP="0061375D">
      <w:pPr>
        <w:jc w:val="center"/>
        <w:rPr>
          <w:sz w:val="36"/>
          <w:szCs w:val="36"/>
          <w:rtl/>
        </w:rPr>
      </w:pPr>
    </w:p>
    <w:p w:rsidR="0061375D" w:rsidRDefault="0061375D" w:rsidP="0061375D">
      <w:pPr>
        <w:jc w:val="center"/>
        <w:rPr>
          <w:sz w:val="36"/>
          <w:szCs w:val="36"/>
          <w:rtl/>
        </w:rPr>
      </w:pPr>
    </w:p>
    <w:p w:rsidR="0061375D" w:rsidRPr="00F77D0B" w:rsidRDefault="0061375D" w:rsidP="0061375D">
      <w:pPr>
        <w:jc w:val="center"/>
        <w:rPr>
          <w:sz w:val="36"/>
          <w:szCs w:val="36"/>
          <w:rtl/>
        </w:rPr>
      </w:pPr>
      <w:r w:rsidRPr="000E3522">
        <w:rPr>
          <w:noProof/>
          <w:sz w:val="36"/>
          <w:szCs w:val="36"/>
          <w:rtl/>
        </w:rPr>
        <mc:AlternateContent>
          <mc:Choice Requires="wps">
            <w:drawing>
              <wp:anchor distT="0" distB="0" distL="114300" distR="114300" simplePos="0" relativeHeight="251659264" behindDoc="0" locked="0" layoutInCell="1" allowOverlap="1" wp14:anchorId="57F0F525" wp14:editId="51F96861">
                <wp:simplePos x="0" y="0"/>
                <wp:positionH relativeFrom="column">
                  <wp:posOffset>4113530</wp:posOffset>
                </wp:positionH>
                <wp:positionV relativeFrom="paragraph">
                  <wp:posOffset>149860</wp:posOffset>
                </wp:positionV>
                <wp:extent cx="1416050" cy="1403985"/>
                <wp:effectExtent l="133350" t="114300" r="146050" b="17716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16050" cy="140398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8443B" w:rsidRDefault="0088443B" w:rsidP="0061375D">
                            <w:pPr>
                              <w:rPr>
                                <w:rtl/>
                                <w:cs/>
                              </w:rPr>
                            </w:pPr>
                            <w:r>
                              <w:rPr>
                                <w:rFonts w:hint="cs"/>
                                <w:sz w:val="36"/>
                                <w:szCs w:val="36"/>
                                <w:rtl/>
                              </w:rPr>
                              <w:t>תפריט/לוח שיאים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57F0F525" id="_x0000_s1028" style="position:absolute;left:0;text-align:left;margin-left:323.9pt;margin-top:11.8pt;width:111.5pt;height:110.55pt;flip:x;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" stroked="f">
                <v:stroke joinstyle="miter"/>
                <v:shadow on="t" color="black" offset="0,1pt"/>
                <v:textbox style="mso-fit-shape-to-text:t">
                  <w:txbxContent>
                    <w:p w:rsidR="0088443B" w:rsidRDefault="0088443B" w:rsidP="0061375D">
                      <w:pPr>
                        <w:rPr>
                          <w:rtl/>
                          <w:cs/>
                        </w:rPr>
                      </w:pPr>
                      <w:r>
                        <w:rPr>
                          <w:rFonts w:hint="cs"/>
                          <w:sz w:val="36"/>
                          <w:szCs w:val="36"/>
                          <w:rtl/>
                        </w:rPr>
                        <w:t>תפריט/לוח שיאים</w:t>
                      </w:r>
                    </w:p>
                  </w:txbxContent>
                </v:textbox>
              </v:roundrect>
            </w:pict>
          </mc:Fallback>
        </mc:AlternateContent>
      </w:r>
      <w:r>
        <w:rPr>
          <w:rFonts w:hint="cs"/>
          <w:sz w:val="36"/>
          <w:szCs w:val="36"/>
          <w:rtl/>
        </w:rPr>
        <w:t xml:space="preserve">      </w:t>
      </w:r>
    </w:p>
    <w:p w:rsidR="0061375D" w:rsidRPr="00017FE0" w:rsidRDefault="0061375D" w:rsidP="0061375D">
      <w:pPr>
        <w:rPr>
          <w:rtl/>
        </w:rPr>
      </w:pPr>
    </w:p>
    <w:p w:rsidR="0061375D" w:rsidRPr="00017FE0" w:rsidRDefault="0061375D" w:rsidP="0061375D">
      <w:pPr>
        <w:rPr>
          <w:rtl/>
        </w:rPr>
      </w:pPr>
    </w:p>
    <w:p w:rsidR="0061375D" w:rsidRPr="00017FE0" w:rsidRDefault="0061375D" w:rsidP="0061375D">
      <w:pPr>
        <w:rPr>
          <w:rtl/>
        </w:rPr>
      </w:pPr>
      <w:r w:rsidRPr="004D710D">
        <w:rPr>
          <w:b/>
          <w:bCs/>
          <w:noProof/>
          <w:sz w:val="28"/>
          <w:szCs w:val="28"/>
          <w:rtl/>
        </w:rPr>
        <mc:AlternateContent>
          <mc:Choice Requires="wps">
            <w:drawing>
              <wp:anchor distT="0" distB="0" distL="114300" distR="114300" simplePos="0" relativeHeight="251670528" behindDoc="0" locked="0" layoutInCell="1" allowOverlap="1" wp14:anchorId="68262634" wp14:editId="1A949859">
                <wp:simplePos x="0" y="0"/>
                <wp:positionH relativeFrom="column">
                  <wp:posOffset>1104734</wp:posOffset>
                </wp:positionH>
                <wp:positionV relativeFrom="paragraph">
                  <wp:posOffset>0</wp:posOffset>
                </wp:positionV>
                <wp:extent cx="1296698" cy="635635"/>
                <wp:effectExtent l="133350" t="114300" r="151130" b="164465"/>
                <wp:wrapNone/>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96698" cy="63563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8443B" w:rsidRDefault="0088443B" w:rsidP="0061375D">
                            <w:pPr>
                              <w:rPr>
                                <w:sz w:val="36"/>
                                <w:szCs w:val="36"/>
                                <w:rtl/>
                              </w:rPr>
                            </w:pPr>
                            <w:r w:rsidRPr="00212FDB">
                              <w:rPr>
                                <w:rFonts w:hint="cs"/>
                                <w:sz w:val="36"/>
                                <w:szCs w:val="36"/>
                                <w:rtl/>
                              </w:rPr>
                              <w:t xml:space="preserve">טעינת מצב </w:t>
                            </w:r>
                          </w:p>
                          <w:p w:rsidR="0088443B" w:rsidRPr="00212FDB" w:rsidRDefault="0088443B" w:rsidP="0061375D">
                            <w:pPr>
                              <w:rPr>
                                <w:sz w:val="36"/>
                                <w:szCs w:val="36"/>
                                <w:rtl/>
                                <w:cs/>
                              </w:rPr>
                            </w:pPr>
                            <w:r w:rsidRPr="00212FDB">
                              <w:rPr>
                                <w:rFonts w:hint="cs"/>
                                <w:sz w:val="36"/>
                                <w:szCs w:val="36"/>
                                <w:rtl/>
                              </w:rPr>
                              <w:t>משחק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8262634" id="_x0000_s1029" style="position:absolute;left:0;text-align:left;margin-left:87pt;margin-top:0;width:102.1pt;height:50.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" stroked="f">
                <v:stroke joinstyle="miter"/>
                <v:shadow on="t" color="black" offset="0,1pt"/>
                <v:textbox>
                  <w:txbxContent>
                    <w:p w:rsidR="0088443B" w:rsidRDefault="0088443B" w:rsidP="0061375D">
                      <w:pPr>
                        <w:rPr>
                          <w:sz w:val="36"/>
                          <w:szCs w:val="36"/>
                          <w:rtl/>
                        </w:rPr>
                      </w:pPr>
                      <w:r w:rsidRPr="00212FDB">
                        <w:rPr>
                          <w:rFonts w:hint="cs"/>
                          <w:sz w:val="36"/>
                          <w:szCs w:val="36"/>
                          <w:rtl/>
                        </w:rPr>
                        <w:t xml:space="preserve">טעינת מצב </w:t>
                      </w:r>
                    </w:p>
                    <w:p w:rsidR="0088443B" w:rsidRPr="00212FDB" w:rsidRDefault="0088443B" w:rsidP="0061375D">
                      <w:pPr>
                        <w:rPr>
                          <w:sz w:val="36"/>
                          <w:szCs w:val="36"/>
                          <w:rtl/>
                          <w:cs/>
                        </w:rPr>
                      </w:pPr>
                      <w:r w:rsidRPr="00212FDB">
                        <w:rPr>
                          <w:rFonts w:hint="cs"/>
                          <w:sz w:val="36"/>
                          <w:szCs w:val="36"/>
                          <w:rtl/>
                        </w:rPr>
                        <w:t>משחק קודם</w:t>
                      </w:r>
                    </w:p>
                  </w:txbxContent>
                </v:textbox>
              </v:roundrect>
            </w:pict>
          </mc:Fallback>
        </mc:AlternateContent>
      </w:r>
      <w:r w:rsidRPr="000E3522">
        <w:rPr>
          <w:noProof/>
          <w:sz w:val="36"/>
          <w:szCs w:val="36"/>
          <w:rtl/>
        </w:rPr>
        <mc:AlternateContent>
          <mc:Choice Requires="wps">
            <w:drawing>
              <wp:anchor distT="0" distB="0" distL="114300" distR="114300" simplePos="0" relativeHeight="251661312" behindDoc="0" locked="0" layoutInCell="1" allowOverlap="1" wp14:anchorId="51A540AF" wp14:editId="4BAF55D0">
                <wp:simplePos x="0" y="0"/>
                <wp:positionH relativeFrom="column">
                  <wp:posOffset>2509520</wp:posOffset>
                </wp:positionH>
                <wp:positionV relativeFrom="paragraph">
                  <wp:posOffset>2540</wp:posOffset>
                </wp:positionV>
                <wp:extent cx="1264920" cy="1403985"/>
                <wp:effectExtent l="133350" t="114300" r="144780" b="170815"/>
                <wp:wrapNone/>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4920" cy="1403985"/>
                        </a:xfrm>
                        <a:prstGeom prst="round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88443B" w:rsidRPr="000E3522" w:rsidRDefault="0088443B" w:rsidP="0061375D">
                            <w:pPr>
                              <w:rPr>
                                <w:sz w:val="36"/>
                                <w:szCs w:val="36"/>
                                <w:rtl/>
                                <w:cs/>
                              </w:rPr>
                            </w:pPr>
                            <w:r w:rsidRPr="000E3522">
                              <w:rPr>
                                <w:rFonts w:hint="cs"/>
                                <w:sz w:val="36"/>
                                <w:szCs w:val="36"/>
                                <w:rtl/>
                              </w:rPr>
                              <w:t xml:space="preserve">הגדרות </w:t>
                            </w:r>
                            <w:r>
                              <w:rPr>
                                <w:sz w:val="36"/>
                                <w:szCs w:val="36"/>
                                <w:rtl/>
                              </w:rPr>
                              <w:br/>
                            </w:r>
                            <w:r w:rsidRPr="000E3522">
                              <w:rPr>
                                <w:rFonts w:hint="cs"/>
                                <w:sz w:val="36"/>
                                <w:szCs w:val="36"/>
                                <w:rtl/>
                              </w:rPr>
                              <w:t>משחק</w:t>
                            </w:r>
                            <w:r>
                              <w:rPr>
                                <w:rFonts w:hint="cs"/>
                                <w:sz w:val="36"/>
                                <w:szCs w:val="36"/>
                                <w:rtl/>
                              </w:rPr>
                              <w:t xml:space="preserve"> חדש מול ה</w:t>
                            </w:r>
                            <w:r w:rsidRPr="000E3522">
                              <w:rPr>
                                <w:rFonts w:hint="cs"/>
                                <w:sz w:val="36"/>
                                <w:szCs w:val="36"/>
                                <w:rtl/>
                              </w:rPr>
                              <w:t>מחשב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51A540AF" id="_x0000_s1030" style="position:absolute;left:0;text-align:left;margin-left:197.6pt;margin-top:.2pt;width:99.6pt;height:110.55pt;flip:x;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" stroked="f">
                <v:stroke joinstyle="miter"/>
                <v:shadow on="t" color="black" offset="0,1pt"/>
                <v:textbox style="mso-fit-shape-to-text:t">
                  <w:txbxContent>
                    <w:p w:rsidR="0088443B" w:rsidRPr="000E3522" w:rsidRDefault="0088443B" w:rsidP="0061375D">
                      <w:pPr>
                        <w:rPr>
                          <w:sz w:val="36"/>
                          <w:szCs w:val="36"/>
                          <w:rtl/>
                          <w:cs/>
                        </w:rPr>
                      </w:pPr>
                      <w:r w:rsidRPr="000E3522">
                        <w:rPr>
                          <w:rFonts w:hint="cs"/>
                          <w:sz w:val="36"/>
                          <w:szCs w:val="36"/>
                          <w:rtl/>
                        </w:rPr>
                        <w:t xml:space="preserve">הגדרות </w:t>
                      </w:r>
                      <w:r>
                        <w:rPr>
                          <w:sz w:val="36"/>
                          <w:szCs w:val="36"/>
                          <w:rtl/>
                        </w:rPr>
                        <w:br/>
                      </w:r>
                      <w:r w:rsidRPr="000E3522">
                        <w:rPr>
                          <w:rFonts w:hint="cs"/>
                          <w:sz w:val="36"/>
                          <w:szCs w:val="36"/>
                          <w:rtl/>
                        </w:rPr>
                        <w:t>משחק</w:t>
                      </w:r>
                      <w:r>
                        <w:rPr>
                          <w:rFonts w:hint="cs"/>
                          <w:sz w:val="36"/>
                          <w:szCs w:val="36"/>
                          <w:rtl/>
                        </w:rPr>
                        <w:t xml:space="preserve"> חדש מול ה</w:t>
                      </w:r>
                      <w:r w:rsidRPr="000E3522">
                        <w:rPr>
                          <w:rFonts w:hint="cs"/>
                          <w:sz w:val="36"/>
                          <w:szCs w:val="36"/>
                          <w:rtl/>
                        </w:rPr>
                        <w:t>מחשב</w:t>
                      </w:r>
                    </w:p>
                  </w:txbxContent>
                </v:textbox>
              </v:roundrect>
            </w:pict>
          </mc:Fallback>
        </mc:AlternateContent>
      </w:r>
    </w:p>
    <w:p w:rsidR="0061375D" w:rsidRPr="00017FE0" w:rsidRDefault="0061375D" w:rsidP="0061375D"/>
    <w:p w:rsidR="00123368" w:rsidRPr="00A27205" w:rsidRDefault="0061375D" w:rsidP="0061375D">
      <w:pPr>
        <w:pStyle w:val="BodyText"/>
        <w:rPr>
          <w:rFonts w:ascii="Comic Sans MS" w:hAnsi="Comic Sans MS"/>
          <w:color w:val="000000"/>
          <w:szCs w:val="22"/>
          <w:rtl/>
        </w:rPr>
      </w:pPr>
      <w:r>
        <w:rPr>
          <w:b/>
          <w:bCs/>
          <w:noProof/>
          <w:sz w:val="28"/>
          <w:szCs w:val="28"/>
          <w:rtl/>
          <w:lang w:eastAsia="en-US"/>
        </w:rPr>
        <mc:AlternateContent>
          <mc:Choice Requires="wps">
            <w:drawing>
              <wp:anchor distT="0" distB="0" distL="114300" distR="114300" simplePos="0" relativeHeight="251668480" behindDoc="0" locked="0" layoutInCell="1" allowOverlap="1" wp14:anchorId="207BD70B" wp14:editId="49F5899A">
                <wp:simplePos x="0" y="0"/>
                <wp:positionH relativeFrom="column">
                  <wp:posOffset>3283889</wp:posOffset>
                </wp:positionH>
                <wp:positionV relativeFrom="paragraph">
                  <wp:posOffset>986680</wp:posOffset>
                </wp:positionV>
                <wp:extent cx="962108" cy="1733384"/>
                <wp:effectExtent l="19050" t="19050" r="85725" b="57785"/>
                <wp:wrapNone/>
                <wp:docPr id="36" name="מחבר חץ ישר 36"/>
                <wp:cNvGraphicFramePr/>
                <a:graphic xmlns:a="http://schemas.openxmlformats.org/drawingml/2006/main">
                  <a:graphicData uri="http://schemas.microsoft.com/office/word/2010/wordprocessingShape">
                    <wps:wsp>
                      <wps:cNvCnPr/>
                      <wps:spPr>
                        <a:xfrm>
                          <a:off x="0" y="0"/>
                          <a:ext cx="962108" cy="1733384"/>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A46C9" id="מחבר חץ ישר 36" o:spid="_x0000_s1026" type="#_x0000_t32" style="position:absolute;left:0;text-align:left;margin-left:258.55pt;margin-top:77.7pt;width:75.75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" strokecolor="black [3213]" strokeweight="4.5pt">
                <v:stroke endarrow="open"/>
              </v:shape>
            </w:pict>
          </mc:Fallback>
        </mc:AlternateContent>
      </w:r>
      <w:r>
        <w:rPr>
          <w:b/>
          <w:bCs/>
          <w:noProof/>
          <w:sz w:val="28"/>
          <w:szCs w:val="28"/>
          <w:rtl/>
          <w:lang w:eastAsia="en-US"/>
        </w:rPr>
        <mc:AlternateContent>
          <mc:Choice Requires="wps">
            <w:drawing>
              <wp:anchor distT="0" distB="0" distL="114300" distR="114300" simplePos="0" relativeHeight="251667456" behindDoc="0" locked="0" layoutInCell="1" allowOverlap="1" wp14:anchorId="6BACB328" wp14:editId="5B61FA0B">
                <wp:simplePos x="0" y="0"/>
                <wp:positionH relativeFrom="column">
                  <wp:posOffset>2329732</wp:posOffset>
                </wp:positionH>
                <wp:positionV relativeFrom="paragraph">
                  <wp:posOffset>986680</wp:posOffset>
                </wp:positionV>
                <wp:extent cx="906007" cy="1566407"/>
                <wp:effectExtent l="38100" t="19050" r="46990" b="53340"/>
                <wp:wrapNone/>
                <wp:docPr id="37" name="מחבר חץ ישר 37"/>
                <wp:cNvGraphicFramePr/>
                <a:graphic xmlns:a="http://schemas.openxmlformats.org/drawingml/2006/main">
                  <a:graphicData uri="http://schemas.microsoft.com/office/word/2010/wordprocessingShape">
                    <wps:wsp>
                      <wps:cNvCnPr/>
                      <wps:spPr>
                        <a:xfrm flipH="1">
                          <a:off x="0" y="0"/>
                          <a:ext cx="906007" cy="1566407"/>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DA453" id="מחבר חץ ישר 37" o:spid="_x0000_s1026" type="#_x0000_t32" style="position:absolute;left:0;text-align:left;margin-left:183.45pt;margin-top:77.7pt;width:71.35pt;height:123.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" strokecolor="black [3213]" strokeweight="4.5pt">
                <v:stroke endarrow="open"/>
              </v:shape>
            </w:pict>
          </mc:Fallback>
        </mc:AlternateContent>
      </w:r>
      <w:r w:rsidRPr="007237DA">
        <w:rPr>
          <w:b/>
          <w:bCs/>
          <w:noProof/>
          <w:sz w:val="28"/>
          <w:szCs w:val="28"/>
          <w:rtl/>
          <w:lang w:eastAsia="en-US"/>
        </w:rPr>
        <mc:AlternateContent>
          <mc:Choice Requires="wps">
            <w:drawing>
              <wp:anchor distT="0" distB="0" distL="114300" distR="114300" simplePos="0" relativeHeight="251664384" behindDoc="0" locked="0" layoutInCell="1" allowOverlap="1" wp14:anchorId="58C26338" wp14:editId="34653269">
                <wp:simplePos x="0" y="0"/>
                <wp:positionH relativeFrom="column">
                  <wp:posOffset>1573530</wp:posOffset>
                </wp:positionH>
                <wp:positionV relativeFrom="paragraph">
                  <wp:posOffset>2552700</wp:posOffset>
                </wp:positionV>
                <wp:extent cx="1231900" cy="1247775"/>
                <wp:effectExtent l="38100" t="19050" r="44450" b="790575"/>
                <wp:wrapNone/>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900" cy="1247775"/>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88443B" w:rsidRPr="004D710D" w:rsidRDefault="0088443B" w:rsidP="0061375D">
                            <w:pPr>
                              <w:rPr>
                                <w:sz w:val="32"/>
                                <w:szCs w:val="32"/>
                                <w:rtl/>
                                <w:cs/>
                              </w:rPr>
                            </w:pPr>
                            <w:r w:rsidRPr="004D710D">
                              <w:rPr>
                                <w:rFonts w:hint="cs"/>
                                <w:sz w:val="32"/>
                                <w:szCs w:val="32"/>
                                <w:rtl/>
                              </w:rPr>
                              <w:t>התחלת משחק</w:t>
                            </w:r>
                            <w:r>
                              <w:rPr>
                                <w:rFonts w:hint="cs"/>
                                <w:sz w:val="32"/>
                                <w:szCs w:val="32"/>
                                <w:rtl/>
                                <w:cs/>
                              </w:rPr>
                              <w:t xml:space="preserve"> נגד הזמן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8C26338" id="_x0000_s1031" style="position:absolute;left:0;text-align:left;margin-left:123.9pt;margin-top:201pt;width:97pt;height:98.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" strokeweight="3pt">
                <v:stroke joinstyle="miter"/>
                <v:textbox>
                  <w:txbxContent>
                    <w:p w:rsidR="0088443B" w:rsidRPr="004D710D" w:rsidRDefault="0088443B" w:rsidP="0061375D">
                      <w:pPr>
                        <w:rPr>
                          <w:sz w:val="32"/>
                          <w:szCs w:val="32"/>
                          <w:rtl/>
                          <w:cs/>
                        </w:rPr>
                      </w:pPr>
                      <w:r w:rsidRPr="004D710D">
                        <w:rPr>
                          <w:rFonts w:hint="cs"/>
                          <w:sz w:val="32"/>
                          <w:szCs w:val="32"/>
                          <w:rtl/>
                        </w:rPr>
                        <w:t>התחלת משחק</w:t>
                      </w:r>
                      <w:r>
                        <w:rPr>
                          <w:rFonts w:hint="cs"/>
                          <w:sz w:val="32"/>
                          <w:szCs w:val="32"/>
                          <w:rtl/>
                          <w:cs/>
                        </w:rPr>
                        <w:t xml:space="preserve"> נגד הזמן</w:t>
                      </w:r>
                    </w:p>
                  </w:txbxContent>
                </v:textbox>
              </v:oval>
            </w:pict>
          </mc:Fallback>
        </mc:AlternateContent>
      </w:r>
      <w:r w:rsidRPr="000E3522">
        <w:rPr>
          <w:b/>
          <w:bCs/>
          <w:noProof/>
          <w:sz w:val="28"/>
          <w:szCs w:val="28"/>
          <w:rtl/>
          <w:lang w:eastAsia="en-US"/>
        </w:rPr>
        <mc:AlternateContent>
          <mc:Choice Requires="wps">
            <w:drawing>
              <wp:anchor distT="0" distB="0" distL="114300" distR="114300" simplePos="0" relativeHeight="251662336" behindDoc="0" locked="0" layoutInCell="1" allowOverlap="1" wp14:anchorId="294BC288" wp14:editId="5A72B3D2">
                <wp:simplePos x="0" y="0"/>
                <wp:positionH relativeFrom="column">
                  <wp:posOffset>3426570</wp:posOffset>
                </wp:positionH>
                <wp:positionV relativeFrom="paragraph">
                  <wp:posOffset>2719788</wp:posOffset>
                </wp:positionV>
                <wp:extent cx="1683993" cy="1001864"/>
                <wp:effectExtent l="38100" t="19050" r="31115" b="655955"/>
                <wp:wrapNone/>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83993" cy="1001864"/>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88443B" w:rsidRDefault="0088443B" w:rsidP="0061375D">
                            <w:pPr>
                              <w:rPr>
                                <w:sz w:val="32"/>
                                <w:szCs w:val="32"/>
                                <w:rtl/>
                                <w:cs/>
                              </w:rPr>
                            </w:pPr>
                            <w:r w:rsidRPr="004D710D">
                              <w:rPr>
                                <w:rFonts w:hint="cs"/>
                                <w:sz w:val="32"/>
                                <w:szCs w:val="32"/>
                                <w:rtl/>
                              </w:rPr>
                              <w:t>התחלת משחק</w:t>
                            </w:r>
                          </w:p>
                          <w:p w:rsidR="0088443B" w:rsidRPr="004D710D" w:rsidRDefault="0088443B" w:rsidP="0061375D">
                            <w:pPr>
                              <w:rPr>
                                <w:sz w:val="32"/>
                                <w:szCs w:val="32"/>
                                <w:rtl/>
                                <w:cs/>
                              </w:rPr>
                            </w:pPr>
                            <w:r>
                              <w:rPr>
                                <w:rFonts w:hint="cs"/>
                                <w:sz w:val="32"/>
                                <w:szCs w:val="32"/>
                                <w:rtl/>
                                <w:cs/>
                              </w:rPr>
                              <w:t>נגד המחשב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94BC288" id="_x0000_s1032" style="position:absolute;left:0;text-align:left;margin-left:269.8pt;margin-top:214.15pt;width:132.6pt;height:78.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" strokeweight="3pt">
                <v:stroke joinstyle="miter"/>
                <v:textbox>
                  <w:txbxContent>
                    <w:p w:rsidR="0088443B" w:rsidRDefault="0088443B" w:rsidP="0061375D">
                      <w:pPr>
                        <w:rPr>
                          <w:sz w:val="32"/>
                          <w:szCs w:val="32"/>
                          <w:rtl/>
                          <w:cs/>
                        </w:rPr>
                      </w:pPr>
                      <w:r w:rsidRPr="004D710D">
                        <w:rPr>
                          <w:rFonts w:hint="cs"/>
                          <w:sz w:val="32"/>
                          <w:szCs w:val="32"/>
                          <w:rtl/>
                        </w:rPr>
                        <w:t>התחלת משחק</w:t>
                      </w:r>
                    </w:p>
                    <w:p w:rsidR="0088443B" w:rsidRPr="004D710D" w:rsidRDefault="0088443B" w:rsidP="0061375D">
                      <w:pPr>
                        <w:rPr>
                          <w:sz w:val="32"/>
                          <w:szCs w:val="32"/>
                          <w:rtl/>
                          <w:cs/>
                        </w:rPr>
                      </w:pPr>
                      <w:r>
                        <w:rPr>
                          <w:rFonts w:hint="cs"/>
                          <w:sz w:val="32"/>
                          <w:szCs w:val="32"/>
                          <w:rtl/>
                          <w:cs/>
                        </w:rPr>
                        <w:t>נגד המחשב</w:t>
                      </w:r>
                    </w:p>
                  </w:txbxContent>
                </v:textbox>
              </v:oval>
            </w:pict>
          </mc:Fallback>
        </mc:AlternateContent>
      </w:r>
      <w:r>
        <w:rPr>
          <w:b/>
          <w:bCs/>
          <w:noProof/>
          <w:sz w:val="28"/>
          <w:szCs w:val="28"/>
          <w:rtl/>
          <w:lang w:eastAsia="en-US"/>
        </w:rPr>
        <mc:AlternateContent>
          <mc:Choice Requires="wps">
            <w:drawing>
              <wp:anchor distT="0" distB="0" distL="114300" distR="114300" simplePos="0" relativeHeight="251673600" behindDoc="0" locked="0" layoutInCell="1" allowOverlap="1" wp14:anchorId="7D696603" wp14:editId="4F7B826A">
                <wp:simplePos x="0" y="0"/>
                <wp:positionH relativeFrom="column">
                  <wp:posOffset>1741336</wp:posOffset>
                </wp:positionH>
                <wp:positionV relativeFrom="paragraph">
                  <wp:posOffset>406234</wp:posOffset>
                </wp:positionV>
                <wp:extent cx="23496" cy="580446"/>
                <wp:effectExtent l="152400" t="0" r="90805" b="48260"/>
                <wp:wrapNone/>
                <wp:docPr id="40" name="מחבר חץ ישר 40"/>
                <wp:cNvGraphicFramePr/>
                <a:graphic xmlns:a="http://schemas.openxmlformats.org/drawingml/2006/main">
                  <a:graphicData uri="http://schemas.microsoft.com/office/word/2010/wordprocessingShape">
                    <wps:wsp>
                      <wps:cNvCnPr/>
                      <wps:spPr>
                        <a:xfrm flipH="1">
                          <a:off x="0" y="0"/>
                          <a:ext cx="23496" cy="580446"/>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1B0D8" id="מחבר חץ ישר 40" o:spid="_x0000_s1026" type="#_x0000_t32" style="position:absolute;left:0;text-align:left;margin-left:137.1pt;margin-top:32pt;width:1.85pt;height:45.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" strokecolor="black [3213]" strokeweight="4.5pt">
                <v:stroke endarrow="open"/>
              </v:shape>
            </w:pict>
          </mc:Fallback>
        </mc:AlternateContent>
      </w:r>
      <w:r w:rsidRPr="00212FDB">
        <w:rPr>
          <w:b/>
          <w:bCs/>
          <w:noProof/>
          <w:sz w:val="28"/>
          <w:szCs w:val="28"/>
          <w:rtl/>
          <w:lang w:eastAsia="en-US"/>
        </w:rPr>
        <mc:AlternateContent>
          <mc:Choice Requires="wps">
            <w:drawing>
              <wp:anchor distT="0" distB="0" distL="114300" distR="114300" simplePos="0" relativeHeight="251671552" behindDoc="0" locked="0" layoutInCell="1" allowOverlap="1" wp14:anchorId="504709FA" wp14:editId="5056A41F">
                <wp:simplePos x="0" y="0"/>
                <wp:positionH relativeFrom="column">
                  <wp:posOffset>1201779</wp:posOffset>
                </wp:positionH>
                <wp:positionV relativeFrom="paragraph">
                  <wp:posOffset>986597</wp:posOffset>
                </wp:positionV>
                <wp:extent cx="1033062" cy="779228"/>
                <wp:effectExtent l="38100" t="19050" r="34290" b="516255"/>
                <wp:wrapNone/>
                <wp:docPr id="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3062" cy="779228"/>
                        </a:xfrm>
                        <a:prstGeom prst="ellipse">
                          <a:avLst/>
                        </a:prstGeom>
                        <a:solidFill>
                          <a:srgbClr val="FFFFFF"/>
                        </a:solidFill>
                        <a:ln w="38100">
                          <a:solidFill>
                            <a:srgbClr val="000000"/>
                          </a:solidFill>
                          <a:miter lim="800000"/>
                          <a:headEnd/>
                          <a:tailEnd/>
                        </a:ln>
                        <a:effectLst>
                          <a:reflection blurRad="6350" stA="50000" endA="300" endPos="55000" dir="5400000" sy="-100000" algn="bl" rotWithShape="0"/>
                        </a:effectLst>
                      </wps:spPr>
                      <wps:txbx>
                        <w:txbxContent>
                          <w:p w:rsidR="0088443B" w:rsidRPr="00212FDB" w:rsidRDefault="0088443B" w:rsidP="0061375D">
                            <w:pPr>
                              <w:rPr>
                                <w:sz w:val="32"/>
                                <w:szCs w:val="32"/>
                                <w:rtl/>
                                <w:cs/>
                              </w:rPr>
                            </w:pPr>
                            <w:r w:rsidRPr="00212FDB">
                              <w:rPr>
                                <w:rFonts w:hint="cs"/>
                                <w:sz w:val="32"/>
                                <w:szCs w:val="32"/>
                                <w:rtl/>
                              </w:rPr>
                              <w:t>המשך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04709FA" id="_x0000_s1033" style="position:absolute;left:0;text-align:left;margin-left:94.65pt;margin-top:77.7pt;width:81.35pt;height:61.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" strokeweight="3pt">
                <v:stroke joinstyle="miter"/>
                <v:textbox>
                  <w:txbxContent>
                    <w:p w:rsidR="0088443B" w:rsidRPr="00212FDB" w:rsidRDefault="0088443B" w:rsidP="0061375D">
                      <w:pPr>
                        <w:rPr>
                          <w:sz w:val="32"/>
                          <w:szCs w:val="32"/>
                          <w:rtl/>
                          <w:cs/>
                        </w:rPr>
                      </w:pPr>
                      <w:r w:rsidRPr="00212FDB">
                        <w:rPr>
                          <w:rFonts w:hint="cs"/>
                          <w:sz w:val="32"/>
                          <w:szCs w:val="32"/>
                          <w:rtl/>
                        </w:rPr>
                        <w:t>המשך משחק</w:t>
                      </w:r>
                    </w:p>
                  </w:txbxContent>
                </v:textbox>
              </v:oval>
            </w:pict>
          </mc:Fallback>
        </mc:AlternateContent>
      </w:r>
      <w:r>
        <w:rPr>
          <w:rtl/>
        </w:rPr>
        <w:br w:type="column"/>
      </w:r>
    </w:p>
    <w:p w:rsidR="00F31FB3" w:rsidRPr="00A27205" w:rsidRDefault="00F31FB3" w:rsidP="00F31FB3">
      <w:pPr>
        <w:pStyle w:val="BodyText"/>
        <w:rPr>
          <w:rFonts w:ascii="Comic Sans MS" w:hAnsi="Comic Sans MS"/>
          <w:color w:val="000000"/>
          <w:szCs w:val="22"/>
          <w:rtl/>
        </w:rPr>
      </w:pPr>
    </w:p>
    <w:p w:rsidR="006930CE" w:rsidRDefault="006930CE" w:rsidP="006F59EF">
      <w:pPr>
        <w:pStyle w:val="TOC1"/>
        <w:rPr>
          <w:rtl/>
        </w:rPr>
      </w:pPr>
    </w:p>
    <w:p w:rsidR="00CD3132" w:rsidRDefault="00CD3132" w:rsidP="00CD3132">
      <w:pPr>
        <w:rPr>
          <w:rFonts w:ascii="Comic Sans MS" w:hAnsi="Comic Sans MS" w:cs="David"/>
          <w:snapToGrid w:val="0"/>
          <w:color w:val="000000"/>
          <w:sz w:val="20"/>
          <w:szCs w:val="22"/>
          <w:rtl/>
          <w:lang w:eastAsia="he-IL"/>
        </w:rPr>
      </w:pPr>
    </w:p>
    <w:p w:rsidR="00AC79F0" w:rsidRPr="00CD3132" w:rsidRDefault="008E7B35" w:rsidP="006F59EF">
      <w:pPr>
        <w:pStyle w:val="TOC1"/>
        <w:rPr>
          <w:rtl/>
        </w:rPr>
      </w:pPr>
      <w:bookmarkStart w:id="9" w:name="ממשקי_מערכת"/>
      <w:r>
        <w:rPr>
          <w:rFonts w:hint="cs"/>
          <w:rtl/>
        </w:rPr>
        <w:t xml:space="preserve">2.1.1  </w:t>
      </w:r>
      <w:r w:rsidR="00AC79F0" w:rsidRPr="00CD3132">
        <w:rPr>
          <w:rFonts w:hint="cs"/>
          <w:rtl/>
        </w:rPr>
        <w:t>ממשקי מערכת</w:t>
      </w:r>
    </w:p>
    <w:bookmarkEnd w:id="9"/>
    <w:p w:rsidR="00554160" w:rsidRDefault="00554160" w:rsidP="006930CE">
      <w:pPr>
        <w:rPr>
          <w:rFonts w:ascii="Comic Sans MS" w:hAnsi="Comic Sans MS" w:cs="David"/>
          <w:snapToGrid w:val="0"/>
          <w:color w:val="000000"/>
          <w:sz w:val="20"/>
          <w:szCs w:val="22"/>
          <w:rtl/>
          <w:lang w:eastAsia="he-IL"/>
        </w:rPr>
      </w:pPr>
      <w:r w:rsidRPr="00554160">
        <w:rPr>
          <w:rFonts w:ascii="Comic Sans MS" w:hAnsi="Comic Sans MS" w:cs="David" w:hint="cs"/>
          <w:snapToGrid w:val="0"/>
          <w:color w:val="000000"/>
          <w:sz w:val="20"/>
          <w:szCs w:val="22"/>
          <w:highlight w:val="yellow"/>
          <w:rtl/>
          <w:lang w:eastAsia="he-IL"/>
        </w:rPr>
        <w:t>מפה לא ערכתי כלום</w:t>
      </w:r>
    </w:p>
    <w:p w:rsidR="00913031" w:rsidRDefault="00E6199C" w:rsidP="006930CE">
      <w:pPr>
        <w:rPr>
          <w:rFonts w:ascii="Comic Sans MS" w:hAnsi="Comic Sans MS" w:cs="David"/>
          <w:snapToGrid w:val="0"/>
          <w:color w:val="000000"/>
          <w:sz w:val="20"/>
          <w:szCs w:val="22"/>
          <w:rtl/>
          <w:lang w:eastAsia="he-IL"/>
        </w:rPr>
      </w:pPr>
      <w:r w:rsidRPr="00E6199C">
        <w:rPr>
          <w:rFonts w:ascii="Comic Sans MS" w:hAnsi="Comic Sans MS" w:cs="David"/>
          <w:snapToGrid w:val="0"/>
          <w:color w:val="000000"/>
          <w:sz w:val="20"/>
          <w:szCs w:val="22"/>
          <w:rtl/>
          <w:lang w:eastAsia="he-IL"/>
        </w:rPr>
        <w:t xml:space="preserve">בתכנון </w:t>
      </w:r>
      <w:r>
        <w:rPr>
          <w:rFonts w:ascii="Comic Sans MS" w:hAnsi="Comic Sans MS" w:cs="David" w:hint="cs"/>
          <w:snapToGrid w:val="0"/>
          <w:color w:val="000000"/>
          <w:sz w:val="20"/>
          <w:szCs w:val="22"/>
          <w:rtl/>
          <w:lang w:eastAsia="he-IL"/>
        </w:rPr>
        <w:t xml:space="preserve">דרישות </w:t>
      </w:r>
      <w:r w:rsidRPr="00E6199C">
        <w:rPr>
          <w:rFonts w:ascii="Comic Sans MS" w:hAnsi="Comic Sans MS" w:cs="David"/>
          <w:snapToGrid w:val="0"/>
          <w:color w:val="000000"/>
          <w:sz w:val="20"/>
          <w:szCs w:val="22"/>
          <w:rtl/>
          <w:lang w:eastAsia="he-IL"/>
        </w:rPr>
        <w:t>המערכת נלקח בחשבון כי המערכת אינה המערכת המרכזית המנהלת את הארגון ולכן</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 xml:space="preserve">היא </w:t>
      </w:r>
      <w:r>
        <w:rPr>
          <w:rFonts w:ascii="Comic Sans MS" w:hAnsi="Comic Sans MS" w:cs="David" w:hint="cs"/>
          <w:snapToGrid w:val="0"/>
          <w:color w:val="000000"/>
          <w:sz w:val="20"/>
          <w:szCs w:val="22"/>
          <w:rtl/>
          <w:lang w:eastAsia="he-IL"/>
        </w:rPr>
        <w:t xml:space="preserve">צריכה להיות מפותחת </w:t>
      </w:r>
      <w:r w:rsidRPr="00E6199C">
        <w:rPr>
          <w:rFonts w:ascii="Comic Sans MS" w:hAnsi="Comic Sans MS" w:cs="David"/>
          <w:snapToGrid w:val="0"/>
          <w:color w:val="000000"/>
          <w:sz w:val="20"/>
          <w:szCs w:val="22"/>
          <w:rtl/>
          <w:lang w:eastAsia="he-IL"/>
        </w:rPr>
        <w:t xml:space="preserve">תוך מתן גמישות מלאה להתממשקות למערכות חיצוניות. המערכת </w:t>
      </w:r>
      <w:r>
        <w:rPr>
          <w:rFonts w:ascii="Comic Sans MS" w:hAnsi="Comic Sans MS" w:cs="David" w:hint="cs"/>
          <w:snapToGrid w:val="0"/>
          <w:color w:val="000000"/>
          <w:sz w:val="20"/>
          <w:szCs w:val="22"/>
          <w:rtl/>
          <w:lang w:eastAsia="he-IL"/>
        </w:rPr>
        <w:t xml:space="preserve">צריכה להיות </w:t>
      </w:r>
      <w:r w:rsidRPr="00E6199C">
        <w:rPr>
          <w:rFonts w:ascii="Comic Sans MS" w:hAnsi="Comic Sans MS" w:cs="David"/>
          <w:snapToGrid w:val="0"/>
          <w:color w:val="000000"/>
          <w:sz w:val="20"/>
          <w:szCs w:val="22"/>
          <w:rtl/>
          <w:lang w:eastAsia="he-IL"/>
        </w:rPr>
        <w:t>בנויה כך שתוכל</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להתממשק למחשב</w:t>
      </w:r>
      <w:r>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ארגוני או מערכת ארגונית מכל סוג תוך ביצוע התאמות ספציפיות לפי צרכי</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הלקוח</w:t>
      </w:r>
      <w:r w:rsidR="00F51BFF">
        <w:rPr>
          <w:rFonts w:ascii="Comic Sans MS" w:hAnsi="Comic Sans MS" w:cs="David" w:hint="cs"/>
          <w:snapToGrid w:val="0"/>
          <w:color w:val="000000"/>
          <w:sz w:val="20"/>
          <w:szCs w:val="22"/>
          <w:rtl/>
          <w:lang w:eastAsia="he-IL"/>
        </w:rPr>
        <w:t xml:space="preserve"> לפיכך יש להגדי</w:t>
      </w:r>
      <w:r w:rsidR="00913031">
        <w:rPr>
          <w:rFonts w:ascii="Comic Sans MS" w:hAnsi="Comic Sans MS" w:cs="David" w:hint="cs"/>
          <w:snapToGrid w:val="0"/>
          <w:color w:val="000000"/>
          <w:sz w:val="20"/>
          <w:szCs w:val="22"/>
          <w:rtl/>
          <w:lang w:eastAsia="he-IL"/>
        </w:rPr>
        <w:t>ר תהליכים ופרוטוקולים למימוש ממשקים אלו</w:t>
      </w:r>
      <w:r w:rsidRPr="00E6199C">
        <w:rPr>
          <w:rFonts w:ascii="Comic Sans MS" w:hAnsi="Comic Sans MS" w:cs="David"/>
          <w:snapToGrid w:val="0"/>
          <w:color w:val="000000"/>
          <w:sz w:val="20"/>
          <w:szCs w:val="22"/>
          <w:rtl/>
          <w:lang w:eastAsia="he-IL"/>
        </w:rPr>
        <w:t>.</w:t>
      </w:r>
    </w:p>
    <w:p w:rsidR="000E096A" w:rsidRDefault="000E096A" w:rsidP="006930CE">
      <w:pPr>
        <w:rPr>
          <w:rFonts w:ascii="Comic Sans MS" w:hAnsi="Comic Sans MS" w:cs="David"/>
          <w:snapToGrid w:val="0"/>
          <w:color w:val="000000"/>
          <w:sz w:val="20"/>
          <w:szCs w:val="22"/>
          <w:lang w:eastAsia="he-IL"/>
        </w:rPr>
      </w:pPr>
    </w:p>
    <w:p w:rsidR="000E096A" w:rsidRDefault="00E6199C" w:rsidP="000E096A">
      <w:pPr>
        <w:numPr>
          <w:ilvl w:val="0"/>
          <w:numId w:val="6"/>
        </w:numPr>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 xml:space="preserve">המערכת </w:t>
      </w:r>
    </w:p>
    <w:p w:rsidR="000E096A" w:rsidRDefault="000E096A" w:rsidP="000E096A">
      <w:pPr>
        <w:numPr>
          <w:ilvl w:val="0"/>
          <w:numId w:val="6"/>
        </w:numPr>
        <w:rPr>
          <w:rFonts w:ascii="Comic Sans MS" w:hAnsi="Comic Sans MS" w:cs="David"/>
          <w:snapToGrid w:val="0"/>
          <w:color w:val="000000"/>
          <w:sz w:val="20"/>
          <w:szCs w:val="22"/>
          <w:lang w:eastAsia="he-IL"/>
        </w:rPr>
      </w:pPr>
    </w:p>
    <w:p w:rsidR="000E096A" w:rsidRDefault="000E096A" w:rsidP="000E096A">
      <w:pPr>
        <w:ind w:left="720"/>
        <w:rPr>
          <w:rFonts w:ascii="Comic Sans MS" w:hAnsi="Comic Sans MS" w:cs="David"/>
          <w:snapToGrid w:val="0"/>
          <w:color w:val="000000"/>
          <w:sz w:val="20"/>
          <w:szCs w:val="22"/>
          <w:rtl/>
          <w:lang w:eastAsia="he-IL"/>
        </w:rPr>
      </w:pPr>
    </w:p>
    <w:p w:rsidR="00000EEA" w:rsidRDefault="00E6199C" w:rsidP="000E096A">
      <w:pPr>
        <w:ind w:left="720"/>
        <w:rPr>
          <w:rFonts w:ascii="Comic Sans MS" w:hAnsi="Comic Sans MS" w:cs="David"/>
          <w:snapToGrid w:val="0"/>
          <w:color w:val="000000"/>
          <w:sz w:val="20"/>
          <w:szCs w:val="22"/>
          <w:lang w:eastAsia="he-IL"/>
        </w:rPr>
      </w:pPr>
      <w:r w:rsidRPr="00E6199C">
        <w:rPr>
          <w:rFonts w:ascii="Comic Sans MS" w:hAnsi="Comic Sans MS" w:cs="David"/>
          <w:snapToGrid w:val="0"/>
          <w:color w:val="000000"/>
          <w:sz w:val="20"/>
          <w:szCs w:val="22"/>
          <w:rtl/>
          <w:lang w:eastAsia="he-IL"/>
        </w:rPr>
        <w:t>מערכת ה</w:t>
      </w:r>
      <w:r w:rsidRPr="00E6199C">
        <w:rPr>
          <w:rFonts w:ascii="Comic Sans MS" w:hAnsi="Comic Sans MS" w:cs="David"/>
          <w:snapToGrid w:val="0"/>
          <w:color w:val="000000"/>
          <w:sz w:val="20"/>
          <w:szCs w:val="22"/>
          <w:lang w:eastAsia="he-IL"/>
        </w:rPr>
        <w:t>- W</w:t>
      </w:r>
      <w:r w:rsidR="00F51BFF">
        <w:rPr>
          <w:rFonts w:ascii="Comic Sans MS" w:hAnsi="Comic Sans MS" w:cs="David"/>
          <w:snapToGrid w:val="0"/>
          <w:color w:val="000000"/>
          <w:sz w:val="20"/>
          <w:szCs w:val="22"/>
          <w:lang w:eastAsia="he-IL"/>
        </w:rPr>
        <w:t>.I.</w:t>
      </w:r>
      <w:r w:rsidRPr="00E6199C">
        <w:rPr>
          <w:rFonts w:ascii="Comic Sans MS" w:hAnsi="Comic Sans MS" w:cs="David"/>
          <w:snapToGrid w:val="0"/>
          <w:color w:val="000000"/>
          <w:sz w:val="20"/>
          <w:szCs w:val="22"/>
          <w:lang w:eastAsia="he-IL"/>
        </w:rPr>
        <w:t>M</w:t>
      </w:r>
      <w:r w:rsidR="00F51BFF">
        <w:rPr>
          <w:rFonts w:ascii="Comic Sans MS" w:hAnsi="Comic Sans MS" w:cs="David"/>
          <w:snapToGrid w:val="0"/>
          <w:color w:val="000000"/>
          <w:sz w:val="20"/>
          <w:szCs w:val="22"/>
          <w:lang w:eastAsia="he-IL"/>
        </w:rPr>
        <w:t>.</w:t>
      </w:r>
      <w:r w:rsidRPr="00E6199C">
        <w:rPr>
          <w:rFonts w:ascii="Comic Sans MS" w:hAnsi="Comic Sans MS" w:cs="David"/>
          <w:snapToGrid w:val="0"/>
          <w:color w:val="000000"/>
          <w:sz w:val="20"/>
          <w:szCs w:val="22"/>
          <w:lang w:eastAsia="he-IL"/>
        </w:rPr>
        <w:t xml:space="preserve">S </w:t>
      </w:r>
      <w:r w:rsidRPr="00E6199C">
        <w:rPr>
          <w:rFonts w:ascii="Comic Sans MS" w:hAnsi="Comic Sans MS" w:cs="David"/>
          <w:snapToGrid w:val="0"/>
          <w:color w:val="000000"/>
          <w:sz w:val="20"/>
          <w:szCs w:val="22"/>
          <w:rtl/>
          <w:lang w:eastAsia="he-IL"/>
        </w:rPr>
        <w:t xml:space="preserve">המוצעת </w:t>
      </w:r>
      <w:r w:rsidR="00F51BFF">
        <w:rPr>
          <w:rFonts w:ascii="Comic Sans MS" w:hAnsi="Comic Sans MS" w:cs="David" w:hint="cs"/>
          <w:snapToGrid w:val="0"/>
          <w:color w:val="000000"/>
          <w:sz w:val="20"/>
          <w:szCs w:val="22"/>
          <w:rtl/>
          <w:lang w:eastAsia="he-IL"/>
        </w:rPr>
        <w:t xml:space="preserve">תהווה </w:t>
      </w:r>
      <w:r w:rsidRPr="00E6199C">
        <w:rPr>
          <w:rFonts w:ascii="Comic Sans MS" w:hAnsi="Comic Sans MS" w:cs="David"/>
          <w:snapToGrid w:val="0"/>
          <w:color w:val="000000"/>
          <w:sz w:val="20"/>
          <w:szCs w:val="22"/>
          <w:rtl/>
          <w:lang w:eastAsia="he-IL"/>
        </w:rPr>
        <w:t xml:space="preserve"> נדבך חשוב ליתר המערכות </w:t>
      </w:r>
      <w:r w:rsidR="00F51BFF">
        <w:rPr>
          <w:rFonts w:ascii="Comic Sans MS" w:hAnsi="Comic Sans MS" w:cs="David" w:hint="cs"/>
          <w:snapToGrid w:val="0"/>
          <w:color w:val="000000"/>
          <w:sz w:val="20"/>
          <w:szCs w:val="22"/>
          <w:rtl/>
          <w:lang w:eastAsia="he-IL"/>
        </w:rPr>
        <w:t>של הארגון</w:t>
      </w:r>
      <w:r w:rsidRPr="00E6199C">
        <w:rPr>
          <w:rFonts w:ascii="Comic Sans MS" w:hAnsi="Comic Sans MS" w:cs="David"/>
          <w:snapToGrid w:val="0"/>
          <w:color w:val="000000"/>
          <w:sz w:val="20"/>
          <w:szCs w:val="22"/>
          <w:rtl/>
          <w:lang w:eastAsia="he-IL"/>
        </w:rPr>
        <w:t xml:space="preserve">. </w:t>
      </w:r>
      <w:r w:rsidR="00F51BFF">
        <w:rPr>
          <w:rFonts w:ascii="Comic Sans MS" w:hAnsi="Comic Sans MS" w:cs="David" w:hint="cs"/>
          <w:snapToGrid w:val="0"/>
          <w:color w:val="000000"/>
          <w:sz w:val="20"/>
          <w:szCs w:val="22"/>
          <w:rtl/>
          <w:lang w:eastAsia="he-IL"/>
        </w:rPr>
        <w:t xml:space="preserve"> לפיכך קיימת חשיבות גדולה ל</w:t>
      </w:r>
      <w:r w:rsidRPr="00E6199C">
        <w:rPr>
          <w:rFonts w:ascii="Comic Sans MS" w:hAnsi="Comic Sans MS" w:cs="David"/>
          <w:snapToGrid w:val="0"/>
          <w:color w:val="000000"/>
          <w:sz w:val="20"/>
          <w:szCs w:val="22"/>
          <w:rtl/>
          <w:lang w:eastAsia="he-IL"/>
        </w:rPr>
        <w:t>שילוב נכון של תוכנת</w:t>
      </w:r>
      <w:r w:rsidRPr="00E6199C">
        <w:rPr>
          <w:rFonts w:ascii="Comic Sans MS" w:hAnsi="Comic Sans MS" w:cs="David"/>
          <w:snapToGrid w:val="0"/>
          <w:color w:val="000000"/>
          <w:sz w:val="20"/>
          <w:szCs w:val="22"/>
          <w:lang w:eastAsia="he-IL"/>
        </w:rPr>
        <w:t xml:space="preserve"> W</w:t>
      </w:r>
      <w:r w:rsidR="00F51BFF">
        <w:rPr>
          <w:rFonts w:ascii="Comic Sans MS" w:hAnsi="Comic Sans MS" w:cs="David"/>
          <w:snapToGrid w:val="0"/>
          <w:color w:val="000000"/>
          <w:sz w:val="20"/>
          <w:szCs w:val="22"/>
          <w:lang w:eastAsia="he-IL"/>
        </w:rPr>
        <w:t>.I.</w:t>
      </w:r>
      <w:r w:rsidRPr="00E6199C">
        <w:rPr>
          <w:rFonts w:ascii="Comic Sans MS" w:hAnsi="Comic Sans MS" w:cs="David"/>
          <w:snapToGrid w:val="0"/>
          <w:color w:val="000000"/>
          <w:sz w:val="20"/>
          <w:szCs w:val="22"/>
          <w:lang w:eastAsia="he-IL"/>
        </w:rPr>
        <w:t>M</w:t>
      </w:r>
      <w:r w:rsidR="00F51BFF">
        <w:rPr>
          <w:rFonts w:ascii="Comic Sans MS" w:hAnsi="Comic Sans MS" w:cs="David"/>
          <w:snapToGrid w:val="0"/>
          <w:color w:val="000000"/>
          <w:sz w:val="20"/>
          <w:szCs w:val="22"/>
          <w:lang w:eastAsia="he-IL"/>
        </w:rPr>
        <w:t>.</w:t>
      </w:r>
      <w:r w:rsidRPr="00E6199C">
        <w:rPr>
          <w:rFonts w:ascii="Comic Sans MS" w:hAnsi="Comic Sans MS" w:cs="David"/>
          <w:snapToGrid w:val="0"/>
          <w:color w:val="000000"/>
          <w:sz w:val="20"/>
          <w:szCs w:val="22"/>
          <w:lang w:eastAsia="he-IL"/>
        </w:rPr>
        <w:t xml:space="preserve">S, </w:t>
      </w:r>
      <w:r w:rsidR="00F51BFF">
        <w:rPr>
          <w:rFonts w:ascii="Comic Sans MS" w:hAnsi="Comic Sans MS" w:cs="David" w:hint="cs"/>
          <w:snapToGrid w:val="0"/>
          <w:color w:val="000000"/>
          <w:sz w:val="20"/>
          <w:szCs w:val="22"/>
          <w:rtl/>
          <w:lang w:eastAsia="he-IL"/>
        </w:rPr>
        <w:t>עם ה</w:t>
      </w:r>
      <w:r w:rsidR="00F51BFF">
        <w:rPr>
          <w:rFonts w:ascii="Comic Sans MS" w:hAnsi="Comic Sans MS" w:cs="David"/>
          <w:snapToGrid w:val="0"/>
          <w:color w:val="000000"/>
          <w:sz w:val="20"/>
          <w:szCs w:val="22"/>
          <w:rtl/>
          <w:lang w:eastAsia="he-IL"/>
        </w:rPr>
        <w:t>מערכות</w:t>
      </w:r>
      <w:r w:rsidR="00F51BFF">
        <w:rPr>
          <w:rFonts w:ascii="Comic Sans MS" w:hAnsi="Comic Sans MS" w:cs="David" w:hint="cs"/>
          <w:snapToGrid w:val="0"/>
          <w:color w:val="000000"/>
          <w:sz w:val="20"/>
          <w:szCs w:val="22"/>
          <w:rtl/>
          <w:lang w:eastAsia="he-IL"/>
        </w:rPr>
        <w:t xml:space="preserve"> החיצוניות ומערכות בקרה </w:t>
      </w:r>
      <w:r w:rsidRPr="00E6199C">
        <w:rPr>
          <w:rFonts w:ascii="Comic Sans MS" w:hAnsi="Comic Sans MS" w:cs="David"/>
          <w:snapToGrid w:val="0"/>
          <w:color w:val="000000"/>
          <w:sz w:val="20"/>
          <w:szCs w:val="22"/>
          <w:rtl/>
          <w:lang w:eastAsia="he-IL"/>
        </w:rPr>
        <w:t>(אם קיימות)</w:t>
      </w:r>
      <w:r w:rsidR="00F51BFF">
        <w:rPr>
          <w:rFonts w:ascii="Comic Sans MS" w:hAnsi="Comic Sans MS" w:cs="David" w:hint="cs"/>
          <w:snapToGrid w:val="0"/>
          <w:color w:val="000000"/>
          <w:sz w:val="20"/>
          <w:szCs w:val="22"/>
          <w:rtl/>
          <w:lang w:eastAsia="he-IL"/>
        </w:rPr>
        <w:t xml:space="preserve"> </w:t>
      </w:r>
      <w:r w:rsidRPr="00E6199C">
        <w:rPr>
          <w:rFonts w:ascii="Comic Sans MS" w:hAnsi="Comic Sans MS" w:cs="David"/>
          <w:snapToGrid w:val="0"/>
          <w:color w:val="000000"/>
          <w:sz w:val="20"/>
          <w:szCs w:val="22"/>
          <w:rtl/>
          <w:lang w:eastAsia="he-IL"/>
        </w:rPr>
        <w:t xml:space="preserve"> וציוד קצה</w:t>
      </w:r>
      <w:r w:rsidRPr="00E6199C">
        <w:rPr>
          <w:rFonts w:ascii="Comic Sans MS" w:hAnsi="Comic Sans MS" w:cs="David"/>
          <w:snapToGrid w:val="0"/>
          <w:color w:val="000000"/>
          <w:sz w:val="20"/>
          <w:szCs w:val="22"/>
          <w:lang w:eastAsia="he-IL"/>
        </w:rPr>
        <w:t xml:space="preserve"> </w:t>
      </w:r>
      <w:r w:rsidR="00F51BFF">
        <w:rPr>
          <w:rFonts w:ascii="Comic Sans MS" w:hAnsi="Comic Sans MS" w:cs="David" w:hint="cs"/>
          <w:snapToGrid w:val="0"/>
          <w:color w:val="000000"/>
          <w:sz w:val="20"/>
          <w:szCs w:val="22"/>
          <w:rtl/>
          <w:lang w:eastAsia="he-IL"/>
        </w:rPr>
        <w:t xml:space="preserve"> פנימי  ואיכותי כגון מסופונים, סורקי ברקוד סורקי כרטיסי לקוח </w:t>
      </w:r>
      <w:r w:rsidRPr="00E6199C">
        <w:rPr>
          <w:rFonts w:ascii="Comic Sans MS" w:hAnsi="Comic Sans MS" w:cs="David"/>
          <w:snapToGrid w:val="0"/>
          <w:color w:val="000000"/>
          <w:sz w:val="20"/>
          <w:szCs w:val="22"/>
          <w:rtl/>
          <w:lang w:eastAsia="he-IL"/>
        </w:rPr>
        <w:t xml:space="preserve"> </w:t>
      </w:r>
      <w:r w:rsidR="009E5469">
        <w:rPr>
          <w:rFonts w:ascii="Comic Sans MS" w:hAnsi="Comic Sans MS" w:cs="David" w:hint="cs"/>
          <w:snapToGrid w:val="0"/>
          <w:color w:val="000000"/>
          <w:sz w:val="20"/>
          <w:szCs w:val="22"/>
          <w:rtl/>
          <w:lang w:eastAsia="he-IL"/>
        </w:rPr>
        <w:t>יבטיחו</w:t>
      </w:r>
      <w:r w:rsidRPr="00E6199C">
        <w:rPr>
          <w:rFonts w:ascii="Comic Sans MS" w:hAnsi="Comic Sans MS" w:cs="David"/>
          <w:snapToGrid w:val="0"/>
          <w:color w:val="000000"/>
          <w:sz w:val="20"/>
          <w:szCs w:val="22"/>
          <w:rtl/>
          <w:lang w:eastAsia="he-IL"/>
        </w:rPr>
        <w:t xml:space="preserve"> ללקוח קבלת מערכת מושלמת העונה על הצרכים הלוגיסטיים בצורה</w:t>
      </w:r>
      <w:r w:rsidRPr="00E6199C">
        <w:rPr>
          <w:rFonts w:ascii="Comic Sans MS" w:hAnsi="Comic Sans MS" w:cs="David"/>
          <w:snapToGrid w:val="0"/>
          <w:color w:val="000000"/>
          <w:sz w:val="20"/>
          <w:szCs w:val="22"/>
          <w:lang w:eastAsia="he-IL"/>
        </w:rPr>
        <w:t xml:space="preserve"> </w:t>
      </w:r>
      <w:r w:rsidRPr="00E6199C">
        <w:rPr>
          <w:rFonts w:ascii="Comic Sans MS" w:hAnsi="Comic Sans MS" w:cs="David"/>
          <w:snapToGrid w:val="0"/>
          <w:color w:val="000000"/>
          <w:sz w:val="20"/>
          <w:szCs w:val="22"/>
          <w:rtl/>
          <w:lang w:eastAsia="he-IL"/>
        </w:rPr>
        <w:t>מיטבית</w:t>
      </w:r>
      <w:r w:rsidRPr="00E6199C">
        <w:rPr>
          <w:rFonts w:ascii="Comic Sans MS" w:hAnsi="Comic Sans MS" w:cs="David"/>
          <w:snapToGrid w:val="0"/>
          <w:color w:val="000000"/>
          <w:sz w:val="20"/>
          <w:szCs w:val="22"/>
          <w:lang w:eastAsia="he-IL"/>
        </w:rPr>
        <w:t>.</w:t>
      </w:r>
    </w:p>
    <w:p w:rsidR="00E6199C" w:rsidRPr="00F51BFF" w:rsidRDefault="00000EEA" w:rsidP="009E5469">
      <w:pPr>
        <w:rPr>
          <w:rFonts w:ascii="Comic Sans MS" w:hAnsi="Comic Sans MS" w:cs="David"/>
          <w:snapToGrid w:val="0"/>
          <w:color w:val="000000"/>
          <w:sz w:val="20"/>
          <w:szCs w:val="22"/>
          <w:rtl/>
          <w:lang w:eastAsia="he-IL"/>
        </w:rPr>
      </w:pPr>
      <w:r>
        <w:rPr>
          <w:rFonts w:ascii="Comic Sans MS" w:hAnsi="Comic Sans MS" w:cs="David"/>
          <w:snapToGrid w:val="0"/>
          <w:color w:val="000000"/>
          <w:sz w:val="20"/>
          <w:szCs w:val="22"/>
          <w:lang w:eastAsia="he-IL"/>
        </w:rPr>
        <w:br w:type="page"/>
      </w:r>
    </w:p>
    <w:p w:rsidR="00BA0740" w:rsidRPr="00A27205" w:rsidRDefault="008E7B35" w:rsidP="006F59EF">
      <w:pPr>
        <w:pStyle w:val="TOC1"/>
        <w:rPr>
          <w:rtl/>
        </w:rPr>
      </w:pPr>
      <w:bookmarkStart w:id="10" w:name="ממשקי_משתמש"/>
      <w:r>
        <w:rPr>
          <w:rFonts w:hint="cs"/>
          <w:rtl/>
        </w:rPr>
        <w:lastRenderedPageBreak/>
        <w:t xml:space="preserve">2.1.2  </w:t>
      </w:r>
      <w:r w:rsidR="00BA0740" w:rsidRPr="00A27205">
        <w:rPr>
          <w:rFonts w:hint="cs"/>
          <w:rtl/>
        </w:rPr>
        <w:t xml:space="preserve">ממשקי </w:t>
      </w:r>
      <w:r w:rsidR="00BA0740">
        <w:rPr>
          <w:rFonts w:hint="cs"/>
          <w:rtl/>
        </w:rPr>
        <w:t xml:space="preserve">משתמש </w:t>
      </w:r>
    </w:p>
    <w:bookmarkEnd w:id="10"/>
    <w:p w:rsidR="00BA0740" w:rsidRDefault="00BA0740" w:rsidP="00000EEA">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בסעיף זה נתאר בקווים כלליים את ממשקי המשתמש למערכת </w:t>
      </w:r>
      <w:r>
        <w:rPr>
          <w:rFonts w:ascii="Comic Sans MS" w:hAnsi="Comic Sans MS" w:cs="David"/>
          <w:snapToGrid w:val="0"/>
          <w:color w:val="000000"/>
          <w:sz w:val="20"/>
          <w:szCs w:val="22"/>
          <w:lang w:eastAsia="he-IL"/>
        </w:rPr>
        <w:t>W.I.M.S</w:t>
      </w:r>
      <w:r>
        <w:rPr>
          <w:rFonts w:ascii="Comic Sans MS" w:hAnsi="Comic Sans MS" w:cs="David" w:hint="cs"/>
          <w:snapToGrid w:val="0"/>
          <w:color w:val="000000"/>
          <w:sz w:val="20"/>
          <w:szCs w:val="22"/>
          <w:rtl/>
          <w:lang w:eastAsia="he-IL"/>
        </w:rPr>
        <w:t xml:space="preserve"> .</w:t>
      </w:r>
      <w:r w:rsidR="00000EEA">
        <w:rPr>
          <w:rFonts w:ascii="Comic Sans MS" w:hAnsi="Comic Sans MS" w:cs="David" w:hint="cs"/>
          <w:snapToGrid w:val="0"/>
          <w:color w:val="000000"/>
          <w:sz w:val="20"/>
          <w:szCs w:val="22"/>
          <w:rtl/>
          <w:lang w:eastAsia="he-IL"/>
        </w:rPr>
        <w:t xml:space="preserve">   </w:t>
      </w:r>
      <w:r w:rsidRPr="006D0CC2">
        <w:rPr>
          <w:rFonts w:ascii="Comic Sans MS" w:hAnsi="Comic Sans MS" w:cs="David"/>
          <w:snapToGrid w:val="0"/>
          <w:color w:val="000000"/>
          <w:sz w:val="20"/>
          <w:szCs w:val="22"/>
          <w:rtl/>
          <w:lang w:eastAsia="he-IL"/>
        </w:rPr>
        <w:t xml:space="preserve">מערכת </w:t>
      </w:r>
      <w:r w:rsidRPr="006D0CC2">
        <w:rPr>
          <w:rFonts w:ascii="Comic Sans MS" w:hAnsi="Comic Sans MS" w:cs="David"/>
          <w:snapToGrid w:val="0"/>
          <w:color w:val="000000"/>
          <w:sz w:val="20"/>
          <w:szCs w:val="22"/>
          <w:lang w:eastAsia="he-IL"/>
        </w:rPr>
        <w:t xml:space="preserve">W.I.M.S </w:t>
      </w:r>
      <w:r>
        <w:rPr>
          <w:rFonts w:ascii="Comic Sans MS" w:hAnsi="Comic Sans MS" w:cs="David" w:hint="cs"/>
          <w:snapToGrid w:val="0"/>
          <w:color w:val="000000"/>
          <w:sz w:val="20"/>
          <w:szCs w:val="22"/>
          <w:rtl/>
          <w:lang w:eastAsia="he-IL"/>
        </w:rPr>
        <w:t xml:space="preserve">   תספק </w:t>
      </w:r>
      <w:r>
        <w:rPr>
          <w:rFonts w:ascii="Comic Sans MS" w:hAnsi="Comic Sans MS" w:cs="David"/>
          <w:snapToGrid w:val="0"/>
          <w:color w:val="000000"/>
          <w:sz w:val="20"/>
          <w:szCs w:val="22"/>
          <w:lang w:eastAsia="he-IL"/>
        </w:rPr>
        <w:t>GUI</w:t>
      </w:r>
      <w:r>
        <w:rPr>
          <w:rFonts w:ascii="Comic Sans MS" w:hAnsi="Comic Sans MS" w:cs="David" w:hint="cs"/>
          <w:snapToGrid w:val="0"/>
          <w:color w:val="000000"/>
          <w:sz w:val="20"/>
          <w:szCs w:val="22"/>
          <w:rtl/>
          <w:lang w:eastAsia="he-IL"/>
        </w:rPr>
        <w:t xml:space="preserve">  למשתמשיה . </w:t>
      </w:r>
      <w:r w:rsidR="001811CC">
        <w:rPr>
          <w:rFonts w:ascii="Comic Sans MS" w:hAnsi="Comic Sans MS" w:cs="David" w:hint="cs"/>
          <w:snapToGrid w:val="0"/>
          <w:color w:val="000000"/>
          <w:sz w:val="20"/>
          <w:szCs w:val="22"/>
          <w:rtl/>
          <w:lang w:eastAsia="he-IL"/>
        </w:rPr>
        <w:t>בכל תפריט או מסך הפעולות הזמינות יהיו על פי דרגת ההרשאה</w:t>
      </w:r>
      <w:r w:rsidR="0081561A">
        <w:rPr>
          <w:rFonts w:ascii="Comic Sans MS" w:hAnsi="Comic Sans MS" w:cs="David" w:hint="cs"/>
          <w:snapToGrid w:val="0"/>
          <w:color w:val="000000"/>
          <w:sz w:val="20"/>
          <w:szCs w:val="22"/>
          <w:rtl/>
          <w:lang w:eastAsia="he-IL"/>
        </w:rPr>
        <w:t xml:space="preserve"> של המשתמש (קופאי / מחסנאי סניף / מחסנאי ראשי )  </w:t>
      </w:r>
      <w:r>
        <w:rPr>
          <w:rFonts w:ascii="Comic Sans MS" w:hAnsi="Comic Sans MS" w:cs="David" w:hint="cs"/>
          <w:snapToGrid w:val="0"/>
          <w:color w:val="000000"/>
          <w:sz w:val="20"/>
          <w:szCs w:val="22"/>
          <w:rtl/>
          <w:lang w:eastAsia="he-IL"/>
        </w:rPr>
        <w:t xml:space="preserve"> להלן רשימת המסכים </w:t>
      </w:r>
      <w:r w:rsidR="00FE4F3C">
        <w:rPr>
          <w:rFonts w:ascii="Comic Sans MS" w:hAnsi="Comic Sans MS" w:cs="David" w:hint="cs"/>
          <w:snapToGrid w:val="0"/>
          <w:color w:val="000000"/>
          <w:sz w:val="20"/>
          <w:szCs w:val="22"/>
          <w:rtl/>
          <w:lang w:eastAsia="he-IL"/>
        </w:rPr>
        <w:t>העיקריי</w:t>
      </w:r>
      <w:r w:rsidR="00FE4F3C">
        <w:rPr>
          <w:rFonts w:ascii="Comic Sans MS" w:hAnsi="Comic Sans MS" w:cs="David" w:hint="eastAsia"/>
          <w:snapToGrid w:val="0"/>
          <w:color w:val="000000"/>
          <w:sz w:val="20"/>
          <w:szCs w:val="22"/>
          <w:rtl/>
          <w:lang w:eastAsia="he-IL"/>
        </w:rPr>
        <w:t>ם</w:t>
      </w:r>
      <w:r>
        <w:rPr>
          <w:rFonts w:ascii="Comic Sans MS" w:hAnsi="Comic Sans MS" w:cs="David" w:hint="cs"/>
          <w:snapToGrid w:val="0"/>
          <w:color w:val="000000"/>
          <w:sz w:val="20"/>
          <w:szCs w:val="22"/>
          <w:rtl/>
          <w:lang w:eastAsia="he-IL"/>
        </w:rPr>
        <w:t xml:space="preserve">: </w:t>
      </w:r>
    </w:p>
    <w:p w:rsidR="000E096A" w:rsidRDefault="000E096A" w:rsidP="00000EEA">
      <w:pPr>
        <w:rPr>
          <w:rFonts w:ascii="Comic Sans MS" w:hAnsi="Comic Sans MS" w:cs="David"/>
          <w:snapToGrid w:val="0"/>
          <w:color w:val="000000"/>
          <w:sz w:val="20"/>
          <w:szCs w:val="22"/>
          <w:rtl/>
          <w:lang w:eastAsia="he-IL"/>
        </w:rPr>
      </w:pPr>
    </w:p>
    <w:p w:rsidR="000E096A" w:rsidRPr="000E096A" w:rsidRDefault="000E096A" w:rsidP="000E096A">
      <w:pPr>
        <w:numPr>
          <w:ilvl w:val="0"/>
          <w:numId w:val="13"/>
        </w:numPr>
        <w:rPr>
          <w:rFonts w:ascii="Comic Sans MS" w:hAnsi="Comic Sans MS" w:cs="David"/>
          <w:snapToGrid w:val="0"/>
          <w:color w:val="000000"/>
          <w:sz w:val="20"/>
          <w:szCs w:val="22"/>
          <w:lang w:eastAsia="he-IL"/>
        </w:rPr>
      </w:pPr>
    </w:p>
    <w:p w:rsidR="000E096A" w:rsidRPr="000E096A" w:rsidRDefault="000E096A" w:rsidP="000E096A">
      <w:pPr>
        <w:numPr>
          <w:ilvl w:val="0"/>
          <w:numId w:val="13"/>
        </w:numPr>
        <w:rPr>
          <w:rFonts w:ascii="Comic Sans MS" w:hAnsi="Comic Sans MS" w:cs="David"/>
          <w:snapToGrid w:val="0"/>
          <w:color w:val="000000"/>
          <w:sz w:val="20"/>
          <w:szCs w:val="22"/>
          <w:lang w:eastAsia="he-IL"/>
        </w:rPr>
      </w:pPr>
    </w:p>
    <w:p w:rsidR="000E096A" w:rsidRDefault="000E096A" w:rsidP="000E096A">
      <w:pPr>
        <w:ind w:left="720"/>
        <w:rPr>
          <w:rFonts w:ascii="Comic Sans MS" w:hAnsi="Comic Sans MS" w:cs="David"/>
          <w:b/>
          <w:bCs/>
          <w:snapToGrid w:val="0"/>
          <w:color w:val="000000"/>
          <w:sz w:val="20"/>
          <w:szCs w:val="22"/>
          <w:rtl/>
          <w:lang w:eastAsia="he-IL"/>
        </w:rPr>
      </w:pPr>
    </w:p>
    <w:p w:rsidR="001811CC" w:rsidRDefault="000E096A" w:rsidP="000E096A">
      <w:pPr>
        <w:ind w:left="720"/>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r w:rsidR="00000EEA">
        <w:rPr>
          <w:rFonts w:ascii="Comic Sans MS" w:hAnsi="Comic Sans MS" w:cs="David" w:hint="cs"/>
          <w:snapToGrid w:val="0"/>
          <w:color w:val="000000"/>
          <w:sz w:val="20"/>
          <w:szCs w:val="22"/>
          <w:rtl/>
          <w:lang w:eastAsia="he-IL"/>
        </w:rPr>
        <w:t>הערה:  דרישות תפריטי המשתמש באופן מפורט יותר מופיע בסעיף  3.2.1.</w:t>
      </w:r>
      <w:r w:rsidR="003F06F9">
        <w:rPr>
          <w:rFonts w:ascii="Comic Sans MS" w:hAnsi="Comic Sans MS" w:cs="David" w:hint="cs"/>
          <w:snapToGrid w:val="0"/>
          <w:color w:val="000000"/>
          <w:sz w:val="20"/>
          <w:szCs w:val="22"/>
          <w:rtl/>
          <w:lang w:eastAsia="he-IL"/>
        </w:rPr>
        <w:t>2</w:t>
      </w:r>
      <w:r w:rsidR="00000EEA">
        <w:rPr>
          <w:rFonts w:ascii="Comic Sans MS" w:hAnsi="Comic Sans MS" w:cs="David" w:hint="cs"/>
          <w:snapToGrid w:val="0"/>
          <w:color w:val="000000"/>
          <w:sz w:val="20"/>
          <w:szCs w:val="22"/>
          <w:rtl/>
          <w:lang w:eastAsia="he-IL"/>
        </w:rPr>
        <w:t xml:space="preserve"> .</w:t>
      </w:r>
    </w:p>
    <w:p w:rsidR="00000EEA" w:rsidRPr="00BA0740" w:rsidRDefault="00000EEA" w:rsidP="00000EEA">
      <w:pPr>
        <w:rPr>
          <w:rFonts w:ascii="Comic Sans MS" w:hAnsi="Comic Sans MS" w:cs="David"/>
          <w:snapToGrid w:val="0"/>
          <w:color w:val="000000"/>
          <w:sz w:val="20"/>
          <w:szCs w:val="22"/>
          <w:rtl/>
          <w:lang w:eastAsia="he-IL"/>
        </w:rPr>
      </w:pPr>
    </w:p>
    <w:p w:rsidR="00AC79F0" w:rsidRPr="00A27205" w:rsidRDefault="00E6199C" w:rsidP="006F59EF">
      <w:pPr>
        <w:pStyle w:val="TOC1"/>
        <w:rPr>
          <w:rtl/>
        </w:rPr>
      </w:pPr>
      <w:r w:rsidRPr="00A27205">
        <w:rPr>
          <w:rFonts w:hint="cs"/>
          <w:rtl/>
        </w:rPr>
        <w:t xml:space="preserve"> </w:t>
      </w:r>
      <w:bookmarkStart w:id="11" w:name="ממשקי_חומרה"/>
      <w:r w:rsidR="008E7B35">
        <w:rPr>
          <w:rFonts w:hint="cs"/>
          <w:rtl/>
        </w:rPr>
        <w:t xml:space="preserve">2.1.3  </w:t>
      </w:r>
      <w:r w:rsidR="00AC79F0" w:rsidRPr="00A27205">
        <w:rPr>
          <w:rFonts w:hint="cs"/>
          <w:rtl/>
        </w:rPr>
        <w:t>ממשקי חומרה</w:t>
      </w:r>
      <w:bookmarkEnd w:id="11"/>
    </w:p>
    <w:p w:rsidR="00B12DE4" w:rsidRPr="00A27205" w:rsidRDefault="00F362EB" w:rsidP="00A64E87">
      <w:pPr>
        <w:rPr>
          <w:rFonts w:ascii="Comic Sans MS" w:hAnsi="Comic Sans MS" w:cs="David"/>
          <w:snapToGrid w:val="0"/>
          <w:color w:val="000000"/>
          <w:sz w:val="20"/>
          <w:szCs w:val="22"/>
          <w:rtl/>
          <w:lang w:eastAsia="he-IL"/>
        </w:rPr>
      </w:pPr>
      <w:r w:rsidRPr="00A27205">
        <w:rPr>
          <w:rFonts w:ascii="Comic Sans MS" w:hAnsi="Comic Sans MS" w:cs="David" w:hint="cs"/>
          <w:snapToGrid w:val="0"/>
          <w:color w:val="000000"/>
          <w:sz w:val="20"/>
          <w:szCs w:val="22"/>
          <w:rtl/>
          <w:lang w:eastAsia="he-IL"/>
        </w:rPr>
        <w:t xml:space="preserve">מערכת </w:t>
      </w:r>
      <w:r w:rsidRPr="00A27205">
        <w:rPr>
          <w:rFonts w:ascii="Comic Sans MS" w:hAnsi="Comic Sans MS" w:cs="David"/>
          <w:snapToGrid w:val="0"/>
          <w:color w:val="000000"/>
          <w:sz w:val="20"/>
          <w:szCs w:val="22"/>
          <w:lang w:eastAsia="he-IL"/>
        </w:rPr>
        <w:t>W.I.M.S</w:t>
      </w:r>
      <w:r w:rsidR="004F30E1">
        <w:rPr>
          <w:rFonts w:ascii="Comic Sans MS" w:hAnsi="Comic Sans MS" w:cs="David" w:hint="cs"/>
          <w:snapToGrid w:val="0"/>
          <w:color w:val="000000"/>
          <w:sz w:val="20"/>
          <w:szCs w:val="22"/>
          <w:rtl/>
          <w:lang w:eastAsia="he-IL"/>
        </w:rPr>
        <w:t xml:space="preserve">  </w:t>
      </w:r>
      <w:r w:rsidR="006D0CC2">
        <w:rPr>
          <w:rFonts w:ascii="Comic Sans MS" w:hAnsi="Comic Sans MS" w:cs="David" w:hint="cs"/>
          <w:snapToGrid w:val="0"/>
          <w:color w:val="000000"/>
          <w:sz w:val="20"/>
          <w:szCs w:val="22"/>
          <w:rtl/>
          <w:lang w:eastAsia="he-IL"/>
        </w:rPr>
        <w:t xml:space="preserve">צריכה להיות </w:t>
      </w:r>
      <w:r w:rsidR="002C1427" w:rsidRPr="002C1427">
        <w:rPr>
          <w:rFonts w:ascii="Comic Sans MS" w:hAnsi="Comic Sans MS" w:cs="David" w:hint="cs"/>
          <w:snapToGrid w:val="0"/>
          <w:color w:val="000000"/>
          <w:sz w:val="20"/>
          <w:szCs w:val="22"/>
          <w:rtl/>
          <w:lang w:eastAsia="he-IL"/>
        </w:rPr>
        <w:t>מושתת על ארכיטקטורת שרת לקוח</w:t>
      </w:r>
      <w:r w:rsidR="002C1427">
        <w:rPr>
          <w:rFonts w:ascii="Comic Sans MS" w:hAnsi="Comic Sans MS" w:cs="David" w:hint="cs"/>
          <w:snapToGrid w:val="0"/>
          <w:color w:val="000000"/>
          <w:sz w:val="20"/>
          <w:szCs w:val="22"/>
          <w:rtl/>
          <w:lang w:eastAsia="he-IL"/>
        </w:rPr>
        <w:t xml:space="preserve">  ו</w:t>
      </w:r>
      <w:r w:rsidR="004F30E1">
        <w:rPr>
          <w:rFonts w:ascii="Comic Sans MS" w:hAnsi="Comic Sans MS" w:cs="David" w:hint="cs"/>
          <w:snapToGrid w:val="0"/>
          <w:color w:val="000000"/>
          <w:sz w:val="20"/>
          <w:szCs w:val="22"/>
          <w:rtl/>
          <w:lang w:eastAsia="he-IL"/>
        </w:rPr>
        <w:t>צריכה לתפקד</w:t>
      </w:r>
      <w:r w:rsidRPr="00A27205">
        <w:rPr>
          <w:rFonts w:ascii="Comic Sans MS" w:hAnsi="Comic Sans MS" w:cs="David" w:hint="cs"/>
          <w:snapToGrid w:val="0"/>
          <w:color w:val="000000"/>
          <w:sz w:val="20"/>
          <w:szCs w:val="22"/>
          <w:rtl/>
          <w:lang w:eastAsia="he-IL"/>
        </w:rPr>
        <w:t xml:space="preserve"> בשתי רמות. ברמת המחסן וברמת הר</w:t>
      </w:r>
      <w:r w:rsidR="004F30E1">
        <w:rPr>
          <w:rFonts w:ascii="Comic Sans MS" w:hAnsi="Comic Sans MS" w:cs="David" w:hint="cs"/>
          <w:snapToGrid w:val="0"/>
          <w:color w:val="000000"/>
          <w:sz w:val="20"/>
          <w:szCs w:val="22"/>
          <w:rtl/>
          <w:lang w:eastAsia="he-IL"/>
        </w:rPr>
        <w:t>שת.  ברמת המחסן  דרוש למערכת שרת מקומי  ש</w:t>
      </w:r>
      <w:r w:rsidRPr="00A27205">
        <w:rPr>
          <w:rFonts w:ascii="Comic Sans MS" w:hAnsi="Comic Sans MS" w:cs="David" w:hint="cs"/>
          <w:snapToGrid w:val="0"/>
          <w:color w:val="000000"/>
          <w:sz w:val="20"/>
          <w:szCs w:val="22"/>
          <w:rtl/>
          <w:lang w:eastAsia="he-IL"/>
        </w:rPr>
        <w:t xml:space="preserve">מקושר לרשת המחסנים </w:t>
      </w:r>
      <w:r w:rsidR="004F30E1">
        <w:rPr>
          <w:rFonts w:ascii="Comic Sans MS" w:hAnsi="Comic Sans MS" w:cs="David" w:hint="cs"/>
          <w:snapToGrid w:val="0"/>
          <w:color w:val="000000"/>
          <w:sz w:val="20"/>
          <w:szCs w:val="22"/>
          <w:rtl/>
          <w:lang w:eastAsia="he-IL"/>
        </w:rPr>
        <w:t xml:space="preserve">מצד אחד  </w:t>
      </w:r>
      <w:r w:rsidRPr="00A27205">
        <w:rPr>
          <w:rFonts w:ascii="Comic Sans MS" w:hAnsi="Comic Sans MS" w:cs="David" w:hint="cs"/>
          <w:snapToGrid w:val="0"/>
          <w:color w:val="000000"/>
          <w:sz w:val="20"/>
          <w:szCs w:val="22"/>
          <w:rtl/>
          <w:lang w:eastAsia="he-IL"/>
        </w:rPr>
        <w:t>ו</w:t>
      </w:r>
      <w:r w:rsidR="004F30E1">
        <w:rPr>
          <w:rFonts w:ascii="Comic Sans MS" w:hAnsi="Comic Sans MS" w:cs="David" w:hint="cs"/>
          <w:snapToGrid w:val="0"/>
          <w:color w:val="000000"/>
          <w:sz w:val="20"/>
          <w:szCs w:val="22"/>
          <w:rtl/>
          <w:lang w:eastAsia="he-IL"/>
        </w:rPr>
        <w:t>לעמדות מסופי המשתמשים-  מצד שני</w:t>
      </w:r>
      <w:r w:rsidRPr="00A27205">
        <w:rPr>
          <w:rFonts w:ascii="Comic Sans MS" w:hAnsi="Comic Sans MS" w:cs="David" w:hint="cs"/>
          <w:snapToGrid w:val="0"/>
          <w:color w:val="000000"/>
          <w:sz w:val="20"/>
          <w:szCs w:val="22"/>
          <w:rtl/>
          <w:lang w:eastAsia="he-IL"/>
        </w:rPr>
        <w:t xml:space="preserve">.  מעצבי המערכת יחליטו על </w:t>
      </w:r>
      <w:r w:rsidR="00FE4F3C" w:rsidRPr="00A27205">
        <w:rPr>
          <w:rFonts w:ascii="Comic Sans MS" w:hAnsi="Comic Sans MS" w:cs="David" w:hint="cs"/>
          <w:snapToGrid w:val="0"/>
          <w:color w:val="000000"/>
          <w:sz w:val="20"/>
          <w:szCs w:val="22"/>
          <w:rtl/>
          <w:lang w:eastAsia="he-IL"/>
        </w:rPr>
        <w:t>קונפיגורציי</w:t>
      </w:r>
      <w:r w:rsidR="00FE4F3C" w:rsidRPr="00A27205">
        <w:rPr>
          <w:rFonts w:ascii="Comic Sans MS" w:hAnsi="Comic Sans MS" w:cs="David" w:hint="eastAsia"/>
          <w:snapToGrid w:val="0"/>
          <w:color w:val="000000"/>
          <w:sz w:val="20"/>
          <w:szCs w:val="22"/>
          <w:rtl/>
          <w:lang w:eastAsia="he-IL"/>
        </w:rPr>
        <w:t>ת</w:t>
      </w:r>
      <w:r w:rsidRPr="00A27205">
        <w:rPr>
          <w:rFonts w:ascii="Comic Sans MS" w:hAnsi="Comic Sans MS" w:cs="David" w:hint="cs"/>
          <w:snapToGrid w:val="0"/>
          <w:color w:val="000000"/>
          <w:sz w:val="20"/>
          <w:szCs w:val="22"/>
          <w:rtl/>
          <w:lang w:eastAsia="he-IL"/>
        </w:rPr>
        <w:t xml:space="preserve"> השרת  והמסופים </w:t>
      </w:r>
      <w:r w:rsidR="004F30E1">
        <w:rPr>
          <w:rFonts w:ascii="Comic Sans MS" w:hAnsi="Comic Sans MS" w:cs="David" w:hint="cs"/>
          <w:snapToGrid w:val="0"/>
          <w:color w:val="000000"/>
          <w:sz w:val="20"/>
          <w:szCs w:val="22"/>
          <w:rtl/>
          <w:lang w:eastAsia="he-IL"/>
        </w:rPr>
        <w:t xml:space="preserve">וצורת ההתחברות </w:t>
      </w:r>
      <w:r w:rsidRPr="00A27205">
        <w:rPr>
          <w:rFonts w:ascii="Comic Sans MS" w:hAnsi="Comic Sans MS" w:cs="David" w:hint="cs"/>
          <w:snapToGrid w:val="0"/>
          <w:color w:val="000000"/>
          <w:sz w:val="20"/>
          <w:szCs w:val="22"/>
          <w:rtl/>
          <w:lang w:eastAsia="he-IL"/>
        </w:rPr>
        <w:t>.  ברמת הרשת</w:t>
      </w:r>
      <w:r w:rsidR="00B12DE4" w:rsidRPr="00A27205">
        <w:rPr>
          <w:rFonts w:ascii="Comic Sans MS" w:hAnsi="Comic Sans MS" w:cs="David" w:hint="cs"/>
          <w:snapToGrid w:val="0"/>
          <w:color w:val="000000"/>
          <w:sz w:val="20"/>
          <w:szCs w:val="22"/>
          <w:rtl/>
          <w:lang w:eastAsia="he-IL"/>
        </w:rPr>
        <w:t xml:space="preserve">, </w:t>
      </w:r>
      <w:r w:rsidRPr="00A27205">
        <w:rPr>
          <w:rFonts w:ascii="Comic Sans MS" w:hAnsi="Comic Sans MS" w:cs="David" w:hint="cs"/>
          <w:snapToGrid w:val="0"/>
          <w:color w:val="000000"/>
          <w:sz w:val="20"/>
          <w:szCs w:val="22"/>
          <w:rtl/>
          <w:lang w:eastAsia="he-IL"/>
        </w:rPr>
        <w:t xml:space="preserve"> </w:t>
      </w:r>
      <w:r w:rsidR="0021170C">
        <w:rPr>
          <w:rFonts w:ascii="Comic Sans MS" w:hAnsi="Comic Sans MS" w:cs="David" w:hint="cs"/>
          <w:snapToGrid w:val="0"/>
          <w:color w:val="000000"/>
          <w:sz w:val="20"/>
          <w:szCs w:val="22"/>
          <w:rtl/>
          <w:lang w:eastAsia="he-IL"/>
        </w:rPr>
        <w:t>יידרש ל</w:t>
      </w:r>
      <w:r w:rsidR="004F30E1">
        <w:rPr>
          <w:rFonts w:ascii="Comic Sans MS" w:hAnsi="Comic Sans MS" w:cs="David" w:hint="cs"/>
          <w:snapToGrid w:val="0"/>
          <w:color w:val="000000"/>
          <w:sz w:val="20"/>
          <w:szCs w:val="22"/>
          <w:rtl/>
          <w:lang w:eastAsia="he-IL"/>
        </w:rPr>
        <w:t xml:space="preserve">מערכת </w:t>
      </w:r>
      <w:r w:rsidR="00B12DE4" w:rsidRPr="00A27205">
        <w:rPr>
          <w:rFonts w:ascii="Comic Sans MS" w:hAnsi="Comic Sans MS" w:cs="David" w:hint="cs"/>
          <w:snapToGrid w:val="0"/>
          <w:color w:val="000000"/>
          <w:sz w:val="20"/>
          <w:szCs w:val="22"/>
          <w:rtl/>
          <w:lang w:eastAsia="he-IL"/>
        </w:rPr>
        <w:t xml:space="preserve"> </w:t>
      </w:r>
      <w:r w:rsidR="0021170C">
        <w:rPr>
          <w:rFonts w:ascii="Comic Sans MS" w:hAnsi="Comic Sans MS" w:cs="David" w:hint="cs"/>
          <w:snapToGrid w:val="0"/>
          <w:color w:val="000000"/>
          <w:sz w:val="20"/>
          <w:szCs w:val="22"/>
          <w:rtl/>
          <w:lang w:eastAsia="he-IL"/>
        </w:rPr>
        <w:t>שרת מרכזי  שתפקידו לנהל  את ה</w:t>
      </w:r>
      <w:r w:rsidR="00B12DE4" w:rsidRPr="00A27205">
        <w:rPr>
          <w:rFonts w:ascii="Comic Sans MS" w:hAnsi="Comic Sans MS" w:cs="David" w:hint="cs"/>
          <w:snapToGrid w:val="0"/>
          <w:color w:val="000000"/>
          <w:sz w:val="20"/>
          <w:szCs w:val="22"/>
          <w:rtl/>
          <w:lang w:eastAsia="he-IL"/>
        </w:rPr>
        <w:t>מחסן הראשי</w:t>
      </w:r>
      <w:r w:rsidR="0021170C">
        <w:rPr>
          <w:rFonts w:ascii="Comic Sans MS" w:hAnsi="Comic Sans MS" w:cs="David" w:hint="cs"/>
          <w:snapToGrid w:val="0"/>
          <w:color w:val="000000"/>
          <w:sz w:val="20"/>
          <w:szCs w:val="22"/>
          <w:rtl/>
          <w:lang w:eastAsia="he-IL"/>
        </w:rPr>
        <w:t xml:space="preserve">  לספק מידע  למחסנים ולקבל מידע  מן המחסנים</w:t>
      </w:r>
      <w:r w:rsidR="00B12DE4" w:rsidRPr="00A27205">
        <w:rPr>
          <w:rFonts w:ascii="Comic Sans MS" w:hAnsi="Comic Sans MS" w:cs="David" w:hint="cs"/>
          <w:snapToGrid w:val="0"/>
          <w:color w:val="000000"/>
          <w:sz w:val="20"/>
          <w:szCs w:val="22"/>
          <w:rtl/>
          <w:lang w:eastAsia="he-IL"/>
        </w:rPr>
        <w:t xml:space="preserve">.  כל שרת מקומי </w:t>
      </w:r>
      <w:r w:rsidR="00A64E87">
        <w:rPr>
          <w:rFonts w:ascii="Comic Sans MS" w:hAnsi="Comic Sans MS" w:cs="David" w:hint="cs"/>
          <w:snapToGrid w:val="0"/>
          <w:color w:val="000000"/>
          <w:sz w:val="20"/>
          <w:szCs w:val="22"/>
          <w:rtl/>
          <w:lang w:eastAsia="he-IL"/>
        </w:rPr>
        <w:t>צריך להיות מ</w:t>
      </w:r>
      <w:r w:rsidR="00B12DE4" w:rsidRPr="00A27205">
        <w:rPr>
          <w:rFonts w:ascii="Comic Sans MS" w:hAnsi="Comic Sans MS" w:cs="David" w:hint="cs"/>
          <w:snapToGrid w:val="0"/>
          <w:color w:val="000000"/>
          <w:sz w:val="20"/>
          <w:szCs w:val="22"/>
          <w:rtl/>
          <w:lang w:eastAsia="he-IL"/>
        </w:rPr>
        <w:t>קושר לשרת הראשי  ו</w:t>
      </w:r>
      <w:r w:rsidR="00A64E87">
        <w:rPr>
          <w:rFonts w:ascii="Comic Sans MS" w:hAnsi="Comic Sans MS" w:cs="David" w:hint="cs"/>
          <w:snapToGrid w:val="0"/>
          <w:color w:val="000000"/>
          <w:sz w:val="20"/>
          <w:szCs w:val="22"/>
          <w:rtl/>
          <w:lang w:eastAsia="he-IL"/>
        </w:rPr>
        <w:t>לש</w:t>
      </w:r>
      <w:r w:rsidR="00B12DE4" w:rsidRPr="00A27205">
        <w:rPr>
          <w:rFonts w:ascii="Comic Sans MS" w:hAnsi="Comic Sans MS" w:cs="David" w:hint="cs"/>
          <w:snapToGrid w:val="0"/>
          <w:color w:val="000000"/>
          <w:sz w:val="20"/>
          <w:szCs w:val="22"/>
          <w:rtl/>
          <w:lang w:eastAsia="he-IL"/>
        </w:rPr>
        <w:t xml:space="preserve">מש  למעשה כ "לקוח" של השרת הראשי. </w:t>
      </w:r>
      <w:r w:rsidR="004F30E1">
        <w:rPr>
          <w:rFonts w:ascii="Comic Sans MS" w:hAnsi="Comic Sans MS" w:cs="David" w:hint="cs"/>
          <w:snapToGrid w:val="0"/>
          <w:color w:val="000000"/>
          <w:sz w:val="20"/>
          <w:szCs w:val="22"/>
          <w:rtl/>
          <w:lang w:eastAsia="he-IL"/>
        </w:rPr>
        <w:t xml:space="preserve"> </w:t>
      </w:r>
      <w:r w:rsidR="00B12DE4" w:rsidRPr="00A27205">
        <w:rPr>
          <w:rFonts w:ascii="Comic Sans MS" w:hAnsi="Comic Sans MS" w:cs="David" w:hint="cs"/>
          <w:snapToGrid w:val="0"/>
          <w:color w:val="000000"/>
          <w:sz w:val="20"/>
          <w:szCs w:val="22"/>
          <w:rtl/>
          <w:lang w:eastAsia="he-IL"/>
        </w:rPr>
        <w:t xml:space="preserve">השרת הראשי של המערכת מקושר למערכות חיצוניות </w:t>
      </w:r>
      <w:r w:rsidR="004F30E1">
        <w:rPr>
          <w:rFonts w:ascii="Comic Sans MS" w:hAnsi="Comic Sans MS" w:cs="David" w:hint="cs"/>
          <w:snapToGrid w:val="0"/>
          <w:color w:val="000000"/>
          <w:sz w:val="20"/>
          <w:szCs w:val="22"/>
          <w:rtl/>
          <w:lang w:eastAsia="he-IL"/>
        </w:rPr>
        <w:t xml:space="preserve">ויהיה אחראי על יבוא וייצוא הנתונים </w:t>
      </w:r>
      <w:r w:rsidR="0021170C">
        <w:rPr>
          <w:rFonts w:ascii="Comic Sans MS" w:hAnsi="Comic Sans MS" w:cs="David" w:hint="cs"/>
          <w:snapToGrid w:val="0"/>
          <w:color w:val="000000"/>
          <w:sz w:val="20"/>
          <w:szCs w:val="22"/>
          <w:rtl/>
          <w:lang w:eastAsia="he-IL"/>
        </w:rPr>
        <w:t>א</w:t>
      </w:r>
      <w:r w:rsidR="004F30E1">
        <w:rPr>
          <w:rFonts w:ascii="Comic Sans MS" w:hAnsi="Comic Sans MS" w:cs="David" w:hint="cs"/>
          <w:snapToGrid w:val="0"/>
          <w:color w:val="000000"/>
          <w:sz w:val="20"/>
          <w:szCs w:val="22"/>
          <w:rtl/>
          <w:lang w:eastAsia="he-IL"/>
        </w:rPr>
        <w:t>ל</w:t>
      </w:r>
      <w:r w:rsidR="0021170C">
        <w:rPr>
          <w:rFonts w:ascii="Comic Sans MS" w:hAnsi="Comic Sans MS" w:cs="David" w:hint="cs"/>
          <w:snapToGrid w:val="0"/>
          <w:color w:val="000000"/>
          <w:sz w:val="20"/>
          <w:szCs w:val="22"/>
          <w:rtl/>
          <w:lang w:eastAsia="he-IL"/>
        </w:rPr>
        <w:t xml:space="preserve"> ה</w:t>
      </w:r>
      <w:r w:rsidR="004F30E1">
        <w:rPr>
          <w:rFonts w:ascii="Comic Sans MS" w:hAnsi="Comic Sans MS" w:cs="David" w:hint="cs"/>
          <w:snapToGrid w:val="0"/>
          <w:color w:val="000000"/>
          <w:sz w:val="20"/>
          <w:szCs w:val="22"/>
          <w:rtl/>
          <w:lang w:eastAsia="he-IL"/>
        </w:rPr>
        <w:t>מערכות החיצוניות</w:t>
      </w:r>
      <w:r w:rsidR="00B12DE4" w:rsidRPr="00A27205">
        <w:rPr>
          <w:rFonts w:ascii="Comic Sans MS" w:hAnsi="Comic Sans MS" w:cs="David" w:hint="cs"/>
          <w:snapToGrid w:val="0"/>
          <w:color w:val="000000"/>
          <w:sz w:val="20"/>
          <w:szCs w:val="22"/>
          <w:rtl/>
          <w:lang w:eastAsia="he-IL"/>
        </w:rPr>
        <w:t xml:space="preserve">. </w:t>
      </w:r>
    </w:p>
    <w:p w:rsidR="00A64E87" w:rsidRDefault="00A64E87" w:rsidP="00F362EB">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כמו כן , מאחר ומתנהלת מכירה במחסנים בכל הרמות (פרט למחסן מרכזי)  יידרש חיבור בין שרת מקומי  בכל מחסן למערכות חיצוניות כגון ניהול קופה  ומערכות אימות לכרטיסי אשראי.</w:t>
      </w:r>
    </w:p>
    <w:p w:rsidR="00B12DE4" w:rsidRPr="00A27205" w:rsidRDefault="00A64E87" w:rsidP="00F362EB">
      <w:p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 </w:t>
      </w:r>
    </w:p>
    <w:p w:rsidR="00B12DE4" w:rsidRPr="00C51605" w:rsidRDefault="005C2336" w:rsidP="00C51605">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 xml:space="preserve">להלן פירוט </w:t>
      </w:r>
      <w:r w:rsidR="00C51605">
        <w:rPr>
          <w:rFonts w:ascii="Comic Sans MS" w:hAnsi="Comic Sans MS" w:cs="David" w:hint="cs"/>
          <w:b/>
          <w:bCs/>
          <w:snapToGrid w:val="0"/>
          <w:color w:val="000000"/>
          <w:sz w:val="20"/>
          <w:szCs w:val="22"/>
          <w:rtl/>
          <w:lang w:eastAsia="he-IL"/>
        </w:rPr>
        <w:t>התקני</w:t>
      </w:r>
      <w:r w:rsidR="00B12DE4" w:rsidRPr="00C51605">
        <w:rPr>
          <w:rFonts w:ascii="Comic Sans MS" w:hAnsi="Comic Sans MS" w:cs="David" w:hint="cs"/>
          <w:b/>
          <w:bCs/>
          <w:snapToGrid w:val="0"/>
          <w:color w:val="000000"/>
          <w:sz w:val="20"/>
          <w:szCs w:val="22"/>
          <w:rtl/>
          <w:lang w:eastAsia="he-IL"/>
        </w:rPr>
        <w:t xml:space="preserve"> החומרה</w:t>
      </w:r>
      <w:r w:rsidRPr="00C51605">
        <w:rPr>
          <w:rFonts w:ascii="Comic Sans MS" w:hAnsi="Comic Sans MS" w:cs="David" w:hint="cs"/>
          <w:b/>
          <w:bCs/>
          <w:snapToGrid w:val="0"/>
          <w:color w:val="000000"/>
          <w:sz w:val="20"/>
          <w:szCs w:val="22"/>
          <w:rtl/>
          <w:lang w:eastAsia="he-IL"/>
        </w:rPr>
        <w:t xml:space="preserve"> הנדרשים</w:t>
      </w:r>
      <w:r w:rsidR="00B12DE4" w:rsidRPr="00C51605">
        <w:rPr>
          <w:rFonts w:ascii="Comic Sans MS" w:hAnsi="Comic Sans MS" w:cs="David" w:hint="cs"/>
          <w:b/>
          <w:bCs/>
          <w:snapToGrid w:val="0"/>
          <w:color w:val="000000"/>
          <w:sz w:val="20"/>
          <w:szCs w:val="22"/>
          <w:rtl/>
          <w:lang w:eastAsia="he-IL"/>
        </w:rPr>
        <w:t xml:space="preserve"> </w:t>
      </w:r>
      <w:r w:rsidR="00C51605">
        <w:rPr>
          <w:rFonts w:ascii="Comic Sans MS" w:hAnsi="Comic Sans MS" w:cs="David" w:hint="cs"/>
          <w:b/>
          <w:bCs/>
          <w:snapToGrid w:val="0"/>
          <w:color w:val="000000"/>
          <w:sz w:val="20"/>
          <w:szCs w:val="22"/>
          <w:rtl/>
          <w:lang w:eastAsia="he-IL"/>
        </w:rPr>
        <w:t>בכל עמדת מכירה</w:t>
      </w:r>
      <w:r w:rsidR="00B12DE4" w:rsidRPr="00C51605">
        <w:rPr>
          <w:rFonts w:ascii="Comic Sans MS" w:hAnsi="Comic Sans MS" w:cs="David" w:hint="cs"/>
          <w:b/>
          <w:bCs/>
          <w:snapToGrid w:val="0"/>
          <w:color w:val="000000"/>
          <w:sz w:val="20"/>
          <w:szCs w:val="22"/>
          <w:rtl/>
          <w:lang w:eastAsia="he-IL"/>
        </w:rPr>
        <w:t>:</w:t>
      </w:r>
    </w:p>
    <w:p w:rsidR="00B12DE4" w:rsidRDefault="00B12DE4" w:rsidP="00C51605">
      <w:pPr>
        <w:numPr>
          <w:ilvl w:val="0"/>
          <w:numId w:val="9"/>
        </w:numPr>
        <w:rPr>
          <w:rFonts w:ascii="Comic Sans MS" w:hAnsi="Comic Sans MS" w:cs="David"/>
          <w:snapToGrid w:val="0"/>
          <w:color w:val="000000"/>
          <w:sz w:val="20"/>
          <w:szCs w:val="22"/>
          <w:lang w:eastAsia="he-IL"/>
        </w:rPr>
      </w:pPr>
      <w:r w:rsidRPr="00A27205">
        <w:rPr>
          <w:rFonts w:ascii="Comic Sans MS" w:hAnsi="Comic Sans MS" w:cs="David" w:hint="cs"/>
          <w:snapToGrid w:val="0"/>
          <w:color w:val="000000"/>
          <w:sz w:val="20"/>
          <w:szCs w:val="22"/>
          <w:rtl/>
          <w:lang w:eastAsia="he-IL"/>
        </w:rPr>
        <w:t>קורא בר-קוד</w:t>
      </w:r>
      <w:r w:rsidR="00116412">
        <w:rPr>
          <w:rFonts w:ascii="Comic Sans MS" w:hAnsi="Comic Sans MS" w:cs="David" w:hint="cs"/>
          <w:snapToGrid w:val="0"/>
          <w:color w:val="000000"/>
          <w:sz w:val="20"/>
          <w:szCs w:val="22"/>
          <w:rtl/>
          <w:lang w:eastAsia="he-IL"/>
        </w:rPr>
        <w:t xml:space="preserve"> </w:t>
      </w:r>
      <w:r w:rsidR="00C51605">
        <w:rPr>
          <w:rFonts w:ascii="Comic Sans MS" w:hAnsi="Comic Sans MS" w:cs="David" w:hint="cs"/>
          <w:snapToGrid w:val="0"/>
          <w:color w:val="000000"/>
          <w:sz w:val="20"/>
          <w:szCs w:val="22"/>
          <w:rtl/>
          <w:lang w:eastAsia="he-IL"/>
        </w:rPr>
        <w:t xml:space="preserve">- </w:t>
      </w:r>
      <w:r w:rsidR="00116412">
        <w:rPr>
          <w:rFonts w:ascii="Comic Sans MS" w:hAnsi="Comic Sans MS" w:cs="David" w:hint="cs"/>
          <w:snapToGrid w:val="0"/>
          <w:color w:val="000000"/>
          <w:sz w:val="20"/>
          <w:szCs w:val="22"/>
          <w:rtl/>
          <w:lang w:eastAsia="he-IL"/>
        </w:rPr>
        <w:t xml:space="preserve"> </w:t>
      </w:r>
      <w:r w:rsidR="00C51605">
        <w:rPr>
          <w:rFonts w:ascii="Comic Sans MS" w:hAnsi="Comic Sans MS" w:cs="David" w:hint="cs"/>
          <w:snapToGrid w:val="0"/>
          <w:color w:val="000000"/>
          <w:sz w:val="20"/>
          <w:szCs w:val="22"/>
          <w:rtl/>
          <w:lang w:eastAsia="he-IL"/>
        </w:rPr>
        <w:t>לזיהוי נוח של מוצרים לחיוב / זיכוי</w:t>
      </w:r>
      <w:r w:rsidRPr="00A27205">
        <w:rPr>
          <w:rFonts w:ascii="Comic Sans MS" w:hAnsi="Comic Sans MS" w:cs="David" w:hint="cs"/>
          <w:snapToGrid w:val="0"/>
          <w:color w:val="000000"/>
          <w:sz w:val="20"/>
          <w:szCs w:val="22"/>
          <w:rtl/>
          <w:lang w:eastAsia="he-IL"/>
        </w:rPr>
        <w:t>.</w:t>
      </w:r>
    </w:p>
    <w:p w:rsidR="00C51605" w:rsidRDefault="00C51605" w:rsidP="00C51605">
      <w:pPr>
        <w:numPr>
          <w:ilvl w:val="0"/>
          <w:numId w:val="9"/>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מקלדת -  להזנה ידנית של פרטי מוצר / לקוח .</w:t>
      </w:r>
    </w:p>
    <w:p w:rsidR="00C51605" w:rsidRDefault="00C51605" w:rsidP="00C51605">
      <w:pPr>
        <w:numPr>
          <w:ilvl w:val="0"/>
          <w:numId w:val="9"/>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קורא כרטיסים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לזיהוי לקוח ולזיהוי כרטיסי אשראי.</w:t>
      </w:r>
    </w:p>
    <w:p w:rsidR="00C51605" w:rsidRPr="00A27205" w:rsidRDefault="00C51605" w:rsidP="00C51605">
      <w:pPr>
        <w:numPr>
          <w:ilvl w:val="0"/>
          <w:numId w:val="9"/>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מסך מגע  - למעבר נוח בין התפריטים השונים . </w:t>
      </w:r>
    </w:p>
    <w:p w:rsidR="00116412" w:rsidRPr="00116412" w:rsidRDefault="00B7777C" w:rsidP="00DE3D10">
      <w:pPr>
        <w:numPr>
          <w:ilvl w:val="0"/>
          <w:numId w:val="9"/>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כרטיס תקשורת </w:t>
      </w:r>
      <w:r>
        <w:rPr>
          <w:rFonts w:ascii="Comic Sans MS" w:hAnsi="Comic Sans MS" w:cs="David" w:hint="cs"/>
          <w:snapToGrid w:val="0"/>
          <w:color w:val="000000"/>
          <w:sz w:val="20"/>
          <w:szCs w:val="22"/>
          <w:lang w:eastAsia="he-IL"/>
        </w:rPr>
        <w:t>LAN</w:t>
      </w:r>
      <w:r w:rsidR="00C51605">
        <w:rPr>
          <w:rFonts w:ascii="Comic Sans MS" w:hAnsi="Comic Sans MS" w:cs="David" w:hint="cs"/>
          <w:snapToGrid w:val="0"/>
          <w:color w:val="000000"/>
          <w:sz w:val="20"/>
          <w:szCs w:val="22"/>
          <w:rtl/>
          <w:lang w:eastAsia="he-IL"/>
        </w:rPr>
        <w:t xml:space="preserve"> </w:t>
      </w:r>
      <w:r w:rsidR="00C51605">
        <w:rPr>
          <w:rFonts w:ascii="Comic Sans MS" w:hAnsi="Comic Sans MS" w:cs="David"/>
          <w:snapToGrid w:val="0"/>
          <w:color w:val="000000"/>
          <w:sz w:val="20"/>
          <w:szCs w:val="22"/>
          <w:rtl/>
          <w:lang w:eastAsia="he-IL"/>
        </w:rPr>
        <w:t>–</w:t>
      </w:r>
      <w:r w:rsidR="00C51605">
        <w:rPr>
          <w:rFonts w:ascii="Comic Sans MS" w:hAnsi="Comic Sans MS" w:cs="David" w:hint="cs"/>
          <w:snapToGrid w:val="0"/>
          <w:color w:val="000000"/>
          <w:sz w:val="20"/>
          <w:szCs w:val="22"/>
          <w:rtl/>
          <w:lang w:eastAsia="he-IL"/>
        </w:rPr>
        <w:t xml:space="preserve"> להתחברות לשרת הסניף . </w:t>
      </w:r>
      <w:r>
        <w:rPr>
          <w:rFonts w:ascii="Comic Sans MS" w:hAnsi="Comic Sans MS" w:cs="David" w:hint="cs"/>
          <w:snapToGrid w:val="0"/>
          <w:color w:val="000000"/>
          <w:sz w:val="20"/>
          <w:szCs w:val="22"/>
          <w:rtl/>
          <w:lang w:eastAsia="he-IL"/>
        </w:rPr>
        <w:t xml:space="preserve"> </w:t>
      </w:r>
      <w:r w:rsidR="00116412" w:rsidRPr="00116412">
        <w:rPr>
          <w:rFonts w:ascii="Comic Sans MS" w:hAnsi="Comic Sans MS" w:cs="David"/>
          <w:snapToGrid w:val="0"/>
          <w:color w:val="000000"/>
          <w:sz w:val="20"/>
          <w:szCs w:val="22"/>
          <w:lang w:eastAsia="he-IL"/>
        </w:rPr>
        <w:br/>
      </w:r>
    </w:p>
    <w:p w:rsidR="00116412" w:rsidRPr="00C51605" w:rsidRDefault="00116412" w:rsidP="00116412">
      <w:pPr>
        <w:rPr>
          <w:rFonts w:ascii="Comic Sans MS" w:hAnsi="Comic Sans MS" w:cs="David"/>
          <w:b/>
          <w:bCs/>
          <w:snapToGrid w:val="0"/>
          <w:color w:val="000000"/>
          <w:sz w:val="20"/>
          <w:szCs w:val="22"/>
          <w:rtl/>
          <w:lang w:eastAsia="he-IL"/>
        </w:rPr>
      </w:pPr>
      <w:r w:rsidRPr="00C51605">
        <w:rPr>
          <w:rFonts w:ascii="Comic Sans MS" w:hAnsi="Comic Sans MS" w:cs="David" w:hint="cs"/>
          <w:b/>
          <w:bCs/>
          <w:snapToGrid w:val="0"/>
          <w:color w:val="000000"/>
          <w:sz w:val="20"/>
          <w:szCs w:val="22"/>
          <w:rtl/>
          <w:lang w:eastAsia="he-IL"/>
        </w:rPr>
        <w:t>להלן פירוט ממשקי החומרה הנדרשים בכל  מחשב שרת :</w:t>
      </w:r>
    </w:p>
    <w:p w:rsidR="00116412" w:rsidRDefault="00116412" w:rsidP="00DE3D10">
      <w:pPr>
        <w:numPr>
          <w:ilvl w:val="0"/>
          <w:numId w:val="10"/>
        </w:numPr>
        <w:rPr>
          <w:rFonts w:ascii="Comic Sans MS" w:hAnsi="Comic Sans MS" w:cs="David"/>
          <w:snapToGrid w:val="0"/>
          <w:color w:val="000000"/>
          <w:sz w:val="20"/>
          <w:szCs w:val="22"/>
          <w:lang w:eastAsia="he-IL"/>
        </w:rPr>
      </w:pPr>
      <w:r>
        <w:rPr>
          <w:rFonts w:ascii="Comic Sans MS" w:hAnsi="Comic Sans MS" w:cs="David" w:hint="cs"/>
          <w:snapToGrid w:val="0"/>
          <w:color w:val="000000"/>
          <w:sz w:val="20"/>
          <w:szCs w:val="22"/>
          <w:rtl/>
          <w:lang w:eastAsia="he-IL"/>
        </w:rPr>
        <w:t xml:space="preserve">מסופון </w:t>
      </w:r>
      <w:r w:rsidR="00B7777C">
        <w:rPr>
          <w:rFonts w:ascii="Comic Sans MS" w:hAnsi="Comic Sans MS" w:cs="David" w:hint="cs"/>
          <w:snapToGrid w:val="0"/>
          <w:color w:val="000000"/>
          <w:sz w:val="20"/>
          <w:szCs w:val="22"/>
          <w:rtl/>
          <w:lang w:eastAsia="he-IL"/>
        </w:rPr>
        <w:t xml:space="preserve"> מחסנאי </w:t>
      </w:r>
      <w:r w:rsidR="00313BC3">
        <w:rPr>
          <w:rFonts w:ascii="Comic Sans MS" w:hAnsi="Comic Sans MS" w:cs="David" w:hint="cs"/>
          <w:snapToGrid w:val="0"/>
          <w:color w:val="000000"/>
          <w:sz w:val="20"/>
          <w:szCs w:val="22"/>
          <w:rtl/>
          <w:lang w:eastAsia="he-IL"/>
        </w:rPr>
        <w:t xml:space="preserve"> - לקליטת סחורה וספירת מלאי הדורשת ניידות </w:t>
      </w:r>
      <w:r w:rsidR="00B7777C">
        <w:rPr>
          <w:rFonts w:ascii="Comic Sans MS" w:hAnsi="Comic Sans MS" w:cs="David" w:hint="cs"/>
          <w:snapToGrid w:val="0"/>
          <w:color w:val="000000"/>
          <w:sz w:val="20"/>
          <w:szCs w:val="22"/>
          <w:rtl/>
          <w:lang w:eastAsia="he-IL"/>
        </w:rPr>
        <w:t>.</w:t>
      </w:r>
    </w:p>
    <w:p w:rsidR="00313BC3" w:rsidRDefault="00313BC3" w:rsidP="00DE3D10">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קורא בר קוד </w:t>
      </w:r>
      <w:r>
        <w:rPr>
          <w:rFonts w:ascii="Comic Sans MS" w:hAnsi="Comic Sans MS" w:cs="David"/>
          <w:snapToGrid w:val="0"/>
          <w:color w:val="000000"/>
          <w:sz w:val="20"/>
          <w:szCs w:val="22"/>
          <w:rtl/>
          <w:lang w:eastAsia="he-IL"/>
        </w:rPr>
        <w:t>–</w:t>
      </w:r>
      <w:r>
        <w:rPr>
          <w:rFonts w:ascii="Comic Sans MS" w:hAnsi="Comic Sans MS" w:cs="David" w:hint="cs"/>
          <w:snapToGrid w:val="0"/>
          <w:color w:val="000000"/>
          <w:sz w:val="20"/>
          <w:szCs w:val="22"/>
          <w:rtl/>
          <w:lang w:eastAsia="he-IL"/>
        </w:rPr>
        <w:t xml:space="preserve"> לקליטת נתוני מוצר לצורך  אריזת משלוחים . </w:t>
      </w:r>
    </w:p>
    <w:p w:rsidR="00116412" w:rsidRPr="00A27205" w:rsidRDefault="00116412" w:rsidP="00DE3D10">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מקלדת ו</w:t>
      </w:r>
      <w:r w:rsidRPr="00A64E87">
        <w:rPr>
          <w:rFonts w:ascii="Comic Sans MS" w:hAnsi="Comic Sans MS" w:cs="David" w:hint="cs"/>
          <w:snapToGrid w:val="0"/>
          <w:color w:val="000000"/>
          <w:sz w:val="20"/>
          <w:szCs w:val="22"/>
          <w:rtl/>
          <w:lang w:eastAsia="he-IL"/>
        </w:rPr>
        <w:t xml:space="preserve"> </w:t>
      </w:r>
      <w:r>
        <w:rPr>
          <w:rFonts w:ascii="Comic Sans MS" w:hAnsi="Comic Sans MS" w:cs="David" w:hint="cs"/>
          <w:snapToGrid w:val="0"/>
          <w:color w:val="000000"/>
          <w:sz w:val="20"/>
          <w:szCs w:val="22"/>
          <w:rtl/>
          <w:lang w:eastAsia="he-IL"/>
        </w:rPr>
        <w:t xml:space="preserve">מסך </w:t>
      </w:r>
      <w:r w:rsidR="00313BC3">
        <w:rPr>
          <w:rFonts w:ascii="Comic Sans MS" w:hAnsi="Comic Sans MS" w:cs="David" w:hint="cs"/>
          <w:snapToGrid w:val="0"/>
          <w:color w:val="000000"/>
          <w:sz w:val="20"/>
          <w:szCs w:val="22"/>
          <w:rtl/>
          <w:lang w:eastAsia="he-IL"/>
        </w:rPr>
        <w:t xml:space="preserve"> - להזנת נתונים באופן ידני </w:t>
      </w:r>
      <w:r w:rsidRPr="00A27205">
        <w:rPr>
          <w:rFonts w:ascii="Comic Sans MS" w:hAnsi="Comic Sans MS" w:cs="David" w:hint="cs"/>
          <w:snapToGrid w:val="0"/>
          <w:color w:val="000000"/>
          <w:sz w:val="20"/>
          <w:szCs w:val="22"/>
          <w:rtl/>
          <w:lang w:eastAsia="he-IL"/>
        </w:rPr>
        <w:t>.</w:t>
      </w:r>
    </w:p>
    <w:p w:rsidR="00116412" w:rsidRPr="00A27205" w:rsidRDefault="00116412" w:rsidP="00DE3D10">
      <w:pPr>
        <w:numPr>
          <w:ilvl w:val="0"/>
          <w:numId w:val="10"/>
        </w:numPr>
        <w:rPr>
          <w:rFonts w:ascii="Comic Sans MS" w:hAnsi="Comic Sans MS" w:cs="David"/>
          <w:snapToGrid w:val="0"/>
          <w:color w:val="000000"/>
          <w:sz w:val="20"/>
          <w:szCs w:val="22"/>
          <w:rtl/>
          <w:lang w:eastAsia="he-IL"/>
        </w:rPr>
      </w:pPr>
      <w:r w:rsidRPr="00A27205">
        <w:rPr>
          <w:rFonts w:ascii="Comic Sans MS" w:hAnsi="Comic Sans MS" w:cs="David" w:hint="cs"/>
          <w:snapToGrid w:val="0"/>
          <w:color w:val="000000"/>
          <w:sz w:val="20"/>
          <w:szCs w:val="22"/>
          <w:rtl/>
          <w:lang w:eastAsia="he-IL"/>
        </w:rPr>
        <w:t xml:space="preserve">כרטיס תקשורת </w:t>
      </w:r>
      <w:r w:rsidRPr="00A27205">
        <w:rPr>
          <w:rFonts w:ascii="Comic Sans MS" w:hAnsi="Comic Sans MS" w:cs="David"/>
          <w:snapToGrid w:val="0"/>
          <w:color w:val="000000"/>
          <w:sz w:val="20"/>
          <w:szCs w:val="22"/>
          <w:lang w:eastAsia="he-IL"/>
        </w:rPr>
        <w:t xml:space="preserve">LAN </w:t>
      </w:r>
      <w:r w:rsidRPr="00A27205">
        <w:rPr>
          <w:rFonts w:ascii="Comic Sans MS" w:hAnsi="Comic Sans MS" w:cs="David" w:hint="cs"/>
          <w:snapToGrid w:val="0"/>
          <w:color w:val="000000"/>
          <w:sz w:val="20"/>
          <w:szCs w:val="22"/>
          <w:rtl/>
          <w:lang w:eastAsia="he-IL"/>
        </w:rPr>
        <w:t xml:space="preserve"> </w:t>
      </w:r>
      <w:r w:rsidR="00313BC3">
        <w:rPr>
          <w:rFonts w:ascii="Comic Sans MS" w:hAnsi="Comic Sans MS" w:cs="David" w:hint="cs"/>
          <w:snapToGrid w:val="0"/>
          <w:color w:val="000000"/>
          <w:sz w:val="20"/>
          <w:szCs w:val="22"/>
          <w:rtl/>
          <w:lang w:eastAsia="he-IL"/>
        </w:rPr>
        <w:t xml:space="preserve">- חיבור לרשת המקומית </w:t>
      </w:r>
      <w:r w:rsidRPr="00A27205">
        <w:rPr>
          <w:rFonts w:ascii="Comic Sans MS" w:hAnsi="Comic Sans MS" w:cs="David" w:hint="cs"/>
          <w:snapToGrid w:val="0"/>
          <w:color w:val="000000"/>
          <w:sz w:val="20"/>
          <w:szCs w:val="22"/>
          <w:rtl/>
          <w:lang w:eastAsia="he-IL"/>
        </w:rPr>
        <w:t xml:space="preserve">. </w:t>
      </w:r>
    </w:p>
    <w:p w:rsidR="00B12DE4" w:rsidRPr="00A27205" w:rsidRDefault="00313BC3" w:rsidP="00313BC3">
      <w:pPr>
        <w:numPr>
          <w:ilvl w:val="0"/>
          <w:numId w:val="10"/>
        </w:numPr>
        <w:rPr>
          <w:rFonts w:ascii="Comic Sans MS" w:hAnsi="Comic Sans MS" w:cs="David"/>
          <w:snapToGrid w:val="0"/>
          <w:color w:val="000000"/>
          <w:sz w:val="20"/>
          <w:szCs w:val="22"/>
          <w:rtl/>
          <w:lang w:eastAsia="he-IL"/>
        </w:rPr>
      </w:pPr>
      <w:r>
        <w:rPr>
          <w:rFonts w:ascii="Comic Sans MS" w:hAnsi="Comic Sans MS" w:cs="David" w:hint="cs"/>
          <w:snapToGrid w:val="0"/>
          <w:color w:val="000000"/>
          <w:sz w:val="20"/>
          <w:szCs w:val="22"/>
          <w:rtl/>
          <w:lang w:eastAsia="he-IL"/>
        </w:rPr>
        <w:t xml:space="preserve">יציאת  </w:t>
      </w:r>
      <w:r>
        <w:rPr>
          <w:rFonts w:ascii="Comic Sans MS" w:hAnsi="Comic Sans MS" w:cs="David" w:hint="cs"/>
          <w:snapToGrid w:val="0"/>
          <w:color w:val="000000"/>
          <w:sz w:val="20"/>
          <w:szCs w:val="22"/>
          <w:lang w:eastAsia="he-IL"/>
        </w:rPr>
        <w:t>WAN</w:t>
      </w:r>
      <w:r>
        <w:rPr>
          <w:rFonts w:ascii="Comic Sans MS" w:hAnsi="Comic Sans MS" w:cs="David" w:hint="cs"/>
          <w:snapToGrid w:val="0"/>
          <w:color w:val="000000"/>
          <w:sz w:val="20"/>
          <w:szCs w:val="22"/>
          <w:rtl/>
          <w:lang w:eastAsia="he-IL"/>
        </w:rPr>
        <w:t xml:space="preserve"> ו</w:t>
      </w:r>
      <w:r w:rsidR="00116412">
        <w:rPr>
          <w:rFonts w:ascii="Comic Sans MS" w:hAnsi="Comic Sans MS" w:cs="David" w:hint="cs"/>
          <w:snapToGrid w:val="0"/>
          <w:color w:val="000000"/>
          <w:sz w:val="20"/>
          <w:szCs w:val="22"/>
          <w:rtl/>
          <w:lang w:eastAsia="he-IL"/>
        </w:rPr>
        <w:t xml:space="preserve">מודם לתקשורת </w:t>
      </w:r>
      <w:r>
        <w:rPr>
          <w:rFonts w:ascii="Comic Sans MS" w:hAnsi="Comic Sans MS" w:cs="David" w:hint="cs"/>
          <w:snapToGrid w:val="0"/>
          <w:color w:val="000000"/>
          <w:sz w:val="20"/>
          <w:szCs w:val="22"/>
          <w:rtl/>
          <w:lang w:eastAsia="he-IL"/>
        </w:rPr>
        <w:t>חיצונית למחסן ראשי ולמערכות חיצוניות</w:t>
      </w:r>
      <w:r w:rsidR="00116412">
        <w:rPr>
          <w:rFonts w:ascii="Comic Sans MS" w:hAnsi="Comic Sans MS" w:cs="David" w:hint="cs"/>
          <w:snapToGrid w:val="0"/>
          <w:color w:val="000000"/>
          <w:sz w:val="20"/>
          <w:szCs w:val="22"/>
          <w:rtl/>
          <w:lang w:eastAsia="he-IL"/>
        </w:rPr>
        <w:t xml:space="preserve">. </w:t>
      </w:r>
    </w:p>
    <w:p w:rsidR="00AC79F0" w:rsidRPr="00A27205" w:rsidRDefault="00AC79F0" w:rsidP="00AC79F0">
      <w:pPr>
        <w:rPr>
          <w:rFonts w:ascii="Comic Sans MS" w:hAnsi="Comic Sans MS" w:cs="David"/>
          <w:snapToGrid w:val="0"/>
          <w:color w:val="000000"/>
          <w:sz w:val="20"/>
          <w:szCs w:val="22"/>
          <w:lang w:eastAsia="he-IL"/>
        </w:rPr>
      </w:pPr>
    </w:p>
    <w:p w:rsidR="00AC79F0" w:rsidRPr="00A27205" w:rsidRDefault="008E7B35" w:rsidP="006F59EF">
      <w:pPr>
        <w:pStyle w:val="TOC1"/>
        <w:rPr>
          <w:rtl/>
        </w:rPr>
      </w:pPr>
      <w:bookmarkStart w:id="12" w:name="ממשקי_תוכנה"/>
      <w:r>
        <w:rPr>
          <w:rFonts w:hint="cs"/>
          <w:rtl/>
        </w:rPr>
        <w:t xml:space="preserve">2.1.4 </w:t>
      </w:r>
      <w:r w:rsidR="00AC79F0" w:rsidRPr="00A27205">
        <w:rPr>
          <w:rFonts w:hint="cs"/>
          <w:rtl/>
        </w:rPr>
        <w:t>ממשקי תוכנה</w:t>
      </w:r>
      <w:bookmarkEnd w:id="12"/>
    </w:p>
    <w:p w:rsidR="00E53EDC" w:rsidRPr="006D0CC2" w:rsidRDefault="001667EB" w:rsidP="00BA0740">
      <w:pPr>
        <w:pStyle w:val="Title"/>
        <w:numPr>
          <w:ilvl w:val="0"/>
          <w:numId w:val="11"/>
        </w:numPr>
        <w:jc w:val="left"/>
        <w:rPr>
          <w:rFonts w:ascii="Comic Sans MS" w:hAnsi="Comic Sans MS" w:cs="David"/>
          <w:snapToGrid w:val="0"/>
          <w:color w:val="000000"/>
          <w:sz w:val="20"/>
          <w:szCs w:val="22"/>
          <w:u w:val="none"/>
          <w:lang w:eastAsia="he-IL"/>
        </w:rPr>
      </w:pPr>
      <w:r w:rsidRPr="006D0CC2">
        <w:rPr>
          <w:rFonts w:ascii="Comic Sans MS" w:hAnsi="Comic Sans MS" w:cs="David" w:hint="cs"/>
          <w:b/>
          <w:bCs/>
          <w:snapToGrid w:val="0"/>
          <w:color w:val="000000"/>
          <w:sz w:val="20"/>
          <w:szCs w:val="22"/>
          <w:u w:val="none"/>
          <w:rtl/>
          <w:lang w:eastAsia="he-IL"/>
        </w:rPr>
        <w:t>מערכת הה</w:t>
      </w:r>
      <w:r w:rsidR="005C2336" w:rsidRPr="006D0CC2">
        <w:rPr>
          <w:rFonts w:ascii="Comic Sans MS" w:hAnsi="Comic Sans MS" w:cs="David" w:hint="cs"/>
          <w:b/>
          <w:bCs/>
          <w:snapToGrid w:val="0"/>
          <w:color w:val="000000"/>
          <w:sz w:val="20"/>
          <w:szCs w:val="22"/>
          <w:u w:val="none"/>
          <w:rtl/>
          <w:lang w:eastAsia="he-IL"/>
        </w:rPr>
        <w:t xml:space="preserve">פעלה </w:t>
      </w:r>
      <w:r w:rsidR="006D0CC2" w:rsidRPr="006D0CC2">
        <w:rPr>
          <w:rFonts w:ascii="Comic Sans MS" w:hAnsi="Comic Sans MS" w:cs="David" w:hint="cs"/>
          <w:b/>
          <w:bCs/>
          <w:snapToGrid w:val="0"/>
          <w:color w:val="000000"/>
          <w:sz w:val="20"/>
          <w:szCs w:val="22"/>
          <w:u w:val="none"/>
          <w:rtl/>
          <w:lang w:eastAsia="he-IL"/>
        </w:rPr>
        <w:t xml:space="preserve">וסביבת העבודה </w:t>
      </w:r>
      <w:r w:rsidR="005C2336" w:rsidRPr="006D0CC2">
        <w:rPr>
          <w:rFonts w:ascii="Comic Sans MS" w:hAnsi="Comic Sans MS" w:cs="David" w:hint="cs"/>
          <w:b/>
          <w:bCs/>
          <w:snapToGrid w:val="0"/>
          <w:color w:val="000000"/>
          <w:sz w:val="20"/>
          <w:szCs w:val="22"/>
          <w:u w:val="none"/>
          <w:rtl/>
          <w:lang w:eastAsia="he-IL"/>
        </w:rPr>
        <w:t xml:space="preserve"> - </w:t>
      </w:r>
      <w:r w:rsidR="00E53EDC">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כל מערכת הפעלה שתספק תמיכה לממשקי החומרה הן ברמת הסניף והן ברמת הרשת, שתהיה מוכרת וקלה לתפעול ע"י המשתמשים,  ראויה להיבחר כפלטפורמה. </w:t>
      </w:r>
      <w:r w:rsidR="00B00FF7"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 xml:space="preserve">מעבר לכך </w:t>
      </w:r>
      <w:r w:rsidR="0021170C" w:rsidRPr="006D0CC2">
        <w:rPr>
          <w:rFonts w:ascii="Comic Sans MS" w:hAnsi="Comic Sans MS" w:cs="David" w:hint="cs"/>
          <w:snapToGrid w:val="0"/>
          <w:color w:val="000000"/>
          <w:sz w:val="20"/>
          <w:szCs w:val="22"/>
          <w:u w:val="none"/>
          <w:rtl/>
          <w:lang w:eastAsia="he-IL"/>
        </w:rPr>
        <w:t xml:space="preserve"> </w:t>
      </w:r>
      <w:r w:rsidR="00E53EDC">
        <w:rPr>
          <w:rFonts w:ascii="Comic Sans MS" w:hAnsi="Comic Sans MS" w:cs="David" w:hint="cs"/>
          <w:snapToGrid w:val="0"/>
          <w:color w:val="000000"/>
          <w:sz w:val="20"/>
          <w:szCs w:val="22"/>
          <w:u w:val="none"/>
          <w:rtl/>
          <w:lang w:eastAsia="he-IL"/>
        </w:rPr>
        <w:t xml:space="preserve">נדרשת תמיכה </w:t>
      </w:r>
      <w:r w:rsidR="005C2336" w:rsidRPr="006D0CC2">
        <w:rPr>
          <w:rFonts w:ascii="Comic Sans MS" w:hAnsi="Comic Sans MS" w:cs="David" w:hint="cs"/>
          <w:snapToGrid w:val="0"/>
          <w:color w:val="000000"/>
          <w:sz w:val="20"/>
          <w:szCs w:val="22"/>
          <w:u w:val="none"/>
          <w:rtl/>
          <w:lang w:eastAsia="he-IL"/>
        </w:rPr>
        <w:t>ב</w:t>
      </w:r>
      <w:r w:rsidR="00721336" w:rsidRPr="006D0CC2">
        <w:rPr>
          <w:rFonts w:ascii="Comic Sans MS" w:hAnsi="Comic Sans MS" w:cs="David" w:hint="cs"/>
          <w:snapToGrid w:val="0"/>
          <w:color w:val="000000"/>
          <w:sz w:val="20"/>
          <w:szCs w:val="22"/>
          <w:u w:val="none"/>
          <w:rtl/>
          <w:lang w:eastAsia="he-IL"/>
        </w:rPr>
        <w:t xml:space="preserve">טכנולוגיות </w:t>
      </w:r>
      <w:r w:rsidR="005C2336" w:rsidRPr="006D0CC2">
        <w:rPr>
          <w:rFonts w:ascii="Comic Sans MS" w:hAnsi="Comic Sans MS" w:cs="David" w:hint="cs"/>
          <w:snapToGrid w:val="0"/>
          <w:color w:val="000000"/>
          <w:sz w:val="20"/>
          <w:szCs w:val="22"/>
          <w:u w:val="none"/>
          <w:rtl/>
          <w:lang w:eastAsia="he-IL"/>
        </w:rPr>
        <w:t>ממש</w:t>
      </w:r>
      <w:r w:rsidR="0021170C" w:rsidRPr="006D0CC2">
        <w:rPr>
          <w:rFonts w:ascii="Comic Sans MS" w:hAnsi="Comic Sans MS" w:cs="David" w:hint="cs"/>
          <w:snapToGrid w:val="0"/>
          <w:color w:val="000000"/>
          <w:sz w:val="20"/>
          <w:szCs w:val="22"/>
          <w:u w:val="none"/>
          <w:rtl/>
          <w:lang w:eastAsia="he-IL"/>
        </w:rPr>
        <w:t xml:space="preserve">קי התקשורת (שיפורטו בסעיף </w:t>
      </w:r>
      <w:r w:rsidR="0021170C" w:rsidRPr="006D0CC2">
        <w:rPr>
          <w:rFonts w:ascii="Comic Sans MS" w:hAnsi="Comic Sans MS" w:cs="David"/>
          <w:snapToGrid w:val="0"/>
          <w:color w:val="000000"/>
          <w:sz w:val="20"/>
          <w:szCs w:val="22"/>
          <w:u w:val="none"/>
          <w:lang w:eastAsia="he-IL"/>
        </w:rPr>
        <w:t>2.1.4</w:t>
      </w:r>
      <w:r w:rsidR="005C2336" w:rsidRPr="006D0CC2">
        <w:rPr>
          <w:rFonts w:ascii="Comic Sans MS" w:hAnsi="Comic Sans MS" w:cs="David" w:hint="cs"/>
          <w:snapToGrid w:val="0"/>
          <w:color w:val="000000"/>
          <w:sz w:val="20"/>
          <w:szCs w:val="22"/>
          <w:u w:val="none"/>
          <w:rtl/>
          <w:lang w:eastAsia="he-IL"/>
        </w:rPr>
        <w:t>)</w:t>
      </w:r>
      <w:r w:rsidR="00B00FF7" w:rsidRPr="006D0CC2">
        <w:rPr>
          <w:rFonts w:ascii="Comic Sans MS" w:hAnsi="Comic Sans MS" w:cs="David" w:hint="cs"/>
          <w:snapToGrid w:val="0"/>
          <w:color w:val="000000"/>
          <w:sz w:val="20"/>
          <w:szCs w:val="22"/>
          <w:u w:val="none"/>
          <w:rtl/>
          <w:lang w:eastAsia="he-IL"/>
        </w:rPr>
        <w:t xml:space="preserve">. </w:t>
      </w:r>
      <w:r w:rsidR="00BA0740">
        <w:rPr>
          <w:rFonts w:ascii="Comic Sans MS" w:hAnsi="Comic Sans MS" w:cs="David" w:hint="cs"/>
          <w:snapToGrid w:val="0"/>
          <w:color w:val="000000"/>
          <w:sz w:val="20"/>
          <w:szCs w:val="22"/>
          <w:u w:val="none"/>
          <w:rtl/>
          <w:lang w:eastAsia="he-IL"/>
        </w:rPr>
        <w:t xml:space="preserve">  בנוסף,</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 xml:space="preserve">מערכת </w:t>
      </w:r>
      <w:r w:rsidR="00E53EDC" w:rsidRPr="006D0CC2">
        <w:rPr>
          <w:rFonts w:ascii="Comic Sans MS" w:hAnsi="Comic Sans MS" w:cs="David"/>
          <w:snapToGrid w:val="0"/>
          <w:color w:val="000000"/>
          <w:sz w:val="20"/>
          <w:szCs w:val="22"/>
          <w:u w:val="none"/>
          <w:lang w:eastAsia="he-IL"/>
        </w:rPr>
        <w:t xml:space="preserve">W.I.M.S </w:t>
      </w:r>
      <w:r w:rsidR="00E53EDC" w:rsidRPr="006D0CC2">
        <w:rPr>
          <w:rFonts w:ascii="Comic Sans MS" w:hAnsi="Comic Sans MS" w:cs="David" w:hint="cs"/>
          <w:snapToGrid w:val="0"/>
          <w:color w:val="000000"/>
          <w:sz w:val="20"/>
          <w:szCs w:val="22"/>
          <w:u w:val="none"/>
          <w:rtl/>
          <w:lang w:eastAsia="he-IL"/>
        </w:rPr>
        <w:t xml:space="preserve">   צריכה לפעול </w:t>
      </w:r>
      <w:r w:rsidR="00E53EDC" w:rsidRPr="006D0CC2">
        <w:rPr>
          <w:rFonts w:ascii="Comic Sans MS" w:hAnsi="Comic Sans MS" w:cs="David"/>
          <w:snapToGrid w:val="0"/>
          <w:color w:val="000000"/>
          <w:sz w:val="20"/>
          <w:szCs w:val="22"/>
          <w:u w:val="none"/>
          <w:rtl/>
          <w:lang w:eastAsia="he-IL"/>
        </w:rPr>
        <w:t>בסביבת עבודה</w:t>
      </w:r>
      <w:r w:rsidR="00E53EDC" w:rsidRPr="006D0CC2">
        <w:rPr>
          <w:rFonts w:ascii="Comic Sans MS" w:hAnsi="Comic Sans MS" w:cs="David" w:hint="cs"/>
          <w:snapToGrid w:val="0"/>
          <w:color w:val="000000"/>
          <w:sz w:val="20"/>
          <w:szCs w:val="22"/>
          <w:u w:val="none"/>
          <w:rtl/>
          <w:lang w:eastAsia="he-IL"/>
        </w:rPr>
        <w:t xml:space="preserve"> גראפית </w:t>
      </w:r>
      <w:r w:rsidR="00E53EDC" w:rsidRPr="006D0CC2">
        <w:rPr>
          <w:rFonts w:ascii="Comic Sans MS" w:hAnsi="Comic Sans MS" w:cs="David"/>
          <w:snapToGrid w:val="0"/>
          <w:color w:val="000000"/>
          <w:sz w:val="20"/>
          <w:szCs w:val="22"/>
          <w:u w:val="none"/>
          <w:rtl/>
          <w:lang w:eastAsia="he-IL"/>
        </w:rPr>
        <w:t>. היא</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hint="cs"/>
          <w:snapToGrid w:val="0"/>
          <w:color w:val="000000"/>
          <w:sz w:val="20"/>
          <w:szCs w:val="22"/>
          <w:u w:val="none"/>
          <w:rtl/>
          <w:lang w:eastAsia="he-IL"/>
        </w:rPr>
        <w:t xml:space="preserve">אמורה להשתלב </w:t>
      </w:r>
      <w:r w:rsidR="00E53EDC" w:rsidRPr="006D0CC2">
        <w:rPr>
          <w:rFonts w:ascii="Comic Sans MS" w:hAnsi="Comic Sans MS" w:cs="David"/>
          <w:snapToGrid w:val="0"/>
          <w:color w:val="000000"/>
          <w:sz w:val="20"/>
          <w:szCs w:val="22"/>
          <w:u w:val="none"/>
          <w:rtl/>
          <w:lang w:eastAsia="he-IL"/>
        </w:rPr>
        <w:t xml:space="preserve"> במערכת ההפעלה כך</w:t>
      </w:r>
      <w:r w:rsidR="00E53EDC">
        <w:rPr>
          <w:rFonts w:ascii="Comic Sans MS" w:hAnsi="Comic Sans MS" w:cs="David" w:hint="cs"/>
          <w:snapToGrid w:val="0"/>
          <w:color w:val="000000"/>
          <w:sz w:val="20"/>
          <w:szCs w:val="22"/>
          <w:u w:val="none"/>
          <w:rtl/>
          <w:lang w:eastAsia="he-IL"/>
        </w:rPr>
        <w:t xml:space="preserve"> </w:t>
      </w:r>
      <w:r w:rsidR="00E53EDC" w:rsidRPr="006D0CC2">
        <w:rPr>
          <w:rFonts w:ascii="Comic Sans MS" w:hAnsi="Comic Sans MS" w:cs="David"/>
          <w:snapToGrid w:val="0"/>
          <w:color w:val="000000"/>
          <w:sz w:val="20"/>
          <w:szCs w:val="22"/>
          <w:u w:val="none"/>
          <w:rtl/>
          <w:lang w:eastAsia="he-IL"/>
        </w:rPr>
        <w:t>שניתן לנצל באופן מיטבי את המערכת עצמה, הסביבה הגר</w:t>
      </w:r>
      <w:r w:rsidR="00E53EDC" w:rsidRPr="006D0CC2">
        <w:rPr>
          <w:rFonts w:ascii="Comic Sans MS" w:hAnsi="Comic Sans MS" w:cs="David" w:hint="cs"/>
          <w:snapToGrid w:val="0"/>
          <w:color w:val="000000"/>
          <w:sz w:val="20"/>
          <w:szCs w:val="22"/>
          <w:u w:val="none"/>
          <w:rtl/>
          <w:lang w:eastAsia="he-IL"/>
        </w:rPr>
        <w:t>א</w:t>
      </w:r>
      <w:r w:rsidR="00E53EDC" w:rsidRPr="006D0CC2">
        <w:rPr>
          <w:rFonts w:ascii="Comic Sans MS" w:hAnsi="Comic Sans MS" w:cs="David"/>
          <w:snapToGrid w:val="0"/>
          <w:color w:val="000000"/>
          <w:sz w:val="20"/>
          <w:szCs w:val="22"/>
          <w:u w:val="none"/>
          <w:rtl/>
          <w:lang w:eastAsia="he-IL"/>
        </w:rPr>
        <w:t>פית</w:t>
      </w:r>
      <w:r w:rsidR="00E53EDC" w:rsidRPr="006D0CC2">
        <w:rPr>
          <w:rFonts w:ascii="Comic Sans MS" w:hAnsi="Comic Sans MS" w:cs="David"/>
          <w:snapToGrid w:val="0"/>
          <w:color w:val="000000"/>
          <w:sz w:val="20"/>
          <w:szCs w:val="22"/>
          <w:u w:val="none"/>
          <w:lang w:eastAsia="he-IL"/>
        </w:rPr>
        <w:t xml:space="preserve"> </w:t>
      </w:r>
      <w:r w:rsidR="00E53EDC" w:rsidRPr="006D0CC2">
        <w:rPr>
          <w:rFonts w:ascii="Comic Sans MS" w:hAnsi="Comic Sans MS" w:cs="David"/>
          <w:snapToGrid w:val="0"/>
          <w:color w:val="000000"/>
          <w:sz w:val="20"/>
          <w:szCs w:val="22"/>
          <w:u w:val="none"/>
          <w:rtl/>
          <w:lang w:eastAsia="he-IL"/>
        </w:rPr>
        <w:t>ואת שיתוף המשאבים שמאפשרת מערכת ההפעלה</w:t>
      </w:r>
      <w:r w:rsidR="00E53EDC" w:rsidRPr="006D0CC2">
        <w:rPr>
          <w:rFonts w:ascii="Comic Sans MS" w:hAnsi="Comic Sans MS" w:cs="David"/>
          <w:snapToGrid w:val="0"/>
          <w:color w:val="000000"/>
          <w:sz w:val="20"/>
          <w:szCs w:val="22"/>
          <w:u w:val="none"/>
          <w:lang w:eastAsia="he-IL"/>
        </w:rPr>
        <w:t>.</w:t>
      </w:r>
    </w:p>
    <w:p w:rsidR="00E53EDC" w:rsidRDefault="00E53EDC" w:rsidP="00E53EDC">
      <w:pPr>
        <w:pStyle w:val="Title"/>
        <w:jc w:val="left"/>
        <w:rPr>
          <w:rFonts w:ascii="Comic Sans MS" w:hAnsi="Comic Sans MS" w:cs="David"/>
          <w:snapToGrid w:val="0"/>
          <w:color w:val="000000"/>
          <w:sz w:val="20"/>
          <w:szCs w:val="22"/>
          <w:u w:val="none"/>
          <w:lang w:eastAsia="he-IL"/>
        </w:rPr>
      </w:pPr>
    </w:p>
    <w:p w:rsidR="006930CE" w:rsidRDefault="00E53EDC" w:rsidP="006930CE">
      <w:pPr>
        <w:pStyle w:val="Title"/>
        <w:numPr>
          <w:ilvl w:val="0"/>
          <w:numId w:val="8"/>
        </w:numPr>
        <w:jc w:val="left"/>
        <w:rPr>
          <w:rFonts w:ascii="Comic Sans MS" w:hAnsi="Comic Sans MS" w:cs="David"/>
          <w:snapToGrid w:val="0"/>
          <w:color w:val="000000"/>
          <w:sz w:val="20"/>
          <w:szCs w:val="22"/>
          <w:u w:val="none"/>
          <w:lang w:eastAsia="he-IL"/>
        </w:rPr>
      </w:pPr>
      <w:r>
        <w:rPr>
          <w:rFonts w:ascii="Comic Sans MS" w:hAnsi="Comic Sans MS" w:cs="David" w:hint="cs"/>
          <w:b/>
          <w:bCs/>
          <w:snapToGrid w:val="0"/>
          <w:color w:val="000000"/>
          <w:sz w:val="20"/>
          <w:szCs w:val="22"/>
          <w:u w:val="none"/>
          <w:rtl/>
          <w:lang w:eastAsia="he-IL"/>
        </w:rPr>
        <w:t>בסיס נתונים  -</w:t>
      </w:r>
      <w:r>
        <w:rPr>
          <w:rFonts w:ascii="Comic Sans MS" w:hAnsi="Comic Sans MS" w:cs="David" w:hint="cs"/>
          <w:snapToGrid w:val="0"/>
          <w:color w:val="000000"/>
          <w:sz w:val="20"/>
          <w:szCs w:val="22"/>
          <w:u w:val="none"/>
          <w:rtl/>
          <w:lang w:eastAsia="he-IL"/>
        </w:rPr>
        <w:t xml:space="preserve">  </w:t>
      </w:r>
      <w:r w:rsidR="006930CE">
        <w:rPr>
          <w:rFonts w:ascii="Comic Sans MS" w:hAnsi="Comic Sans MS" w:cs="David" w:hint="cs"/>
          <w:snapToGrid w:val="0"/>
          <w:color w:val="000000"/>
          <w:sz w:val="20"/>
          <w:szCs w:val="22"/>
          <w:u w:val="none"/>
          <w:rtl/>
          <w:lang w:eastAsia="he-IL"/>
        </w:rPr>
        <w:t xml:space="preserve"> כל מערכת לניהול בסיסי נתונים הפועלת בארכיטקטורת שרת </w:t>
      </w:r>
      <w:r w:rsidR="006930CE">
        <w:rPr>
          <w:rFonts w:ascii="Comic Sans MS" w:hAnsi="Comic Sans MS" w:cs="David"/>
          <w:snapToGrid w:val="0"/>
          <w:color w:val="000000"/>
          <w:sz w:val="20"/>
          <w:szCs w:val="22"/>
          <w:u w:val="none"/>
          <w:rtl/>
          <w:lang w:eastAsia="he-IL"/>
        </w:rPr>
        <w:t>–</w:t>
      </w:r>
      <w:r w:rsidR="006930CE">
        <w:rPr>
          <w:rFonts w:ascii="Comic Sans MS" w:hAnsi="Comic Sans MS" w:cs="David" w:hint="cs"/>
          <w:snapToGrid w:val="0"/>
          <w:color w:val="000000"/>
          <w:sz w:val="20"/>
          <w:szCs w:val="22"/>
          <w:u w:val="none"/>
          <w:rtl/>
          <w:lang w:eastAsia="he-IL"/>
        </w:rPr>
        <w:t xml:space="preserve"> לקוח מבוזרת תתאים כפלטפורמה למאגרי  הנתונים של המערכת.  בהחלטה על בחירת הפלטפורמה יש לקחת בחשבון  שנדרשת תאימות לבסיסי נתונים קיימים בארגון לכן מומלץ להיוועץ עם הלקוח ומנהלי המערכות החיצוניות.</w:t>
      </w:r>
    </w:p>
    <w:p w:rsidR="006930CE" w:rsidRDefault="006930CE" w:rsidP="006930CE">
      <w:pPr>
        <w:pStyle w:val="Title"/>
        <w:ind w:left="360"/>
        <w:jc w:val="left"/>
        <w:rPr>
          <w:rFonts w:ascii="Comic Sans MS" w:hAnsi="Comic Sans MS" w:cs="David"/>
          <w:snapToGrid w:val="0"/>
          <w:color w:val="000000"/>
          <w:sz w:val="20"/>
          <w:szCs w:val="22"/>
          <w:u w:val="none"/>
          <w:lang w:eastAsia="he-IL"/>
        </w:rPr>
      </w:pPr>
    </w:p>
    <w:p w:rsidR="00E53EDC" w:rsidRDefault="00E53EDC" w:rsidP="006930CE">
      <w:pPr>
        <w:pStyle w:val="Title"/>
        <w:numPr>
          <w:ilvl w:val="0"/>
          <w:numId w:val="8"/>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אפליקציית גיבוי -</w:t>
      </w:r>
      <w:r>
        <w:rPr>
          <w:rFonts w:ascii="Comic Sans MS" w:hAnsi="Comic Sans MS" w:cs="David" w:hint="cs"/>
          <w:snapToGrid w:val="0"/>
          <w:color w:val="000000"/>
          <w:sz w:val="20"/>
          <w:szCs w:val="22"/>
          <w:u w:val="none"/>
          <w:rtl/>
          <w:lang w:eastAsia="he-IL"/>
        </w:rPr>
        <w:t xml:space="preserve">  אם לא קיימת אפליקציית מערכת לביצוע גיבויים, תידרש אפליקציה לביצוע  גיבויים </w:t>
      </w:r>
      <w:r w:rsidRPr="006D0CC2">
        <w:rPr>
          <w:rFonts w:ascii="Comic Sans MS" w:hAnsi="Comic Sans MS" w:cs="David" w:hint="cs"/>
          <w:snapToGrid w:val="0"/>
          <w:color w:val="000000"/>
          <w:sz w:val="20"/>
          <w:szCs w:val="22"/>
          <w:u w:val="none"/>
          <w:rtl/>
          <w:lang w:eastAsia="he-IL"/>
        </w:rPr>
        <w:t xml:space="preserve"> לקבצים</w:t>
      </w:r>
      <w:r>
        <w:rPr>
          <w:rFonts w:hint="cs"/>
          <w:snapToGrid w:val="0"/>
          <w:rtl/>
          <w:lang w:eastAsia="he-IL"/>
        </w:rPr>
        <w:t xml:space="preserve"> </w:t>
      </w:r>
      <w:r w:rsidRPr="006D0CC2">
        <w:rPr>
          <w:rFonts w:ascii="Comic Sans MS" w:hAnsi="Comic Sans MS" w:cs="David" w:hint="cs"/>
          <w:snapToGrid w:val="0"/>
          <w:color w:val="000000"/>
          <w:sz w:val="20"/>
          <w:szCs w:val="22"/>
          <w:u w:val="none"/>
          <w:rtl/>
          <w:lang w:eastAsia="he-IL"/>
        </w:rPr>
        <w:t>המיוצאים ע"י המערכת</w:t>
      </w:r>
      <w:r>
        <w:rPr>
          <w:rFonts w:ascii="Comic Sans MS" w:hAnsi="Comic Sans MS" w:cs="David" w:hint="cs"/>
          <w:snapToGrid w:val="0"/>
          <w:color w:val="000000"/>
          <w:sz w:val="20"/>
          <w:szCs w:val="22"/>
          <w:u w:val="none"/>
          <w:rtl/>
          <w:lang w:eastAsia="he-IL"/>
        </w:rPr>
        <w:t xml:space="preserve"> . </w:t>
      </w:r>
    </w:p>
    <w:p w:rsidR="006930CE" w:rsidRDefault="006930CE" w:rsidP="006930CE">
      <w:pPr>
        <w:pStyle w:val="Title"/>
        <w:jc w:val="left"/>
        <w:rPr>
          <w:rFonts w:ascii="Comic Sans MS" w:hAnsi="Comic Sans MS" w:cs="David"/>
          <w:snapToGrid w:val="0"/>
          <w:color w:val="000000"/>
          <w:sz w:val="20"/>
          <w:szCs w:val="22"/>
          <w:u w:val="none"/>
          <w:lang w:eastAsia="he-IL"/>
        </w:rPr>
      </w:pPr>
    </w:p>
    <w:p w:rsidR="00E53EDC" w:rsidRDefault="00E53EDC" w:rsidP="00E53EDC">
      <w:pPr>
        <w:pStyle w:val="Title"/>
        <w:numPr>
          <w:ilvl w:val="0"/>
          <w:numId w:val="7"/>
        </w:numPr>
        <w:jc w:val="left"/>
        <w:rPr>
          <w:rFonts w:ascii="Comic Sans MS" w:hAnsi="Comic Sans MS" w:cs="David"/>
          <w:snapToGrid w:val="0"/>
          <w:color w:val="000000"/>
          <w:sz w:val="20"/>
          <w:szCs w:val="22"/>
          <w:u w:val="none"/>
          <w:lang w:eastAsia="he-IL"/>
        </w:rPr>
      </w:pPr>
      <w:r w:rsidRPr="00E53EDC">
        <w:rPr>
          <w:rFonts w:ascii="Comic Sans MS" w:hAnsi="Comic Sans MS" w:cs="David" w:hint="cs"/>
          <w:b/>
          <w:bCs/>
          <w:snapToGrid w:val="0"/>
          <w:color w:val="000000"/>
          <w:sz w:val="20"/>
          <w:szCs w:val="22"/>
          <w:u w:val="none"/>
          <w:rtl/>
          <w:lang w:eastAsia="he-IL"/>
        </w:rPr>
        <w:t xml:space="preserve">יישומים משרדיים -   </w:t>
      </w:r>
      <w:r w:rsidR="005C2336" w:rsidRPr="006D0CC2">
        <w:rPr>
          <w:rFonts w:ascii="Comic Sans MS" w:hAnsi="Comic Sans MS" w:cs="David" w:hint="cs"/>
          <w:snapToGrid w:val="0"/>
          <w:color w:val="000000"/>
          <w:sz w:val="20"/>
          <w:szCs w:val="22"/>
          <w:u w:val="none"/>
          <w:rtl/>
          <w:lang w:eastAsia="he-IL"/>
        </w:rPr>
        <w:t xml:space="preserve">מאחר ומערכת </w:t>
      </w:r>
      <w:r w:rsidR="005C2336" w:rsidRPr="006D0CC2">
        <w:rPr>
          <w:rFonts w:ascii="Comic Sans MS" w:hAnsi="Comic Sans MS" w:cs="David"/>
          <w:snapToGrid w:val="0"/>
          <w:color w:val="000000"/>
          <w:sz w:val="20"/>
          <w:szCs w:val="22"/>
          <w:u w:val="none"/>
          <w:lang w:eastAsia="he-IL"/>
        </w:rPr>
        <w:t xml:space="preserve">W.I.M.S </w:t>
      </w:r>
      <w:r w:rsidR="005C2336" w:rsidRPr="006D0CC2">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מאפשרת ייבוא וייצוא </w:t>
      </w:r>
      <w:r w:rsidR="005C2336" w:rsidRPr="006D0CC2">
        <w:rPr>
          <w:rFonts w:ascii="Comic Sans MS" w:hAnsi="Comic Sans MS" w:cs="David" w:hint="cs"/>
          <w:snapToGrid w:val="0"/>
          <w:color w:val="000000"/>
          <w:sz w:val="20"/>
          <w:szCs w:val="22"/>
          <w:u w:val="none"/>
          <w:rtl/>
          <w:lang w:eastAsia="he-IL"/>
        </w:rPr>
        <w:t xml:space="preserve"> קבצי נתונים בפורמטים </w:t>
      </w:r>
      <w:r w:rsidR="00B00FF7" w:rsidRPr="006D0CC2">
        <w:rPr>
          <w:rFonts w:ascii="Comic Sans MS" w:hAnsi="Comic Sans MS" w:cs="David" w:hint="cs"/>
          <w:snapToGrid w:val="0"/>
          <w:color w:val="000000"/>
          <w:sz w:val="20"/>
          <w:szCs w:val="22"/>
          <w:u w:val="none"/>
          <w:rtl/>
          <w:lang w:eastAsia="he-IL"/>
        </w:rPr>
        <w:t xml:space="preserve"> מוכרים ו </w:t>
      </w:r>
      <w:r w:rsidR="005C2336" w:rsidRPr="006D0CC2">
        <w:rPr>
          <w:rFonts w:ascii="Comic Sans MS" w:hAnsi="Comic Sans MS" w:cs="David" w:hint="cs"/>
          <w:snapToGrid w:val="0"/>
          <w:color w:val="000000"/>
          <w:sz w:val="20"/>
          <w:szCs w:val="22"/>
          <w:u w:val="none"/>
          <w:rtl/>
          <w:lang w:eastAsia="he-IL"/>
        </w:rPr>
        <w:t>"</w:t>
      </w:r>
      <w:r>
        <w:rPr>
          <w:rFonts w:ascii="Comic Sans MS" w:hAnsi="Comic Sans MS" w:cs="David" w:hint="cs"/>
          <w:snapToGrid w:val="0"/>
          <w:color w:val="000000"/>
          <w:sz w:val="20"/>
          <w:szCs w:val="22"/>
          <w:u w:val="none"/>
          <w:rtl/>
          <w:lang w:eastAsia="he-IL"/>
        </w:rPr>
        <w:t xml:space="preserve">סטנדרטיים"  יש להתקין </w:t>
      </w:r>
      <w:r w:rsidR="005C2336" w:rsidRPr="006D0CC2">
        <w:rPr>
          <w:rFonts w:ascii="Comic Sans MS" w:hAnsi="Comic Sans MS" w:cs="David" w:hint="cs"/>
          <w:snapToGrid w:val="0"/>
          <w:color w:val="000000"/>
          <w:sz w:val="20"/>
          <w:szCs w:val="22"/>
          <w:u w:val="none"/>
          <w:rtl/>
          <w:lang w:eastAsia="he-IL"/>
        </w:rPr>
        <w:t>גם יישומים לעריכת קבצים אלו</w:t>
      </w:r>
      <w:r w:rsidR="0021170C" w:rsidRPr="006D0CC2">
        <w:rPr>
          <w:rFonts w:ascii="Comic Sans MS" w:hAnsi="Comic Sans MS" w:cs="David" w:hint="cs"/>
          <w:snapToGrid w:val="0"/>
          <w:color w:val="000000"/>
          <w:sz w:val="20"/>
          <w:szCs w:val="22"/>
          <w:u w:val="none"/>
          <w:rtl/>
          <w:lang w:eastAsia="he-IL"/>
        </w:rPr>
        <w:t xml:space="preserve"> </w:t>
      </w:r>
      <w:r w:rsidR="005C2336" w:rsidRPr="006D0CC2">
        <w:rPr>
          <w:rFonts w:ascii="Comic Sans MS" w:hAnsi="Comic Sans MS" w:cs="David" w:hint="cs"/>
          <w:snapToGrid w:val="0"/>
          <w:color w:val="000000"/>
          <w:sz w:val="20"/>
          <w:szCs w:val="22"/>
          <w:u w:val="none"/>
          <w:rtl/>
          <w:lang w:eastAsia="he-IL"/>
        </w:rPr>
        <w:t>.</w:t>
      </w:r>
    </w:p>
    <w:p w:rsidR="006930CE" w:rsidRDefault="00E53EDC" w:rsidP="00E53EDC">
      <w:pPr>
        <w:pStyle w:val="Title"/>
        <w:numPr>
          <w:ilvl w:val="0"/>
          <w:numId w:val="7"/>
        </w:numPr>
        <w:jc w:val="left"/>
        <w:rPr>
          <w:rFonts w:ascii="Comic Sans MS" w:hAnsi="Comic Sans MS" w:cs="David"/>
          <w:snapToGrid w:val="0"/>
          <w:color w:val="000000"/>
          <w:sz w:val="20"/>
          <w:szCs w:val="22"/>
          <w:u w:val="none"/>
          <w:rtl/>
          <w:lang w:eastAsia="he-IL"/>
        </w:rPr>
      </w:pPr>
      <w:r>
        <w:rPr>
          <w:rFonts w:ascii="Comic Sans MS" w:hAnsi="Comic Sans MS" w:cs="David" w:hint="cs"/>
          <w:b/>
          <w:bCs/>
          <w:snapToGrid w:val="0"/>
          <w:color w:val="000000"/>
          <w:sz w:val="20"/>
          <w:szCs w:val="22"/>
          <w:u w:val="none"/>
          <w:rtl/>
          <w:lang w:eastAsia="he-IL"/>
        </w:rPr>
        <w:t xml:space="preserve">תוכנת פקס / </w:t>
      </w:r>
      <w:r>
        <w:rPr>
          <w:rFonts w:ascii="Comic Sans MS" w:hAnsi="Comic Sans MS" w:cs="David"/>
          <w:b/>
          <w:bCs/>
          <w:snapToGrid w:val="0"/>
          <w:color w:val="000000"/>
          <w:sz w:val="20"/>
          <w:szCs w:val="22"/>
          <w:u w:val="none"/>
          <w:lang w:eastAsia="he-IL"/>
        </w:rPr>
        <w:t>email</w:t>
      </w:r>
      <w:r>
        <w:rPr>
          <w:rFonts w:ascii="Comic Sans MS" w:hAnsi="Comic Sans MS" w:cs="David" w:hint="cs"/>
          <w:b/>
          <w:b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   מעצבי המערכת יחליטו על אופן ביצוע ההזמנות בתוך הארגון ומחוצה לו, בהתאם לדרישות הלקוח.  ייתכן </w:t>
      </w:r>
      <w:r w:rsidR="00FE4F3C">
        <w:rPr>
          <w:rFonts w:ascii="Comic Sans MS" w:hAnsi="Comic Sans MS" w:cs="David" w:hint="cs"/>
          <w:snapToGrid w:val="0"/>
          <w:color w:val="000000"/>
          <w:sz w:val="20"/>
          <w:szCs w:val="22"/>
          <w:u w:val="none"/>
          <w:rtl/>
          <w:lang w:eastAsia="he-IL"/>
        </w:rPr>
        <w:t>ותידר</w:t>
      </w:r>
      <w:r w:rsidR="00FE4F3C">
        <w:rPr>
          <w:rFonts w:ascii="Comic Sans MS" w:hAnsi="Comic Sans MS" w:cs="David" w:hint="eastAsia"/>
          <w:snapToGrid w:val="0"/>
          <w:color w:val="000000"/>
          <w:sz w:val="20"/>
          <w:szCs w:val="22"/>
          <w:u w:val="none"/>
          <w:rtl/>
          <w:lang w:eastAsia="he-IL"/>
        </w:rPr>
        <w:t>ש</w:t>
      </w:r>
      <w:r>
        <w:rPr>
          <w:rFonts w:ascii="Comic Sans MS" w:hAnsi="Comic Sans MS" w:cs="David" w:hint="cs"/>
          <w:snapToGrid w:val="0"/>
          <w:color w:val="000000"/>
          <w:sz w:val="20"/>
          <w:szCs w:val="22"/>
          <w:u w:val="none"/>
          <w:rtl/>
          <w:lang w:eastAsia="he-IL"/>
        </w:rPr>
        <w:t xml:space="preserve"> לשם כך  תוכנה שמאפשרת שליחה של הזמנות  דרך  פקס / דוא"ל  לספקים.</w:t>
      </w:r>
    </w:p>
    <w:p w:rsidR="00E53EDC" w:rsidRDefault="00E53EDC" w:rsidP="006930CE">
      <w:pPr>
        <w:pStyle w:val="Title"/>
        <w:jc w:val="left"/>
        <w:rPr>
          <w:rFonts w:ascii="Comic Sans MS" w:hAnsi="Comic Sans MS" w:cs="David"/>
          <w:snapToGrid w:val="0"/>
          <w:color w:val="000000"/>
          <w:sz w:val="20"/>
          <w:szCs w:val="22"/>
          <w:u w:val="none"/>
          <w:lang w:eastAsia="he-IL"/>
        </w:rPr>
      </w:pPr>
    </w:p>
    <w:p w:rsidR="00123368" w:rsidRPr="00A27205" w:rsidRDefault="008E7B35" w:rsidP="008E7B35">
      <w:pPr>
        <w:pStyle w:val="TOC1"/>
        <w:rPr>
          <w:rtl/>
        </w:rPr>
      </w:pPr>
      <w:bookmarkStart w:id="13" w:name="ממשקי_תקשורת"/>
      <w:r>
        <w:rPr>
          <w:rFonts w:hint="cs"/>
          <w:rtl/>
        </w:rPr>
        <w:lastRenderedPageBreak/>
        <w:t xml:space="preserve">2.1.5 </w:t>
      </w:r>
      <w:r w:rsidR="00AC79F0" w:rsidRPr="00A27205">
        <w:rPr>
          <w:rFonts w:hint="cs"/>
          <w:rtl/>
        </w:rPr>
        <w:t>ממשקי תקשורת</w:t>
      </w:r>
      <w:bookmarkEnd w:id="13"/>
    </w:p>
    <w:p w:rsidR="008B69F2" w:rsidRDefault="008B69F2" w:rsidP="008B69F2">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ברמה הפיזית :  </w:t>
      </w:r>
    </w:p>
    <w:p w:rsidR="008B69F2" w:rsidRDefault="00342CA7" w:rsidP="00342CA7">
      <w:pPr>
        <w:pStyle w:val="Title"/>
        <w:numPr>
          <w:ilvl w:val="0"/>
          <w:numId w:val="12"/>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עבור סורקי ברקוד </w:t>
      </w:r>
      <w:r w:rsidR="00A27205">
        <w:rPr>
          <w:rFonts w:ascii="Comic Sans MS" w:hAnsi="Comic Sans MS" w:cs="David" w:hint="cs"/>
          <w:snapToGrid w:val="0"/>
          <w:color w:val="000000"/>
          <w:sz w:val="20"/>
          <w:szCs w:val="22"/>
          <w:u w:val="none"/>
          <w:rtl/>
          <w:lang w:eastAsia="he-IL"/>
        </w:rPr>
        <w:t>מומלץ</w:t>
      </w:r>
      <w:r w:rsidR="00A27205" w:rsidRPr="00A27205">
        <w:rPr>
          <w:rFonts w:ascii="Comic Sans MS" w:hAnsi="Comic Sans MS" w:cs="David" w:hint="cs"/>
          <w:snapToGrid w:val="0"/>
          <w:color w:val="000000"/>
          <w:sz w:val="20"/>
          <w:szCs w:val="22"/>
          <w:u w:val="none"/>
          <w:rtl/>
          <w:lang w:eastAsia="he-IL"/>
        </w:rPr>
        <w:t xml:space="preserve"> להשתמש בטכנולוגיית </w:t>
      </w:r>
      <w:r w:rsidR="00A27205" w:rsidRPr="00A27205">
        <w:rPr>
          <w:rFonts w:ascii="Comic Sans MS" w:hAnsi="Comic Sans MS" w:cs="David"/>
          <w:snapToGrid w:val="0"/>
          <w:color w:val="000000"/>
          <w:sz w:val="20"/>
          <w:szCs w:val="22"/>
          <w:u w:val="none"/>
          <w:lang w:eastAsia="he-IL"/>
        </w:rPr>
        <w:t xml:space="preserve">Blue Tooth </w:t>
      </w:r>
      <w:r w:rsidR="00A27205" w:rsidRPr="00A27205">
        <w:rPr>
          <w:rFonts w:ascii="Comic Sans MS" w:hAnsi="Comic Sans MS" w:cs="David" w:hint="cs"/>
          <w:snapToGrid w:val="0"/>
          <w:color w:val="000000"/>
          <w:sz w:val="20"/>
          <w:szCs w:val="22"/>
          <w:u w:val="none"/>
          <w:rtl/>
          <w:lang w:eastAsia="he-IL"/>
        </w:rPr>
        <w:t xml:space="preserve">  </w:t>
      </w:r>
      <w:r w:rsidR="00A27205">
        <w:rPr>
          <w:rFonts w:ascii="Comic Sans MS" w:hAnsi="Comic Sans MS" w:cs="David" w:hint="cs"/>
          <w:snapToGrid w:val="0"/>
          <w:color w:val="000000"/>
          <w:sz w:val="20"/>
          <w:szCs w:val="22"/>
          <w:u w:val="none"/>
          <w:rtl/>
          <w:lang w:eastAsia="he-IL"/>
        </w:rPr>
        <w:t xml:space="preserve">- מוגדר ע"י סטנדרט </w:t>
      </w:r>
      <w:r w:rsidR="00A27205" w:rsidRPr="00A27205">
        <w:rPr>
          <w:rFonts w:ascii="Comic Sans MS" w:hAnsi="Comic Sans MS" w:cs="David"/>
          <w:snapToGrid w:val="0"/>
          <w:color w:val="000000"/>
          <w:sz w:val="20"/>
          <w:szCs w:val="22"/>
          <w:u w:val="none"/>
          <w:lang w:eastAsia="he-IL"/>
        </w:rPr>
        <w:t xml:space="preserve">802.15 IEEE </w:t>
      </w:r>
      <w:r w:rsidR="008B69F2">
        <w:rPr>
          <w:rFonts w:ascii="Comic Sans MS" w:hAnsi="Comic Sans MS" w:cs="David" w:hint="cs"/>
          <w:snapToGrid w:val="0"/>
          <w:color w:val="000000"/>
          <w:sz w:val="20"/>
          <w:szCs w:val="22"/>
          <w:u w:val="none"/>
          <w:rtl/>
          <w:lang w:eastAsia="he-IL"/>
        </w:rPr>
        <w:t xml:space="preserve"> </w:t>
      </w:r>
    </w:p>
    <w:p w:rsidR="008B69F2" w:rsidRDefault="00342CA7" w:rsidP="008B69F2">
      <w:pPr>
        <w:pStyle w:val="Title"/>
        <w:numPr>
          <w:ilvl w:val="0"/>
          <w:numId w:val="12"/>
        </w:numPr>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עבור מסופונים אלחוטיים נדרש </w:t>
      </w:r>
      <w:r w:rsidR="00A27205" w:rsidRPr="00A27205">
        <w:rPr>
          <w:rFonts w:ascii="Comic Sans MS" w:hAnsi="Comic Sans MS" w:cs="David" w:hint="cs"/>
          <w:snapToGrid w:val="0"/>
          <w:color w:val="000000"/>
          <w:sz w:val="20"/>
          <w:szCs w:val="22"/>
          <w:u w:val="none"/>
          <w:rtl/>
          <w:lang w:eastAsia="he-IL"/>
        </w:rPr>
        <w:t xml:space="preserve"> </w:t>
      </w:r>
      <w:r>
        <w:rPr>
          <w:rFonts w:ascii="Comic Sans MS" w:hAnsi="Comic Sans MS" w:cs="David" w:hint="cs"/>
          <w:snapToGrid w:val="0"/>
          <w:color w:val="000000"/>
          <w:sz w:val="20"/>
          <w:szCs w:val="22"/>
          <w:u w:val="none"/>
          <w:rtl/>
          <w:lang w:eastAsia="he-IL"/>
        </w:rPr>
        <w:t xml:space="preserve">ממשק לפי סטנדרט </w:t>
      </w:r>
      <w:r>
        <w:rPr>
          <w:rFonts w:ascii="Comic Sans MS" w:hAnsi="Comic Sans MS" w:cs="David"/>
          <w:snapToGrid w:val="0"/>
          <w:color w:val="000000"/>
          <w:sz w:val="20"/>
          <w:szCs w:val="22"/>
          <w:u w:val="none"/>
          <w:lang w:eastAsia="he-IL"/>
        </w:rPr>
        <w:t xml:space="preserve">802.11 </w:t>
      </w:r>
      <w:r>
        <w:rPr>
          <w:rFonts w:ascii="Comic Sans MS" w:hAnsi="Comic Sans MS" w:cs="David" w:hint="cs"/>
          <w:snapToGrid w:val="0"/>
          <w:color w:val="000000"/>
          <w:sz w:val="20"/>
          <w:szCs w:val="22"/>
          <w:u w:val="none"/>
          <w:rtl/>
          <w:lang w:eastAsia="he-IL"/>
        </w:rPr>
        <w:t xml:space="preserve"> ופרוטוקולים מאובטחים לתקשורת אלחוטית</w:t>
      </w:r>
      <w:r w:rsidR="008B69F2">
        <w:rPr>
          <w:rFonts w:ascii="Comic Sans MS" w:hAnsi="Comic Sans MS" w:cs="David" w:hint="cs"/>
          <w:snapToGrid w:val="0"/>
          <w:color w:val="000000"/>
          <w:sz w:val="20"/>
          <w:szCs w:val="22"/>
          <w:u w:val="none"/>
          <w:rtl/>
          <w:lang w:eastAsia="he-IL"/>
        </w:rPr>
        <w:t>.</w:t>
      </w:r>
      <w:r w:rsidR="00A27205" w:rsidRPr="00A27205">
        <w:rPr>
          <w:rFonts w:ascii="Comic Sans MS" w:hAnsi="Comic Sans MS" w:cs="David" w:hint="cs"/>
          <w:snapToGrid w:val="0"/>
          <w:color w:val="000000"/>
          <w:sz w:val="20"/>
          <w:szCs w:val="22"/>
          <w:u w:val="none"/>
          <w:rtl/>
          <w:lang w:eastAsia="he-IL"/>
        </w:rPr>
        <w:t xml:space="preserve"> </w:t>
      </w:r>
    </w:p>
    <w:p w:rsidR="008B69F2" w:rsidRDefault="00A37095" w:rsidP="008B69F2">
      <w:pPr>
        <w:pStyle w:val="Title"/>
        <w:numPr>
          <w:ilvl w:val="0"/>
          <w:numId w:val="12"/>
        </w:numPr>
        <w:jc w:val="left"/>
        <w:rPr>
          <w:rFonts w:ascii="Comic Sans MS" w:hAnsi="Comic Sans MS" w:cs="David"/>
          <w:snapToGrid w:val="0"/>
          <w:color w:val="000000"/>
          <w:sz w:val="20"/>
          <w:szCs w:val="22"/>
          <w:u w:val="none"/>
          <w:rtl/>
          <w:lang w:eastAsia="he-IL"/>
        </w:rPr>
      </w:pPr>
      <w:r w:rsidRPr="00A27205">
        <w:rPr>
          <w:rFonts w:ascii="Comic Sans MS" w:hAnsi="Comic Sans MS" w:cs="David" w:hint="cs"/>
          <w:snapToGrid w:val="0"/>
          <w:color w:val="000000"/>
          <w:sz w:val="20"/>
          <w:szCs w:val="22"/>
          <w:u w:val="none"/>
          <w:rtl/>
          <w:lang w:eastAsia="he-IL"/>
        </w:rPr>
        <w:t>כדי לקיים את התקשורת בתוך המחסן בין מרכיבי המערכת</w:t>
      </w:r>
      <w:r w:rsidR="00A27205" w:rsidRPr="00A27205">
        <w:rPr>
          <w:rFonts w:ascii="Comic Sans MS" w:hAnsi="Comic Sans MS" w:cs="David" w:hint="cs"/>
          <w:snapToGrid w:val="0"/>
          <w:color w:val="000000"/>
          <w:sz w:val="20"/>
          <w:szCs w:val="22"/>
          <w:u w:val="none"/>
          <w:rtl/>
          <w:lang w:eastAsia="he-IL"/>
        </w:rPr>
        <w:t xml:space="preserve"> השונים  (עמדות מסוף ו</w:t>
      </w:r>
      <w:r w:rsidRPr="00A27205">
        <w:rPr>
          <w:rFonts w:ascii="Comic Sans MS" w:hAnsi="Comic Sans MS" w:cs="David" w:hint="cs"/>
          <w:snapToGrid w:val="0"/>
          <w:color w:val="000000"/>
          <w:sz w:val="20"/>
          <w:szCs w:val="22"/>
          <w:u w:val="none"/>
          <w:rtl/>
          <w:lang w:eastAsia="he-IL"/>
        </w:rPr>
        <w:t>שרת)  תידרש פלטפורמה של רשת מקומית (</w:t>
      </w:r>
      <w:r w:rsidRPr="00A27205">
        <w:rPr>
          <w:rFonts w:ascii="Comic Sans MS" w:hAnsi="Comic Sans MS" w:cs="David"/>
          <w:snapToGrid w:val="0"/>
          <w:color w:val="000000"/>
          <w:sz w:val="20"/>
          <w:szCs w:val="22"/>
          <w:u w:val="none"/>
          <w:lang w:eastAsia="he-IL"/>
        </w:rPr>
        <w:t xml:space="preserve">LAN </w:t>
      </w:r>
      <w:r w:rsidR="008B69F2">
        <w:rPr>
          <w:rFonts w:ascii="Comic Sans MS" w:hAnsi="Comic Sans MS" w:cs="David" w:hint="cs"/>
          <w:snapToGrid w:val="0"/>
          <w:color w:val="000000"/>
          <w:sz w:val="20"/>
          <w:szCs w:val="22"/>
          <w:u w:val="none"/>
          <w:rtl/>
          <w:lang w:eastAsia="he-IL"/>
        </w:rPr>
        <w:t xml:space="preserve"> ) התקשורת תתבצע בטכנולוגיית </w:t>
      </w:r>
      <w:r w:rsidR="008B69F2">
        <w:rPr>
          <w:rFonts w:ascii="Comic Sans MS" w:hAnsi="Comic Sans MS" w:cs="David"/>
          <w:snapToGrid w:val="0"/>
          <w:color w:val="000000"/>
          <w:sz w:val="20"/>
          <w:szCs w:val="22"/>
          <w:u w:val="none"/>
          <w:lang w:eastAsia="he-IL"/>
        </w:rPr>
        <w:t>ETHERNET</w:t>
      </w:r>
      <w:r w:rsidR="008B69F2">
        <w:rPr>
          <w:rFonts w:ascii="Comic Sans MS" w:hAnsi="Comic Sans MS" w:cs="David" w:hint="cs"/>
          <w:snapToGrid w:val="0"/>
          <w:color w:val="000000"/>
          <w:sz w:val="20"/>
          <w:szCs w:val="22"/>
          <w:u w:val="none"/>
          <w:lang w:eastAsia="he-IL"/>
        </w:rPr>
        <w:t xml:space="preserve"> </w:t>
      </w:r>
      <w:r w:rsidR="008B69F2">
        <w:rPr>
          <w:rFonts w:ascii="Comic Sans MS" w:hAnsi="Comic Sans MS" w:cs="David" w:hint="cs"/>
          <w:snapToGrid w:val="0"/>
          <w:color w:val="000000"/>
          <w:sz w:val="20"/>
          <w:szCs w:val="22"/>
          <w:u w:val="none"/>
          <w:rtl/>
          <w:lang w:eastAsia="he-IL"/>
        </w:rPr>
        <w:t xml:space="preserve">. </w:t>
      </w:r>
    </w:p>
    <w:p w:rsidR="006D0CC2" w:rsidRDefault="00A37095" w:rsidP="00AF5D47">
      <w:pPr>
        <w:pStyle w:val="Title"/>
        <w:numPr>
          <w:ilvl w:val="0"/>
          <w:numId w:val="5"/>
        </w:numPr>
        <w:jc w:val="left"/>
        <w:rPr>
          <w:rFonts w:ascii="Comic Sans MS" w:hAnsi="Comic Sans MS" w:cs="David"/>
          <w:snapToGrid w:val="0"/>
          <w:color w:val="000000"/>
          <w:sz w:val="20"/>
          <w:szCs w:val="22"/>
          <w:u w:val="none"/>
          <w:lang w:eastAsia="he-IL"/>
        </w:rPr>
      </w:pPr>
      <w:r w:rsidRPr="00A27205">
        <w:rPr>
          <w:rFonts w:ascii="Comic Sans MS" w:hAnsi="Comic Sans MS" w:cs="David" w:hint="cs"/>
          <w:snapToGrid w:val="0"/>
          <w:color w:val="000000"/>
          <w:sz w:val="20"/>
          <w:szCs w:val="22"/>
          <w:u w:val="none"/>
          <w:rtl/>
          <w:lang w:eastAsia="he-IL"/>
        </w:rPr>
        <w:t>כדי לקיים את התקשורת ברמת הרשת  (</w:t>
      </w:r>
      <w:r w:rsidR="00254364" w:rsidRPr="00A27205">
        <w:rPr>
          <w:rFonts w:ascii="Comic Sans MS" w:hAnsi="Comic Sans MS" w:cs="David" w:hint="cs"/>
          <w:snapToGrid w:val="0"/>
          <w:color w:val="000000"/>
          <w:sz w:val="20"/>
          <w:szCs w:val="22"/>
          <w:u w:val="none"/>
          <w:rtl/>
          <w:lang w:eastAsia="he-IL"/>
        </w:rPr>
        <w:t xml:space="preserve">תקשורת </w:t>
      </w:r>
      <w:r w:rsidRPr="00A27205">
        <w:rPr>
          <w:rFonts w:ascii="Comic Sans MS" w:hAnsi="Comic Sans MS" w:cs="David" w:hint="cs"/>
          <w:snapToGrid w:val="0"/>
          <w:color w:val="000000"/>
          <w:sz w:val="20"/>
          <w:szCs w:val="22"/>
          <w:u w:val="none"/>
          <w:rtl/>
          <w:lang w:eastAsia="he-IL"/>
        </w:rPr>
        <w:t xml:space="preserve">בין </w:t>
      </w:r>
      <w:r w:rsidR="00254364" w:rsidRPr="00A27205">
        <w:rPr>
          <w:rFonts w:ascii="Comic Sans MS" w:hAnsi="Comic Sans MS" w:cs="David" w:hint="cs"/>
          <w:snapToGrid w:val="0"/>
          <w:color w:val="000000"/>
          <w:sz w:val="20"/>
          <w:szCs w:val="22"/>
          <w:u w:val="none"/>
          <w:rtl/>
          <w:lang w:eastAsia="he-IL"/>
        </w:rPr>
        <w:t xml:space="preserve">שרתי </w:t>
      </w:r>
      <w:r w:rsidRPr="00A27205">
        <w:rPr>
          <w:rFonts w:ascii="Comic Sans MS" w:hAnsi="Comic Sans MS" w:cs="David" w:hint="cs"/>
          <w:snapToGrid w:val="0"/>
          <w:color w:val="000000"/>
          <w:sz w:val="20"/>
          <w:szCs w:val="22"/>
          <w:u w:val="none"/>
          <w:rtl/>
          <w:lang w:eastAsia="he-IL"/>
        </w:rPr>
        <w:t>המחסנים</w:t>
      </w:r>
      <w:r w:rsidR="00254364" w:rsidRPr="00A27205">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   </w:t>
      </w:r>
      <w:r w:rsidR="008B69F2">
        <w:rPr>
          <w:rFonts w:ascii="Comic Sans MS" w:hAnsi="Comic Sans MS" w:cs="David" w:hint="cs"/>
          <w:snapToGrid w:val="0"/>
          <w:color w:val="000000"/>
          <w:sz w:val="20"/>
          <w:szCs w:val="22"/>
          <w:u w:val="none"/>
          <w:rtl/>
          <w:lang w:eastAsia="he-IL"/>
        </w:rPr>
        <w:t xml:space="preserve">דרושה יציאת </w:t>
      </w:r>
      <w:r w:rsidR="008B69F2">
        <w:rPr>
          <w:rFonts w:ascii="Comic Sans MS" w:hAnsi="Comic Sans MS" w:cs="David"/>
          <w:snapToGrid w:val="0"/>
          <w:color w:val="000000"/>
          <w:sz w:val="20"/>
          <w:szCs w:val="22"/>
          <w:u w:val="none"/>
          <w:lang w:eastAsia="he-IL"/>
        </w:rPr>
        <w:t>WAN</w:t>
      </w:r>
      <w:r w:rsidR="008B69F2">
        <w:rPr>
          <w:rFonts w:ascii="Comic Sans MS" w:hAnsi="Comic Sans MS" w:cs="David" w:hint="cs"/>
          <w:snapToGrid w:val="0"/>
          <w:color w:val="000000"/>
          <w:sz w:val="20"/>
          <w:szCs w:val="22"/>
          <w:u w:val="none"/>
          <w:rtl/>
          <w:lang w:eastAsia="he-IL"/>
        </w:rPr>
        <w:t xml:space="preserve"> וקו תקשורת </w:t>
      </w:r>
      <w:r w:rsidR="00AF5D47">
        <w:rPr>
          <w:rFonts w:ascii="Comic Sans MS" w:hAnsi="Comic Sans MS" w:cs="David" w:hint="cs"/>
          <w:snapToGrid w:val="0"/>
          <w:color w:val="000000"/>
          <w:sz w:val="20"/>
          <w:szCs w:val="22"/>
          <w:u w:val="none"/>
          <w:rtl/>
          <w:lang w:eastAsia="he-IL"/>
        </w:rPr>
        <w:t>לספק תקשורת חיצוני</w:t>
      </w:r>
      <w:r w:rsidR="008B69F2">
        <w:rPr>
          <w:rFonts w:ascii="Comic Sans MS" w:hAnsi="Comic Sans MS" w:cs="David" w:hint="cs"/>
          <w:snapToGrid w:val="0"/>
          <w:color w:val="000000"/>
          <w:sz w:val="20"/>
          <w:szCs w:val="22"/>
          <w:u w:val="none"/>
          <w:rtl/>
          <w:lang w:eastAsia="he-IL"/>
        </w:rPr>
        <w:t xml:space="preserve"> </w:t>
      </w:r>
      <w:r w:rsidRPr="00A27205">
        <w:rPr>
          <w:rFonts w:ascii="Comic Sans MS" w:hAnsi="Comic Sans MS" w:cs="David" w:hint="cs"/>
          <w:snapToGrid w:val="0"/>
          <w:color w:val="000000"/>
          <w:sz w:val="20"/>
          <w:szCs w:val="22"/>
          <w:u w:val="none"/>
          <w:rtl/>
          <w:lang w:eastAsia="he-IL"/>
        </w:rPr>
        <w:t xml:space="preserve">.  </w:t>
      </w:r>
    </w:p>
    <w:p w:rsidR="004302A2" w:rsidRDefault="004302A2" w:rsidP="004302A2">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ממשקי התקשורת הנדרשים למערכת ברמת שכבת הרשת והתובלה:  </w:t>
      </w:r>
    </w:p>
    <w:p w:rsidR="004302A2" w:rsidRDefault="004302A2" w:rsidP="004302A2">
      <w:pPr>
        <w:pStyle w:val="Title"/>
        <w:ind w:left="360"/>
        <w:jc w:val="left"/>
        <w:rPr>
          <w:rFonts w:ascii="Comic Sans MS" w:hAnsi="Comic Sans MS" w:cs="David"/>
          <w:snapToGrid w:val="0"/>
          <w:color w:val="000000"/>
          <w:sz w:val="20"/>
          <w:szCs w:val="22"/>
          <w:u w:val="none"/>
          <w:rtl/>
          <w:lang w:eastAsia="he-IL"/>
        </w:rPr>
      </w:pPr>
      <w:r>
        <w:rPr>
          <w:rFonts w:ascii="Comic Sans MS" w:hAnsi="Comic Sans MS" w:cs="David" w:hint="cs"/>
          <w:snapToGrid w:val="0"/>
          <w:color w:val="000000"/>
          <w:sz w:val="20"/>
          <w:szCs w:val="22"/>
          <w:u w:val="none"/>
          <w:rtl/>
          <w:lang w:eastAsia="he-IL"/>
        </w:rPr>
        <w:t xml:space="preserve">התקשורת בין המרכיבים המקושרים (  שרתים,עמדות מכירה,  מסופונים  ומערכות חיצוניות )  תתבצע כולה באמצעות פרוטוקול </w:t>
      </w:r>
      <w:r>
        <w:rPr>
          <w:rFonts w:ascii="Comic Sans MS" w:hAnsi="Comic Sans MS" w:cs="David"/>
          <w:snapToGrid w:val="0"/>
          <w:color w:val="000000"/>
          <w:sz w:val="20"/>
          <w:szCs w:val="22"/>
          <w:u w:val="none"/>
          <w:lang w:eastAsia="he-IL"/>
        </w:rPr>
        <w:t>TCP/IP</w:t>
      </w:r>
      <w:r>
        <w:rPr>
          <w:rFonts w:ascii="Comic Sans MS" w:hAnsi="Comic Sans MS" w:cs="David" w:hint="cs"/>
          <w:snapToGrid w:val="0"/>
          <w:color w:val="000000"/>
          <w:sz w:val="20"/>
          <w:szCs w:val="22"/>
          <w:u w:val="none"/>
          <w:rtl/>
          <w:lang w:eastAsia="he-IL"/>
        </w:rPr>
        <w:t xml:space="preserve"> </w:t>
      </w:r>
    </w:p>
    <w:p w:rsidR="00682B63" w:rsidRDefault="00682B63" w:rsidP="006D0CC2">
      <w:pPr>
        <w:pStyle w:val="Title"/>
        <w:jc w:val="left"/>
        <w:rPr>
          <w:rFonts w:ascii="Comic Sans MS" w:hAnsi="Comic Sans MS" w:cs="David"/>
          <w:snapToGrid w:val="0"/>
          <w:color w:val="000000"/>
          <w:sz w:val="20"/>
          <w:szCs w:val="22"/>
          <w:u w:val="none"/>
          <w:rtl/>
          <w:lang w:eastAsia="he-IL"/>
        </w:rPr>
      </w:pPr>
    </w:p>
    <w:p w:rsidR="008B69F2" w:rsidRDefault="008B69F2" w:rsidP="006D0CC2">
      <w:pPr>
        <w:pStyle w:val="Title"/>
        <w:jc w:val="left"/>
        <w:rPr>
          <w:rFonts w:ascii="Comic Sans MS" w:hAnsi="Comic Sans MS" w:cs="David"/>
          <w:snapToGrid w:val="0"/>
          <w:color w:val="000000"/>
          <w:sz w:val="20"/>
          <w:szCs w:val="22"/>
          <w:u w:val="none"/>
          <w:rtl/>
          <w:lang w:eastAsia="he-IL"/>
        </w:rPr>
      </w:pPr>
    </w:p>
    <w:p w:rsidR="00682B63" w:rsidRPr="004302A2" w:rsidRDefault="004302A2" w:rsidP="00682B63">
      <w:pPr>
        <w:pStyle w:val="Title"/>
        <w:jc w:val="left"/>
        <w:rPr>
          <w:rFonts w:ascii="Comic Sans MS" w:hAnsi="Comic Sans MS" w:cs="David"/>
          <w:b/>
          <w:bCs/>
          <w:snapToGrid w:val="0"/>
          <w:color w:val="000000"/>
          <w:sz w:val="20"/>
          <w:szCs w:val="22"/>
          <w:u w:val="none"/>
          <w:rtl/>
          <w:lang w:eastAsia="he-IL"/>
        </w:rPr>
      </w:pPr>
      <w:r w:rsidRPr="004302A2">
        <w:rPr>
          <w:rFonts w:ascii="Comic Sans MS" w:hAnsi="Comic Sans MS" w:cs="David" w:hint="cs"/>
          <w:b/>
          <w:bCs/>
          <w:snapToGrid w:val="0"/>
          <w:color w:val="000000"/>
          <w:sz w:val="20"/>
          <w:szCs w:val="22"/>
          <w:u w:val="none"/>
          <w:rtl/>
          <w:lang w:eastAsia="he-IL"/>
        </w:rPr>
        <w:t>הערות לגבי הדרישה לממשק תקשורת אלחוטית לציוד קצה:</w:t>
      </w:r>
    </w:p>
    <w:p w:rsidR="008B69F2" w:rsidRDefault="004302A2" w:rsidP="004302A2">
      <w:pPr>
        <w:pStyle w:val="Title"/>
        <w:jc w:val="left"/>
        <w:rPr>
          <w:rFonts w:ascii="Comic Sans MS" w:hAnsi="Comic Sans MS" w:cs="David"/>
          <w:snapToGrid w:val="0"/>
          <w:color w:val="000000"/>
          <w:sz w:val="20"/>
          <w:szCs w:val="22"/>
          <w:u w:val="none"/>
          <w:lang w:eastAsia="he-IL"/>
        </w:rPr>
      </w:pPr>
      <w:r>
        <w:rPr>
          <w:rFonts w:ascii="Comic Sans MS" w:hAnsi="Comic Sans MS" w:cs="David" w:hint="cs"/>
          <w:snapToGrid w:val="0"/>
          <w:color w:val="000000"/>
          <w:sz w:val="20"/>
          <w:szCs w:val="22"/>
          <w:u w:val="none"/>
          <w:rtl/>
          <w:lang w:eastAsia="he-IL"/>
        </w:rPr>
        <w:t xml:space="preserve">המערכת מחוברת </w:t>
      </w:r>
      <w:r w:rsidR="008B69F2" w:rsidRPr="00A27205">
        <w:rPr>
          <w:rFonts w:ascii="Comic Sans MS" w:hAnsi="Comic Sans MS" w:cs="David" w:hint="cs"/>
          <w:snapToGrid w:val="0"/>
          <w:color w:val="000000"/>
          <w:sz w:val="20"/>
          <w:szCs w:val="22"/>
          <w:u w:val="none"/>
          <w:rtl/>
          <w:lang w:eastAsia="he-IL"/>
        </w:rPr>
        <w:t xml:space="preserve"> לקורא כרטיסים מג</w:t>
      </w:r>
      <w:r>
        <w:rPr>
          <w:rFonts w:ascii="Comic Sans MS" w:hAnsi="Comic Sans MS" w:cs="David" w:hint="cs"/>
          <w:snapToGrid w:val="0"/>
          <w:color w:val="000000"/>
          <w:sz w:val="20"/>
          <w:szCs w:val="22"/>
          <w:u w:val="none"/>
          <w:rtl/>
          <w:lang w:eastAsia="he-IL"/>
        </w:rPr>
        <w:t>נטים, קוראי בר-קוד  ומסופונים באמצעות</w:t>
      </w:r>
      <w:r w:rsidR="008B69F2" w:rsidRPr="00A27205">
        <w:rPr>
          <w:rFonts w:ascii="Comic Sans MS" w:hAnsi="Comic Sans MS" w:cs="David" w:hint="cs"/>
          <w:snapToGrid w:val="0"/>
          <w:color w:val="000000"/>
          <w:sz w:val="20"/>
          <w:szCs w:val="22"/>
          <w:u w:val="none"/>
          <w:rtl/>
          <w:lang w:eastAsia="he-IL"/>
        </w:rPr>
        <w:t xml:space="preserve">  ממשקי </w:t>
      </w:r>
      <w:r>
        <w:rPr>
          <w:rFonts w:ascii="Comic Sans MS" w:hAnsi="Comic Sans MS" w:cs="David" w:hint="cs"/>
          <w:snapToGrid w:val="0"/>
          <w:color w:val="000000"/>
          <w:sz w:val="20"/>
          <w:szCs w:val="22"/>
          <w:u w:val="none"/>
          <w:rtl/>
          <w:lang w:eastAsia="he-IL"/>
        </w:rPr>
        <w:t xml:space="preserve"> תוכנה ו</w:t>
      </w:r>
      <w:r w:rsidR="008B69F2" w:rsidRPr="00A27205">
        <w:rPr>
          <w:rFonts w:ascii="Comic Sans MS" w:hAnsi="Comic Sans MS" w:cs="David" w:hint="cs"/>
          <w:snapToGrid w:val="0"/>
          <w:color w:val="000000"/>
          <w:sz w:val="20"/>
          <w:szCs w:val="22"/>
          <w:u w:val="none"/>
          <w:rtl/>
          <w:lang w:eastAsia="he-IL"/>
        </w:rPr>
        <w:t>תקשורת</w:t>
      </w:r>
      <w:r>
        <w:rPr>
          <w:rFonts w:ascii="Comic Sans MS" w:hAnsi="Comic Sans MS" w:cs="David" w:hint="cs"/>
          <w:snapToGrid w:val="0"/>
          <w:color w:val="000000"/>
          <w:sz w:val="20"/>
          <w:szCs w:val="22"/>
          <w:u w:val="none"/>
          <w:rtl/>
          <w:lang w:eastAsia="he-IL"/>
        </w:rPr>
        <w:t>. ממשקים אלו מאפשרים</w:t>
      </w:r>
      <w:r w:rsidR="008B69F2" w:rsidRPr="00A27205">
        <w:rPr>
          <w:rFonts w:ascii="Comic Sans MS" w:hAnsi="Comic Sans MS" w:cs="David" w:hint="cs"/>
          <w:snapToGrid w:val="0"/>
          <w:color w:val="000000"/>
          <w:sz w:val="20"/>
          <w:szCs w:val="22"/>
          <w:u w:val="none"/>
          <w:rtl/>
          <w:lang w:eastAsia="he-IL"/>
        </w:rPr>
        <w:t xml:space="preserve"> לקבל פרטים על המוצר, להוסיף/לגרוע  פריטים בעת טיפול בהזמנה  או בעת קבלת סחורה  מהספקים .</w:t>
      </w:r>
      <w:r w:rsidR="008B69F2">
        <w:rPr>
          <w:rFonts w:ascii="Comic Sans MS" w:hAnsi="Comic Sans MS" w:cs="David" w:hint="cs"/>
          <w:snapToGrid w:val="0"/>
          <w:color w:val="000000"/>
          <w:sz w:val="20"/>
          <w:szCs w:val="22"/>
          <w:u w:val="none"/>
          <w:rtl/>
          <w:lang w:eastAsia="he-IL"/>
        </w:rPr>
        <w:t xml:space="preserve"> </w:t>
      </w:r>
      <w:r w:rsidR="008B69F2" w:rsidRPr="00A27205">
        <w:rPr>
          <w:rFonts w:ascii="Comic Sans MS" w:hAnsi="Comic Sans MS" w:cs="David" w:hint="cs"/>
          <w:snapToGrid w:val="0"/>
          <w:color w:val="000000"/>
          <w:sz w:val="20"/>
          <w:szCs w:val="22"/>
          <w:u w:val="none"/>
          <w:rtl/>
          <w:lang w:eastAsia="he-IL"/>
        </w:rPr>
        <w:t xml:space="preserve">ממשק  התקשורת למכשור ההיקפי הנ"ל  צריך להיות אלחוטי  כדי </w:t>
      </w:r>
      <w:r w:rsidR="008B69F2">
        <w:rPr>
          <w:rFonts w:ascii="Comic Sans MS" w:hAnsi="Comic Sans MS" w:cs="David" w:hint="cs"/>
          <w:snapToGrid w:val="0"/>
          <w:color w:val="000000"/>
          <w:sz w:val="20"/>
          <w:szCs w:val="22"/>
          <w:u w:val="none"/>
          <w:rtl/>
          <w:lang w:eastAsia="he-IL"/>
        </w:rPr>
        <w:t xml:space="preserve">לאפשר ניידות וכדי </w:t>
      </w:r>
      <w:r w:rsidR="008B69F2" w:rsidRPr="00A27205">
        <w:rPr>
          <w:rFonts w:ascii="Comic Sans MS" w:hAnsi="Comic Sans MS" w:cs="David" w:hint="cs"/>
          <w:snapToGrid w:val="0"/>
          <w:color w:val="000000"/>
          <w:sz w:val="20"/>
          <w:szCs w:val="22"/>
          <w:u w:val="none"/>
          <w:rtl/>
          <w:lang w:eastAsia="he-IL"/>
        </w:rPr>
        <w:t>להקל על מלאכת האריזה</w:t>
      </w:r>
      <w:r w:rsidR="008B69F2">
        <w:rPr>
          <w:rFonts w:ascii="Comic Sans MS" w:hAnsi="Comic Sans MS" w:cs="David" w:hint="cs"/>
          <w:snapToGrid w:val="0"/>
          <w:color w:val="000000"/>
          <w:sz w:val="20"/>
          <w:szCs w:val="22"/>
          <w:u w:val="none"/>
          <w:rtl/>
          <w:lang w:eastAsia="he-IL"/>
        </w:rPr>
        <w:t xml:space="preserve"> /המכירה</w:t>
      </w:r>
      <w:r w:rsidR="008B69F2" w:rsidRPr="00A27205">
        <w:rPr>
          <w:rFonts w:ascii="Comic Sans MS" w:hAnsi="Comic Sans MS" w:cs="David" w:hint="cs"/>
          <w:snapToGrid w:val="0"/>
          <w:color w:val="000000"/>
          <w:sz w:val="20"/>
          <w:szCs w:val="22"/>
          <w:u w:val="none"/>
          <w:rtl/>
          <w:lang w:eastAsia="he-IL"/>
        </w:rPr>
        <w:t xml:space="preserve"> והקליטה של מוצרים</w:t>
      </w:r>
      <w:r>
        <w:rPr>
          <w:rFonts w:ascii="Comic Sans MS" w:hAnsi="Comic Sans MS" w:cs="David" w:hint="cs"/>
          <w:snapToGrid w:val="0"/>
          <w:color w:val="000000"/>
          <w:sz w:val="20"/>
          <w:szCs w:val="22"/>
          <w:u w:val="none"/>
          <w:rtl/>
          <w:lang w:eastAsia="he-IL"/>
        </w:rPr>
        <w:t xml:space="preserve"> </w:t>
      </w:r>
      <w:r w:rsidR="008B69F2" w:rsidRPr="00A27205">
        <w:rPr>
          <w:rFonts w:ascii="Comic Sans MS" w:hAnsi="Comic Sans MS" w:cs="David" w:hint="cs"/>
          <w:snapToGrid w:val="0"/>
          <w:color w:val="000000"/>
          <w:sz w:val="20"/>
          <w:szCs w:val="22"/>
          <w:u w:val="none"/>
          <w:rtl/>
          <w:lang w:eastAsia="he-IL"/>
        </w:rPr>
        <w:t>.</w:t>
      </w:r>
    </w:p>
    <w:p w:rsidR="00A37095" w:rsidRPr="00A27205" w:rsidRDefault="00A37095" w:rsidP="00682B63">
      <w:pPr>
        <w:pStyle w:val="Title"/>
        <w:jc w:val="left"/>
        <w:rPr>
          <w:rFonts w:ascii="Comic Sans MS" w:hAnsi="Comic Sans MS" w:cs="David"/>
          <w:snapToGrid w:val="0"/>
          <w:color w:val="000000"/>
          <w:sz w:val="20"/>
          <w:szCs w:val="22"/>
          <w:u w:val="none"/>
          <w:rtl/>
          <w:lang w:eastAsia="he-IL"/>
        </w:rPr>
      </w:pPr>
    </w:p>
    <w:p w:rsidR="00EE4217" w:rsidRPr="00A27205" w:rsidRDefault="00EE4217" w:rsidP="00123368">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2.2  </w:t>
      </w:r>
      <w:bookmarkStart w:id="14" w:name="פונקציות_המערכת"/>
      <w:r w:rsidR="00123368" w:rsidRPr="00A27205">
        <w:rPr>
          <w:rFonts w:ascii="Comic Sans MS" w:hAnsi="Comic Sans MS" w:cs="David" w:hint="cs"/>
          <w:b/>
          <w:bCs/>
          <w:color w:val="000000"/>
          <w:szCs w:val="30"/>
          <w:rtl/>
        </w:rPr>
        <w:t>פונקציות המערכת</w:t>
      </w:r>
      <w:bookmarkEnd w:id="14"/>
    </w:p>
    <w:p w:rsidR="00EE4217" w:rsidRDefault="00C51605" w:rsidP="00F7276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תיאור הפונקציות </w:t>
      </w:r>
      <w:r w:rsidR="00F7276A">
        <w:rPr>
          <w:rFonts w:ascii="Comic Sans MS" w:hAnsi="Comic Sans MS" w:cs="David" w:hint="cs"/>
          <w:snapToGrid w:val="0"/>
          <w:sz w:val="20"/>
          <w:szCs w:val="22"/>
          <w:rtl/>
          <w:lang w:eastAsia="he-IL"/>
        </w:rPr>
        <w:t>הבסיסיות  ש</w:t>
      </w: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00F7276A">
        <w:rPr>
          <w:rFonts w:ascii="Comic Sans MS" w:hAnsi="Comic Sans MS" w:cs="David" w:hint="cs"/>
          <w:snapToGrid w:val="0"/>
          <w:sz w:val="20"/>
          <w:szCs w:val="22"/>
          <w:rtl/>
          <w:lang w:eastAsia="he-IL"/>
        </w:rPr>
        <w:t xml:space="preserve"> חייבת לממש</w:t>
      </w:r>
      <w:r>
        <w:rPr>
          <w:rFonts w:ascii="Comic Sans MS" w:hAnsi="Comic Sans MS" w:cs="David" w:hint="cs"/>
          <w:snapToGrid w:val="0"/>
          <w:sz w:val="20"/>
          <w:szCs w:val="22"/>
          <w:rtl/>
          <w:lang w:eastAsia="he-IL"/>
        </w:rPr>
        <w:t>:</w:t>
      </w:r>
    </w:p>
    <w:p w:rsidR="001A1EC4" w:rsidRDefault="001A1EC4" w:rsidP="001A1EC4">
      <w:pPr>
        <w:ind w:firstLine="45"/>
        <w:rPr>
          <w:rFonts w:ascii="Comic Sans MS" w:hAnsi="Comic Sans MS" w:cs="David"/>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2.2.1  </w:t>
      </w:r>
      <w:r w:rsidR="001A1EC4" w:rsidRPr="001A1EC4">
        <w:rPr>
          <w:rFonts w:ascii="Comic Sans MS" w:hAnsi="Comic Sans MS" w:cs="David" w:hint="cs"/>
          <w:b/>
          <w:bCs/>
          <w:snapToGrid w:val="0"/>
          <w:sz w:val="20"/>
          <w:szCs w:val="22"/>
          <w:rtl/>
          <w:lang w:eastAsia="he-IL"/>
        </w:rPr>
        <w:t>פונקציות  ברמת ה</w:t>
      </w:r>
      <w:r w:rsidR="001A1EC4" w:rsidRPr="001A1EC4">
        <w:rPr>
          <w:rFonts w:ascii="Comic Sans MS" w:hAnsi="Comic Sans MS" w:cs="David"/>
          <w:b/>
          <w:bCs/>
          <w:snapToGrid w:val="0"/>
          <w:sz w:val="20"/>
          <w:szCs w:val="22"/>
          <w:rtl/>
          <w:lang w:eastAsia="he-IL"/>
        </w:rPr>
        <w:t>מוצר בודד</w:t>
      </w:r>
      <w:r w:rsidR="001A1EC4" w:rsidRPr="001A1EC4">
        <w:rPr>
          <w:rFonts w:ascii="Comic Sans MS" w:hAnsi="Comic Sans MS" w:cs="David" w:hint="cs"/>
          <w:b/>
          <w:bCs/>
          <w:snapToGrid w:val="0"/>
          <w:sz w:val="20"/>
          <w:szCs w:val="22"/>
          <w:rtl/>
          <w:lang w:eastAsia="he-IL"/>
        </w:rPr>
        <w:t xml:space="preserve"> : </w:t>
      </w:r>
    </w:p>
    <w:p w:rsidR="001A1EC4" w:rsidRPr="001A1EC4" w:rsidRDefault="00F7276A" w:rsidP="001A1EC4">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w:t>
      </w:r>
      <w:r w:rsidR="00523E0E">
        <w:rPr>
          <w:rFonts w:ascii="Comic Sans MS" w:hAnsi="Comic Sans MS" w:cs="David" w:hint="cs"/>
          <w:snapToGrid w:val="0"/>
          <w:sz w:val="20"/>
          <w:szCs w:val="22"/>
          <w:rtl/>
          <w:lang w:eastAsia="he-IL"/>
        </w:rPr>
        <w:t xml:space="preserve"> לבצע </w:t>
      </w:r>
      <w:r w:rsidR="001A1EC4" w:rsidRPr="001A1EC4">
        <w:rPr>
          <w:rFonts w:ascii="Comic Sans MS" w:hAnsi="Comic Sans MS" w:cs="David"/>
          <w:snapToGrid w:val="0"/>
          <w:sz w:val="20"/>
          <w:szCs w:val="22"/>
          <w:rtl/>
          <w:lang w:eastAsia="he-IL"/>
        </w:rPr>
        <w:t>שינוי מחיר (המחירים אחידים לכל הרשת)</w:t>
      </w:r>
      <w:r w:rsidR="00523E0E">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מחיר באחוזים</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רמות מלאי למוצר</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תבצע </w:t>
      </w:r>
      <w:r w:rsidR="001A1EC4" w:rsidRPr="001A1EC4">
        <w:rPr>
          <w:rFonts w:ascii="Comic Sans MS" w:hAnsi="Comic Sans MS" w:cs="David"/>
          <w:snapToGrid w:val="0"/>
          <w:sz w:val="20"/>
          <w:szCs w:val="22"/>
          <w:rtl/>
          <w:lang w:eastAsia="he-IL"/>
        </w:rPr>
        <w:t>הזמנת מוצר שירד מתחת לרמת המלאי המינימ</w:t>
      </w:r>
      <w:r>
        <w:rPr>
          <w:rFonts w:ascii="Comic Sans MS" w:hAnsi="Comic Sans MS" w:cs="David" w:hint="cs"/>
          <w:snapToGrid w:val="0"/>
          <w:sz w:val="20"/>
          <w:szCs w:val="22"/>
          <w:rtl/>
          <w:lang w:eastAsia="he-IL"/>
        </w:rPr>
        <w:t>א</w:t>
      </w:r>
      <w:r w:rsidR="001A1EC4" w:rsidRPr="001A1EC4">
        <w:rPr>
          <w:rFonts w:ascii="Comic Sans MS" w:hAnsi="Comic Sans MS" w:cs="David"/>
          <w:snapToGrid w:val="0"/>
          <w:sz w:val="20"/>
          <w:szCs w:val="22"/>
          <w:rtl/>
          <w:lang w:eastAsia="he-IL"/>
        </w:rPr>
        <w:t>לי מהגורם המתאים</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תבצע  </w:t>
      </w:r>
      <w:r w:rsidR="001A1EC4" w:rsidRPr="001A1EC4">
        <w:rPr>
          <w:rFonts w:ascii="Comic Sans MS" w:hAnsi="Comic Sans MS" w:cs="David"/>
          <w:snapToGrid w:val="0"/>
          <w:sz w:val="20"/>
          <w:szCs w:val="22"/>
          <w:rtl/>
          <w:lang w:eastAsia="he-IL"/>
        </w:rPr>
        <w:t>אספקת משלוח שהתקבל למלאי</w:t>
      </w:r>
      <w:r>
        <w:rPr>
          <w:rFonts w:ascii="Comic Sans MS" w:hAnsi="Comic Sans MS" w:cs="David" w:hint="cs"/>
          <w:snapToGrid w:val="0"/>
          <w:sz w:val="20"/>
          <w:szCs w:val="22"/>
          <w:rtl/>
          <w:lang w:eastAsia="he-IL"/>
        </w:rPr>
        <w:t>.</w:t>
      </w:r>
    </w:p>
    <w:p w:rsidR="001A1EC4" w:rsidRP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הוספת מוצר חדש לרשת</w:t>
      </w:r>
      <w:r>
        <w:rPr>
          <w:rFonts w:ascii="Comic Sans MS" w:hAnsi="Comic Sans MS" w:cs="David" w:hint="cs"/>
          <w:snapToGrid w:val="0"/>
          <w:sz w:val="20"/>
          <w:szCs w:val="22"/>
          <w:rtl/>
          <w:lang w:eastAsia="he-IL"/>
        </w:rPr>
        <w:t>.</w:t>
      </w:r>
    </w:p>
    <w:p w:rsidR="001A1EC4"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ביטול מוצר קיים ממלאי הרשת</w:t>
      </w:r>
      <w:r>
        <w:rPr>
          <w:rFonts w:ascii="Comic Sans MS" w:hAnsi="Comic Sans MS" w:cs="David" w:hint="cs"/>
          <w:snapToGrid w:val="0"/>
          <w:sz w:val="20"/>
          <w:szCs w:val="22"/>
          <w:rtl/>
          <w:lang w:eastAsia="he-IL"/>
        </w:rPr>
        <w:t>.</w:t>
      </w:r>
    </w:p>
    <w:p w:rsidR="00523E0E" w:rsidRDefault="00523E0E" w:rsidP="001A1EC4">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לעיין בפרטי המוצר.</w:t>
      </w:r>
    </w:p>
    <w:p w:rsidR="001A1EC4" w:rsidRPr="00523E0E" w:rsidRDefault="001A1EC4" w:rsidP="001A1EC4">
      <w:pPr>
        <w:ind w:left="360"/>
        <w:rPr>
          <w:rFonts w:ascii="Comic Sans MS" w:hAnsi="Comic Sans MS" w:cs="David"/>
          <w:snapToGrid w:val="0"/>
          <w:sz w:val="20"/>
          <w:szCs w:val="22"/>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2.2.2  </w:t>
      </w:r>
      <w:r w:rsidR="001A1EC4" w:rsidRPr="001A1EC4">
        <w:rPr>
          <w:rFonts w:ascii="Comic Sans MS" w:hAnsi="Comic Sans MS" w:cs="David" w:hint="cs"/>
          <w:b/>
          <w:bCs/>
          <w:snapToGrid w:val="0"/>
          <w:sz w:val="20"/>
          <w:szCs w:val="22"/>
          <w:rtl/>
          <w:lang w:eastAsia="he-IL"/>
        </w:rPr>
        <w:t xml:space="preserve">פונקציות  ברמת משפחת מוצרים  : </w:t>
      </w:r>
    </w:p>
    <w:p w:rsidR="001A1EC4" w:rsidRPr="001A1EC4" w:rsidRDefault="00523E0E" w:rsidP="001A1EC4">
      <w:pPr>
        <w:numPr>
          <w:ilvl w:val="0"/>
          <w:numId w:val="14"/>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Pr>
          <w:rFonts w:ascii="Comic Sans MS" w:hAnsi="Comic Sans MS" w:cs="David"/>
          <w:snapToGrid w:val="0"/>
          <w:sz w:val="20"/>
          <w:szCs w:val="22"/>
          <w:rtl/>
          <w:lang w:eastAsia="he-IL"/>
        </w:rPr>
        <w:t>שינוי מחיר באחוזים למשפח</w:t>
      </w:r>
      <w:r>
        <w:rPr>
          <w:rFonts w:ascii="Comic Sans MS" w:hAnsi="Comic Sans MS" w:cs="David" w:hint="cs"/>
          <w:snapToGrid w:val="0"/>
          <w:sz w:val="20"/>
          <w:szCs w:val="22"/>
          <w:rtl/>
          <w:lang w:eastAsia="he-IL"/>
        </w:rPr>
        <w:t>ת מוצרים</w:t>
      </w:r>
      <w:r w:rsidR="001A1EC4" w:rsidRPr="001A1EC4">
        <w:rPr>
          <w:rFonts w:ascii="Comic Sans MS" w:hAnsi="Comic Sans MS" w:cs="David"/>
          <w:snapToGrid w:val="0"/>
          <w:sz w:val="20"/>
          <w:szCs w:val="22"/>
          <w:rtl/>
          <w:lang w:eastAsia="he-IL"/>
        </w:rPr>
        <w:t xml:space="preserve"> שלמה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 למשפחה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רמות מלאי למשפחה</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הוס</w:t>
      </w:r>
      <w:r>
        <w:rPr>
          <w:rFonts w:ascii="Comic Sans MS" w:hAnsi="Comic Sans MS" w:cs="David" w:hint="cs"/>
          <w:snapToGrid w:val="0"/>
          <w:sz w:val="20"/>
          <w:szCs w:val="22"/>
          <w:rtl/>
          <w:lang w:eastAsia="he-IL"/>
        </w:rPr>
        <w:t xml:space="preserve">יף </w:t>
      </w:r>
      <w:r>
        <w:rPr>
          <w:rFonts w:ascii="Comic Sans MS" w:hAnsi="Comic Sans MS" w:cs="David"/>
          <w:snapToGrid w:val="0"/>
          <w:sz w:val="20"/>
          <w:szCs w:val="22"/>
          <w:rtl/>
          <w:lang w:eastAsia="he-IL"/>
        </w:rPr>
        <w:t xml:space="preserve"> משפח</w:t>
      </w:r>
      <w:r>
        <w:rPr>
          <w:rFonts w:ascii="Comic Sans MS" w:hAnsi="Comic Sans MS" w:cs="David" w:hint="cs"/>
          <w:snapToGrid w:val="0"/>
          <w:sz w:val="20"/>
          <w:szCs w:val="22"/>
          <w:rtl/>
          <w:lang w:eastAsia="he-IL"/>
        </w:rPr>
        <w:t xml:space="preserve">ת מוצרים </w:t>
      </w:r>
      <w:r w:rsidR="001A1EC4" w:rsidRPr="001A1EC4">
        <w:rPr>
          <w:rFonts w:ascii="Comic Sans MS" w:hAnsi="Comic Sans MS" w:cs="David"/>
          <w:snapToGrid w:val="0"/>
          <w:sz w:val="20"/>
          <w:szCs w:val="22"/>
          <w:rtl/>
          <w:lang w:eastAsia="he-IL"/>
        </w:rPr>
        <w:t xml:space="preserve"> חדשה לרשת</w:t>
      </w:r>
    </w:p>
    <w:p w:rsidR="001A1EC4" w:rsidRPr="001A1EC4" w:rsidRDefault="00523E0E" w:rsidP="001A1EC4">
      <w:pPr>
        <w:numPr>
          <w:ilvl w:val="0"/>
          <w:numId w:val="1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בטל משפח</w:t>
      </w:r>
      <w:r>
        <w:rPr>
          <w:rFonts w:ascii="Comic Sans MS" w:hAnsi="Comic Sans MS" w:cs="David" w:hint="cs"/>
          <w:snapToGrid w:val="0"/>
          <w:sz w:val="20"/>
          <w:szCs w:val="22"/>
          <w:rtl/>
          <w:lang w:eastAsia="he-IL"/>
        </w:rPr>
        <w:t xml:space="preserve">ת מוצרים </w:t>
      </w:r>
      <w:r w:rsidR="001A1EC4" w:rsidRPr="001A1EC4">
        <w:rPr>
          <w:rFonts w:ascii="Comic Sans MS" w:hAnsi="Comic Sans MS" w:cs="David"/>
          <w:snapToGrid w:val="0"/>
          <w:sz w:val="20"/>
          <w:szCs w:val="22"/>
          <w:rtl/>
          <w:lang w:eastAsia="he-IL"/>
        </w:rPr>
        <w:t xml:space="preserve"> קיימת ברשת</w:t>
      </w:r>
    </w:p>
    <w:p w:rsidR="001A1EC4" w:rsidRPr="00523E0E" w:rsidRDefault="001A1EC4" w:rsidP="001A1EC4">
      <w:pPr>
        <w:ind w:firstLine="45"/>
        <w:rPr>
          <w:rFonts w:ascii="Comic Sans MS" w:hAnsi="Comic Sans MS" w:cs="David"/>
          <w:snapToGrid w:val="0"/>
          <w:sz w:val="20"/>
          <w:szCs w:val="22"/>
          <w:rtl/>
          <w:lang w:eastAsia="he-IL"/>
        </w:rPr>
      </w:pPr>
    </w:p>
    <w:p w:rsidR="00000EEA" w:rsidRDefault="00000EEA" w:rsidP="001A1EC4">
      <w:pPr>
        <w:ind w:firstLine="45"/>
        <w:rPr>
          <w:rFonts w:ascii="Comic Sans MS" w:hAnsi="Comic Sans MS" w:cs="David"/>
          <w:b/>
          <w:bCs/>
          <w:snapToGrid w:val="0"/>
          <w:sz w:val="20"/>
          <w:szCs w:val="22"/>
          <w:rtl/>
          <w:lang w:eastAsia="he-IL"/>
        </w:rPr>
      </w:pPr>
    </w:p>
    <w:p w:rsidR="00000EEA" w:rsidRDefault="00000EEA"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2.2.3  </w:t>
      </w:r>
      <w:r w:rsidR="001A1EC4" w:rsidRPr="001A1EC4">
        <w:rPr>
          <w:rFonts w:ascii="Comic Sans MS" w:hAnsi="Comic Sans MS" w:cs="David" w:hint="cs"/>
          <w:b/>
          <w:bCs/>
          <w:snapToGrid w:val="0"/>
          <w:sz w:val="20"/>
          <w:szCs w:val="22"/>
          <w:rtl/>
          <w:lang w:eastAsia="he-IL"/>
        </w:rPr>
        <w:t xml:space="preserve">פונקציות  ברמת </w:t>
      </w:r>
      <w:r w:rsidR="001A1EC4">
        <w:rPr>
          <w:rFonts w:ascii="Comic Sans MS" w:hAnsi="Comic Sans MS" w:cs="David" w:hint="cs"/>
          <w:b/>
          <w:bCs/>
          <w:snapToGrid w:val="0"/>
          <w:sz w:val="20"/>
          <w:szCs w:val="22"/>
          <w:rtl/>
          <w:lang w:eastAsia="he-IL"/>
        </w:rPr>
        <w:t xml:space="preserve">קטגוריית </w:t>
      </w:r>
      <w:r w:rsidR="001A1EC4" w:rsidRPr="001A1EC4">
        <w:rPr>
          <w:rFonts w:ascii="Comic Sans MS" w:hAnsi="Comic Sans MS" w:cs="David" w:hint="cs"/>
          <w:b/>
          <w:bCs/>
          <w:snapToGrid w:val="0"/>
          <w:sz w:val="20"/>
          <w:szCs w:val="22"/>
          <w:rtl/>
          <w:lang w:eastAsia="he-IL"/>
        </w:rPr>
        <w:t xml:space="preserve"> מוצרים  : </w:t>
      </w:r>
    </w:p>
    <w:p w:rsidR="001A1EC4" w:rsidRPr="001A1EC4" w:rsidRDefault="00523E0E" w:rsidP="001A1EC4">
      <w:pPr>
        <w:numPr>
          <w:ilvl w:val="0"/>
          <w:numId w:val="1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שינוי מחיר באחוזים לקטגורית מוצרים שלמה</w:t>
      </w:r>
    </w:p>
    <w:p w:rsidR="001A1EC4" w:rsidRPr="001A1EC4" w:rsidRDefault="00523E0E" w:rsidP="00F40590">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לבצע  </w:t>
      </w:r>
      <w:r w:rsidR="001A1EC4" w:rsidRPr="001A1EC4">
        <w:rPr>
          <w:rFonts w:ascii="Comic Sans MS" w:hAnsi="Comic Sans MS" w:cs="David"/>
          <w:snapToGrid w:val="0"/>
          <w:sz w:val="20"/>
          <w:szCs w:val="22"/>
          <w:rtl/>
          <w:lang w:eastAsia="he-IL"/>
        </w:rPr>
        <w:t>עדכון אחוזי הנחה לקטגורית מוצרים</w:t>
      </w:r>
    </w:p>
    <w:p w:rsidR="001A1EC4" w:rsidRPr="001A1EC4" w:rsidRDefault="00F40590" w:rsidP="001A1EC4">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w:t>
      </w:r>
      <w:r w:rsidR="00523E0E">
        <w:rPr>
          <w:rFonts w:ascii="Comic Sans MS" w:hAnsi="Comic Sans MS" w:cs="David" w:hint="cs"/>
          <w:snapToGrid w:val="0"/>
          <w:sz w:val="20"/>
          <w:szCs w:val="22"/>
          <w:rtl/>
          <w:lang w:eastAsia="he-IL"/>
        </w:rPr>
        <w:t>ל</w:t>
      </w:r>
      <w:r w:rsidR="00523E0E">
        <w:rPr>
          <w:rFonts w:ascii="Comic Sans MS" w:hAnsi="Comic Sans MS" w:cs="David"/>
          <w:snapToGrid w:val="0"/>
          <w:sz w:val="20"/>
          <w:szCs w:val="22"/>
          <w:rtl/>
          <w:lang w:eastAsia="he-IL"/>
        </w:rPr>
        <w:t>הוס</w:t>
      </w:r>
      <w:r w:rsidR="00523E0E">
        <w:rPr>
          <w:rFonts w:ascii="Comic Sans MS" w:hAnsi="Comic Sans MS" w:cs="David" w:hint="cs"/>
          <w:snapToGrid w:val="0"/>
          <w:sz w:val="20"/>
          <w:szCs w:val="22"/>
          <w:rtl/>
          <w:lang w:eastAsia="he-IL"/>
        </w:rPr>
        <w:t xml:space="preserve">יף </w:t>
      </w:r>
      <w:r w:rsidR="001A1EC4" w:rsidRPr="001A1EC4">
        <w:rPr>
          <w:rFonts w:ascii="Comic Sans MS" w:hAnsi="Comic Sans MS" w:cs="David"/>
          <w:snapToGrid w:val="0"/>
          <w:sz w:val="20"/>
          <w:szCs w:val="22"/>
          <w:rtl/>
          <w:lang w:eastAsia="he-IL"/>
        </w:rPr>
        <w:t xml:space="preserve"> קטגורית מוצרים חדשה לרשת</w:t>
      </w:r>
    </w:p>
    <w:p w:rsidR="001A1EC4" w:rsidRPr="001A1EC4" w:rsidRDefault="00523E0E" w:rsidP="00523E0E">
      <w:pPr>
        <w:numPr>
          <w:ilvl w:val="0"/>
          <w:numId w:val="1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תאפשר  לבטל </w:t>
      </w:r>
      <w:r w:rsidR="001A1EC4" w:rsidRPr="001A1EC4">
        <w:rPr>
          <w:rFonts w:ascii="Comic Sans MS" w:hAnsi="Comic Sans MS" w:cs="David"/>
          <w:snapToGrid w:val="0"/>
          <w:sz w:val="20"/>
          <w:szCs w:val="22"/>
          <w:rtl/>
          <w:lang w:eastAsia="he-IL"/>
        </w:rPr>
        <w:t xml:space="preserve"> קטגורית מוצרים </w:t>
      </w:r>
      <w:r>
        <w:rPr>
          <w:rFonts w:ascii="Comic Sans MS" w:hAnsi="Comic Sans MS" w:cs="David" w:hint="cs"/>
          <w:snapToGrid w:val="0"/>
          <w:sz w:val="20"/>
          <w:szCs w:val="22"/>
          <w:rtl/>
          <w:lang w:eastAsia="he-IL"/>
        </w:rPr>
        <w:t xml:space="preserve"> קיימת </w:t>
      </w:r>
      <w:r w:rsidR="001A1EC4" w:rsidRPr="001A1EC4">
        <w:rPr>
          <w:rFonts w:ascii="Comic Sans MS" w:hAnsi="Comic Sans MS" w:cs="David"/>
          <w:snapToGrid w:val="0"/>
          <w:sz w:val="20"/>
          <w:szCs w:val="22"/>
          <w:rtl/>
          <w:lang w:eastAsia="he-IL"/>
        </w:rPr>
        <w:t>ממלאי הרשת</w:t>
      </w:r>
    </w:p>
    <w:p w:rsidR="001A1EC4" w:rsidRPr="00523E0E" w:rsidRDefault="001A1EC4" w:rsidP="001A1EC4">
      <w:pPr>
        <w:ind w:firstLine="45"/>
        <w:rPr>
          <w:rFonts w:ascii="Comic Sans MS" w:hAnsi="Comic Sans MS" w:cs="David"/>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2.2.4  </w:t>
      </w:r>
      <w:r w:rsidR="001A1EC4" w:rsidRPr="001A1EC4">
        <w:rPr>
          <w:rFonts w:ascii="Comic Sans MS" w:hAnsi="Comic Sans MS" w:cs="David" w:hint="cs"/>
          <w:b/>
          <w:bCs/>
          <w:snapToGrid w:val="0"/>
          <w:sz w:val="20"/>
          <w:szCs w:val="22"/>
          <w:rtl/>
          <w:lang w:eastAsia="he-IL"/>
        </w:rPr>
        <w:t xml:space="preserve">פונקציות לטיפול בנתוני </w:t>
      </w:r>
      <w:r w:rsidR="001A1EC4" w:rsidRPr="001A1EC4">
        <w:rPr>
          <w:rFonts w:ascii="Comic Sans MS" w:hAnsi="Comic Sans MS" w:cs="David"/>
          <w:b/>
          <w:bCs/>
          <w:snapToGrid w:val="0"/>
          <w:sz w:val="20"/>
          <w:szCs w:val="22"/>
          <w:rtl/>
          <w:lang w:eastAsia="he-IL"/>
        </w:rPr>
        <w:t>ספקים</w:t>
      </w:r>
      <w:r w:rsidR="001A1EC4">
        <w:rPr>
          <w:rFonts w:ascii="Comic Sans MS" w:hAnsi="Comic Sans MS" w:cs="David" w:hint="cs"/>
          <w:b/>
          <w:bCs/>
          <w:snapToGrid w:val="0"/>
          <w:sz w:val="20"/>
          <w:szCs w:val="22"/>
          <w:rtl/>
          <w:lang w:eastAsia="he-IL"/>
        </w:rPr>
        <w:t xml:space="preserve"> :</w:t>
      </w:r>
    </w:p>
    <w:p w:rsidR="001A1EC4" w:rsidRPr="001A1EC4" w:rsidRDefault="00523E0E" w:rsidP="001A1EC4">
      <w:pPr>
        <w:numPr>
          <w:ilvl w:val="0"/>
          <w:numId w:val="16"/>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הוס</w:t>
      </w:r>
      <w:r>
        <w:rPr>
          <w:rFonts w:ascii="Comic Sans MS" w:hAnsi="Comic Sans MS" w:cs="David" w:hint="cs"/>
          <w:snapToGrid w:val="0"/>
          <w:sz w:val="20"/>
          <w:szCs w:val="22"/>
          <w:rtl/>
          <w:lang w:eastAsia="he-IL"/>
        </w:rPr>
        <w:t xml:space="preserve">יף </w:t>
      </w:r>
      <w:r w:rsidR="001A1EC4" w:rsidRPr="001A1EC4">
        <w:rPr>
          <w:rFonts w:ascii="Comic Sans MS" w:hAnsi="Comic Sans MS" w:cs="David"/>
          <w:snapToGrid w:val="0"/>
          <w:sz w:val="20"/>
          <w:szCs w:val="22"/>
          <w:rtl/>
          <w:lang w:eastAsia="he-IL"/>
        </w:rPr>
        <w:t xml:space="preserve"> ספק חדש לרשימת הספקים</w:t>
      </w:r>
    </w:p>
    <w:p w:rsidR="001A1EC4" w:rsidRPr="001A1EC4" w:rsidRDefault="00523E0E" w:rsidP="001A1EC4">
      <w:pPr>
        <w:numPr>
          <w:ilvl w:val="0"/>
          <w:numId w:val="1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בט</w:t>
      </w:r>
      <w:r w:rsidR="001A1EC4" w:rsidRPr="001A1EC4">
        <w:rPr>
          <w:rFonts w:ascii="Comic Sans MS" w:hAnsi="Comic Sans MS" w:cs="David"/>
          <w:snapToGrid w:val="0"/>
          <w:sz w:val="20"/>
          <w:szCs w:val="22"/>
          <w:rtl/>
          <w:lang w:eastAsia="he-IL"/>
        </w:rPr>
        <w:t xml:space="preserve">ל </w:t>
      </w:r>
      <w:r>
        <w:rPr>
          <w:rFonts w:ascii="Comic Sans MS" w:hAnsi="Comic Sans MS" w:cs="David" w:hint="cs"/>
          <w:snapToGrid w:val="0"/>
          <w:sz w:val="20"/>
          <w:szCs w:val="22"/>
          <w:rtl/>
          <w:lang w:eastAsia="he-IL"/>
        </w:rPr>
        <w:t xml:space="preserve"> </w:t>
      </w:r>
      <w:r w:rsidR="001A1EC4" w:rsidRPr="001A1EC4">
        <w:rPr>
          <w:rFonts w:ascii="Comic Sans MS" w:hAnsi="Comic Sans MS" w:cs="David"/>
          <w:snapToGrid w:val="0"/>
          <w:sz w:val="20"/>
          <w:szCs w:val="22"/>
          <w:rtl/>
          <w:lang w:eastAsia="he-IL"/>
        </w:rPr>
        <w:t xml:space="preserve">ספק </w:t>
      </w:r>
      <w:r>
        <w:rPr>
          <w:rFonts w:ascii="Comic Sans MS" w:hAnsi="Comic Sans MS" w:cs="David" w:hint="cs"/>
          <w:snapToGrid w:val="0"/>
          <w:sz w:val="20"/>
          <w:szCs w:val="22"/>
          <w:rtl/>
          <w:lang w:eastAsia="he-IL"/>
        </w:rPr>
        <w:t xml:space="preserve"> קיים </w:t>
      </w:r>
      <w:r w:rsidR="001A1EC4" w:rsidRPr="001A1EC4">
        <w:rPr>
          <w:rFonts w:ascii="Comic Sans MS" w:hAnsi="Comic Sans MS" w:cs="David"/>
          <w:snapToGrid w:val="0"/>
          <w:sz w:val="20"/>
          <w:szCs w:val="22"/>
          <w:rtl/>
          <w:lang w:eastAsia="he-IL"/>
        </w:rPr>
        <w:t>מרשימת הספקים</w:t>
      </w:r>
    </w:p>
    <w:p w:rsidR="001A1EC4" w:rsidRPr="00523E0E" w:rsidRDefault="001A1EC4"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2.2.5  </w:t>
      </w:r>
      <w:r w:rsidR="001A1EC4" w:rsidRPr="001A1EC4">
        <w:rPr>
          <w:rFonts w:ascii="Comic Sans MS" w:hAnsi="Comic Sans MS" w:cs="David" w:hint="cs"/>
          <w:b/>
          <w:bCs/>
          <w:snapToGrid w:val="0"/>
          <w:sz w:val="20"/>
          <w:szCs w:val="22"/>
          <w:rtl/>
          <w:lang w:eastAsia="he-IL"/>
        </w:rPr>
        <w:t xml:space="preserve">פונקציות </w:t>
      </w:r>
      <w:r w:rsidR="001A1EC4" w:rsidRPr="001A1EC4">
        <w:rPr>
          <w:rFonts w:ascii="Comic Sans MS" w:hAnsi="Comic Sans MS" w:cs="David"/>
          <w:b/>
          <w:bCs/>
          <w:snapToGrid w:val="0"/>
          <w:sz w:val="20"/>
          <w:szCs w:val="22"/>
          <w:rtl/>
          <w:lang w:eastAsia="he-IL"/>
        </w:rPr>
        <w:t>כללי</w:t>
      </w:r>
      <w:r w:rsidR="001A1EC4" w:rsidRPr="001A1EC4">
        <w:rPr>
          <w:rFonts w:ascii="Comic Sans MS" w:hAnsi="Comic Sans MS" w:cs="David" w:hint="cs"/>
          <w:b/>
          <w:bCs/>
          <w:snapToGrid w:val="0"/>
          <w:sz w:val="20"/>
          <w:szCs w:val="22"/>
          <w:rtl/>
          <w:lang w:eastAsia="he-IL"/>
        </w:rPr>
        <w:t xml:space="preserve">ות </w:t>
      </w:r>
      <w:r w:rsidR="001A1EC4">
        <w:rPr>
          <w:rFonts w:ascii="Comic Sans MS" w:hAnsi="Comic Sans MS" w:cs="David" w:hint="cs"/>
          <w:b/>
          <w:bCs/>
          <w:snapToGrid w:val="0"/>
          <w:sz w:val="20"/>
          <w:szCs w:val="22"/>
          <w:rtl/>
          <w:lang w:eastAsia="he-IL"/>
        </w:rPr>
        <w:t xml:space="preserve"> :</w:t>
      </w:r>
    </w:p>
    <w:p w:rsidR="001A1EC4" w:rsidRDefault="00523E0E" w:rsidP="00523E0E">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מכירה של מוצרים </w:t>
      </w:r>
      <w:r w:rsidR="001A1EC4" w:rsidRPr="001A1EC4">
        <w:rPr>
          <w:rFonts w:ascii="Comic Sans MS" w:hAnsi="Comic Sans MS" w:cs="David"/>
          <w:snapToGrid w:val="0"/>
          <w:sz w:val="20"/>
          <w:szCs w:val="22"/>
          <w:rtl/>
          <w:lang w:eastAsia="he-IL"/>
        </w:rPr>
        <w:t>ללקוח</w:t>
      </w:r>
      <w:r>
        <w:rPr>
          <w:rFonts w:ascii="Comic Sans MS" w:hAnsi="Comic Sans MS" w:cs="David" w:hint="cs"/>
          <w:snapToGrid w:val="0"/>
          <w:sz w:val="20"/>
          <w:szCs w:val="22"/>
          <w:rtl/>
          <w:lang w:eastAsia="he-IL"/>
        </w:rPr>
        <w:t xml:space="preserve"> בנקודות מכירה</w:t>
      </w:r>
      <w:r w:rsidR="001A1EC4">
        <w:rPr>
          <w:rFonts w:ascii="Comic Sans MS" w:hAnsi="Comic Sans MS" w:cs="David" w:hint="cs"/>
          <w:snapToGrid w:val="0"/>
          <w:sz w:val="20"/>
          <w:szCs w:val="22"/>
          <w:rtl/>
          <w:lang w:eastAsia="he-IL"/>
        </w:rPr>
        <w:t xml:space="preserve"> .</w:t>
      </w:r>
    </w:p>
    <w:p w:rsidR="001A1EC4" w:rsidRPr="001A1EC4" w:rsidRDefault="00523E0E" w:rsidP="001A1EC4">
      <w:pPr>
        <w:numPr>
          <w:ilvl w:val="0"/>
          <w:numId w:val="17"/>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תאפשר  לבצע  </w:t>
      </w:r>
      <w:r w:rsidR="001A1EC4">
        <w:rPr>
          <w:rFonts w:ascii="Comic Sans MS" w:hAnsi="Comic Sans MS" w:cs="David" w:hint="cs"/>
          <w:snapToGrid w:val="0"/>
          <w:sz w:val="20"/>
          <w:szCs w:val="22"/>
          <w:rtl/>
          <w:lang w:eastAsia="he-IL"/>
        </w:rPr>
        <w:t xml:space="preserve">הפקת </w:t>
      </w:r>
      <w:r>
        <w:rPr>
          <w:rFonts w:ascii="Comic Sans MS" w:hAnsi="Comic Sans MS" w:cs="David" w:hint="cs"/>
          <w:snapToGrid w:val="0"/>
          <w:sz w:val="20"/>
          <w:szCs w:val="22"/>
          <w:rtl/>
          <w:lang w:eastAsia="he-IL"/>
        </w:rPr>
        <w:t xml:space="preserve"> </w:t>
      </w:r>
      <w:r w:rsidR="001A1EC4">
        <w:rPr>
          <w:rFonts w:ascii="Comic Sans MS" w:hAnsi="Comic Sans MS" w:cs="David" w:hint="cs"/>
          <w:snapToGrid w:val="0"/>
          <w:sz w:val="20"/>
          <w:szCs w:val="22"/>
          <w:rtl/>
          <w:lang w:eastAsia="he-IL"/>
        </w:rPr>
        <w:t>זיכוי ללקוח (תהליך החזרה של מוצר) .</w:t>
      </w:r>
    </w:p>
    <w:p w:rsidR="001A1EC4" w:rsidRPr="001A1EC4" w:rsidRDefault="00523E0E" w:rsidP="001A1EC4">
      <w:pPr>
        <w:numPr>
          <w:ilvl w:val="0"/>
          <w:numId w:val="17"/>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lastRenderedPageBreak/>
        <w:t xml:space="preserve">המערכת תאפשר  לבצע  </w:t>
      </w:r>
      <w:r w:rsidR="001A1EC4" w:rsidRPr="001A1EC4">
        <w:rPr>
          <w:rFonts w:ascii="Comic Sans MS" w:hAnsi="Comic Sans MS" w:cs="David"/>
          <w:snapToGrid w:val="0"/>
          <w:sz w:val="20"/>
          <w:szCs w:val="22"/>
          <w:rtl/>
          <w:lang w:eastAsia="he-IL"/>
        </w:rPr>
        <w:t xml:space="preserve">הפקת הפנייה ללקוח למחסן אחר לצורך </w:t>
      </w:r>
      <w:r>
        <w:rPr>
          <w:rFonts w:ascii="Comic Sans MS" w:hAnsi="Comic Sans MS" w:cs="David" w:hint="cs"/>
          <w:snapToGrid w:val="0"/>
          <w:sz w:val="20"/>
          <w:szCs w:val="22"/>
          <w:rtl/>
          <w:lang w:eastAsia="he-IL"/>
        </w:rPr>
        <w:t xml:space="preserve"> מימוש </w:t>
      </w:r>
      <w:r w:rsidR="001A1EC4" w:rsidRPr="001A1EC4">
        <w:rPr>
          <w:rFonts w:ascii="Comic Sans MS" w:hAnsi="Comic Sans MS" w:cs="David"/>
          <w:snapToGrid w:val="0"/>
          <w:sz w:val="20"/>
          <w:szCs w:val="22"/>
          <w:rtl/>
          <w:lang w:eastAsia="he-IL"/>
        </w:rPr>
        <w:t>הזמנות חריגות</w:t>
      </w:r>
      <w:r>
        <w:rPr>
          <w:rFonts w:ascii="Comic Sans MS" w:hAnsi="Comic Sans MS" w:cs="David" w:hint="cs"/>
          <w:snapToGrid w:val="0"/>
          <w:sz w:val="20"/>
          <w:szCs w:val="22"/>
          <w:rtl/>
          <w:lang w:eastAsia="he-IL"/>
        </w:rPr>
        <w:t>.</w:t>
      </w:r>
    </w:p>
    <w:p w:rsidR="00000EEA" w:rsidRDefault="00000EEA" w:rsidP="001A1EC4">
      <w:pPr>
        <w:ind w:firstLine="45"/>
        <w:rPr>
          <w:rFonts w:ascii="Comic Sans MS" w:hAnsi="Comic Sans MS" w:cs="David"/>
          <w:b/>
          <w:bCs/>
          <w:snapToGrid w:val="0"/>
          <w:sz w:val="20"/>
          <w:szCs w:val="22"/>
          <w:rtl/>
          <w:lang w:eastAsia="he-IL"/>
        </w:rPr>
      </w:pPr>
    </w:p>
    <w:p w:rsidR="001A1EC4" w:rsidRPr="001A1EC4" w:rsidRDefault="00E92F10" w:rsidP="001A1EC4">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2.2.6  </w:t>
      </w:r>
      <w:r w:rsidR="001A1EC4" w:rsidRPr="001A1EC4">
        <w:rPr>
          <w:rFonts w:ascii="Comic Sans MS" w:hAnsi="Comic Sans MS" w:cs="David" w:hint="cs"/>
          <w:b/>
          <w:bCs/>
          <w:snapToGrid w:val="0"/>
          <w:sz w:val="20"/>
          <w:szCs w:val="22"/>
          <w:rtl/>
          <w:lang w:eastAsia="he-IL"/>
        </w:rPr>
        <w:t xml:space="preserve">הפקת </w:t>
      </w:r>
      <w:r w:rsidR="001A1EC4" w:rsidRPr="001A1EC4">
        <w:rPr>
          <w:rFonts w:ascii="Comic Sans MS" w:hAnsi="Comic Sans MS" w:cs="David"/>
          <w:b/>
          <w:bCs/>
          <w:snapToGrid w:val="0"/>
          <w:sz w:val="20"/>
          <w:szCs w:val="22"/>
          <w:rtl/>
          <w:lang w:eastAsia="he-IL"/>
        </w:rPr>
        <w:t>דו"חות</w:t>
      </w:r>
      <w:r w:rsidR="001A1EC4" w:rsidRPr="001A1EC4">
        <w:rPr>
          <w:rFonts w:ascii="Comic Sans MS" w:hAnsi="Comic Sans MS" w:cs="David" w:hint="cs"/>
          <w:b/>
          <w:bCs/>
          <w:snapToGrid w:val="0"/>
          <w:sz w:val="20"/>
          <w:szCs w:val="22"/>
          <w:rtl/>
          <w:lang w:eastAsia="he-IL"/>
        </w:rPr>
        <w:t xml:space="preserve"> :</w:t>
      </w:r>
    </w:p>
    <w:p w:rsidR="001A1EC4" w:rsidRPr="001A1EC4" w:rsidRDefault="00523E0E" w:rsidP="001A1EC4">
      <w:pPr>
        <w:numPr>
          <w:ilvl w:val="0"/>
          <w:numId w:val="1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מלאי למוצר בודד </w:t>
      </w:r>
      <w:r>
        <w:rPr>
          <w:rFonts w:ascii="Comic Sans MS" w:hAnsi="Comic Sans MS" w:cs="David" w:hint="cs"/>
          <w:snapToGrid w:val="0"/>
          <w:sz w:val="20"/>
          <w:szCs w:val="22"/>
          <w:rtl/>
          <w:lang w:eastAsia="he-IL"/>
        </w:rPr>
        <w:t>ב</w:t>
      </w:r>
      <w:r w:rsidR="001A1EC4" w:rsidRPr="001A1EC4">
        <w:rPr>
          <w:rFonts w:ascii="Comic Sans MS" w:hAnsi="Comic Sans MS" w:cs="David"/>
          <w:snapToGrid w:val="0"/>
          <w:sz w:val="20"/>
          <w:szCs w:val="22"/>
          <w:rtl/>
          <w:lang w:eastAsia="he-IL"/>
        </w:rPr>
        <w:t>סניף כלשהו בהיררכיה</w:t>
      </w:r>
      <w:r>
        <w:rPr>
          <w:rFonts w:ascii="Comic Sans MS" w:hAnsi="Comic Sans MS" w:cs="David" w:hint="cs"/>
          <w:snapToGrid w:val="0"/>
          <w:sz w:val="20"/>
          <w:szCs w:val="22"/>
          <w:rtl/>
          <w:lang w:eastAsia="he-IL"/>
        </w:rPr>
        <w:t>.</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מלאי למשפחה/קטגוריה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מלאי כללי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למוצר בודד לסניף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למשפחה/קטגורית מוצרים בסניף כלשהו בהיררכיה</w:t>
      </w:r>
    </w:p>
    <w:p w:rsidR="001A1EC4" w:rsidRPr="001A1EC4" w:rsidRDefault="00523E0E" w:rsidP="001A1EC4">
      <w:pPr>
        <w:numPr>
          <w:ilvl w:val="0"/>
          <w:numId w:val="1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תאפשר  ל</w:t>
      </w:r>
      <w:r>
        <w:rPr>
          <w:rFonts w:ascii="Comic Sans MS" w:hAnsi="Comic Sans MS" w:cs="David"/>
          <w:snapToGrid w:val="0"/>
          <w:sz w:val="20"/>
          <w:szCs w:val="22"/>
          <w:rtl/>
          <w:lang w:eastAsia="he-IL"/>
        </w:rPr>
        <w:t>הפ</w:t>
      </w:r>
      <w:r>
        <w:rPr>
          <w:rFonts w:ascii="Comic Sans MS" w:hAnsi="Comic Sans MS" w:cs="David" w:hint="cs"/>
          <w:snapToGrid w:val="0"/>
          <w:sz w:val="20"/>
          <w:szCs w:val="22"/>
          <w:rtl/>
          <w:lang w:eastAsia="he-IL"/>
        </w:rPr>
        <w:t>י</w:t>
      </w:r>
      <w:r>
        <w:rPr>
          <w:rFonts w:ascii="Comic Sans MS" w:hAnsi="Comic Sans MS" w:cs="David"/>
          <w:snapToGrid w:val="0"/>
          <w:sz w:val="20"/>
          <w:szCs w:val="22"/>
          <w:rtl/>
          <w:lang w:eastAsia="he-IL"/>
        </w:rPr>
        <w:t>ק</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 xml:space="preserve"> דו"ח </w:t>
      </w:r>
      <w:r w:rsidR="001A1EC4" w:rsidRPr="001A1EC4">
        <w:rPr>
          <w:rFonts w:ascii="Comic Sans MS" w:hAnsi="Comic Sans MS" w:cs="David"/>
          <w:snapToGrid w:val="0"/>
          <w:sz w:val="20"/>
          <w:szCs w:val="22"/>
          <w:rtl/>
          <w:lang w:eastAsia="he-IL"/>
        </w:rPr>
        <w:t>מכירות יומי לכלל המוצרים לסניף כלשהו בהיררכיה</w:t>
      </w:r>
    </w:p>
    <w:p w:rsidR="00C51605" w:rsidRDefault="00C51605" w:rsidP="00EE4217">
      <w:pPr>
        <w:ind w:firstLine="45"/>
        <w:rPr>
          <w:rFonts w:ascii="Comic Sans MS" w:hAnsi="Comic Sans MS" w:cs="David"/>
          <w:snapToGrid w:val="0"/>
          <w:sz w:val="20"/>
          <w:szCs w:val="22"/>
          <w:rtl/>
          <w:lang w:eastAsia="he-IL"/>
        </w:rPr>
      </w:pPr>
    </w:p>
    <w:p w:rsidR="00E92F10" w:rsidRPr="001A1EC4" w:rsidRDefault="00E92F10" w:rsidP="00E92F10">
      <w:pPr>
        <w:ind w:firstLine="45"/>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2.2.7  פעולות נוספות</w:t>
      </w:r>
      <w:r w:rsidRPr="001A1EC4">
        <w:rPr>
          <w:rFonts w:ascii="Comic Sans MS" w:hAnsi="Comic Sans MS" w:cs="David" w:hint="cs"/>
          <w:b/>
          <w:b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חיפוש -  פרטי לקוח , פרטי ספק , פרטי מוצר .  </w:t>
      </w:r>
    </w:p>
    <w:p w:rsidR="00523E0E"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יבוא וייצוא  קבצי נתונים המכילים מידע לגבי  מוצרים,לקוחות , הזמנות ומכירות.</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סנכרון נתונים מול מסופונים </w:t>
      </w:r>
      <w:r w:rsidR="00A56641">
        <w:rPr>
          <w:rFonts w:ascii="Comic Sans MS" w:hAnsi="Comic Sans MS" w:cs="David" w:hint="cs"/>
          <w:snapToGrid w:val="0"/>
          <w:sz w:val="20"/>
          <w:szCs w:val="22"/>
          <w:rtl/>
          <w:lang w:eastAsia="he-IL"/>
        </w:rPr>
        <w:t xml:space="preserve"> לצורך שמירה על עדכניות נתוני המלאי וההזמנות</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הדפסת חשבון ללקוח </w:t>
      </w:r>
      <w:r w:rsidR="00A5664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תעודות משלוח </w:t>
      </w:r>
      <w:r w:rsidR="00A56641">
        <w:rPr>
          <w:rFonts w:ascii="Comic Sans MS" w:hAnsi="Comic Sans MS" w:cs="David" w:hint="cs"/>
          <w:snapToGrid w:val="0"/>
          <w:sz w:val="20"/>
          <w:szCs w:val="22"/>
          <w:rtl/>
          <w:lang w:eastAsia="he-IL"/>
        </w:rPr>
        <w:t xml:space="preserve">להזמנות סניפים </w:t>
      </w:r>
      <w:r>
        <w:rPr>
          <w:rFonts w:ascii="Comic Sans MS" w:hAnsi="Comic Sans MS" w:cs="David" w:hint="cs"/>
          <w:snapToGrid w:val="0"/>
          <w:sz w:val="20"/>
          <w:szCs w:val="22"/>
          <w:rtl/>
          <w:lang w:eastAsia="he-IL"/>
        </w:rPr>
        <w:t xml:space="preserve">. </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הפקת תעודות החזרה של מוצרים</w:t>
      </w:r>
      <w:r w:rsidR="00A56641">
        <w:rPr>
          <w:rFonts w:ascii="Comic Sans MS" w:hAnsi="Comic Sans MS" w:cs="David" w:hint="cs"/>
          <w:snapToGrid w:val="0"/>
          <w:sz w:val="20"/>
          <w:szCs w:val="22"/>
          <w:rtl/>
          <w:lang w:eastAsia="he-IL"/>
        </w:rPr>
        <w:t xml:space="preserve"> פגומים לספקים </w:t>
      </w:r>
      <w:r>
        <w:rPr>
          <w:rFonts w:ascii="Comic Sans MS" w:hAnsi="Comic Sans MS" w:cs="David" w:hint="cs"/>
          <w:snapToGrid w:val="0"/>
          <w:sz w:val="20"/>
          <w:szCs w:val="22"/>
          <w:rtl/>
          <w:lang w:eastAsia="he-IL"/>
        </w:rPr>
        <w:t>.</w:t>
      </w:r>
    </w:p>
    <w:p w:rsidR="0023192A"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הדפסת ברקוד למוצרים </w:t>
      </w:r>
      <w:r w:rsidR="00A56641">
        <w:rPr>
          <w:rFonts w:ascii="Comic Sans MS" w:hAnsi="Comic Sans MS" w:cs="David" w:hint="cs"/>
          <w:snapToGrid w:val="0"/>
          <w:sz w:val="20"/>
          <w:szCs w:val="22"/>
          <w:rtl/>
          <w:lang w:eastAsia="he-IL"/>
        </w:rPr>
        <w:t>קיימים ו</w:t>
      </w:r>
      <w:r>
        <w:rPr>
          <w:rFonts w:ascii="Comic Sans MS" w:hAnsi="Comic Sans MS" w:cs="David" w:hint="cs"/>
          <w:snapToGrid w:val="0"/>
          <w:sz w:val="20"/>
          <w:szCs w:val="22"/>
          <w:rtl/>
          <w:lang w:eastAsia="he-IL"/>
        </w:rPr>
        <w:t>חדשים</w:t>
      </w:r>
      <w:r w:rsidR="00A56641">
        <w:rPr>
          <w:rFonts w:ascii="Comic Sans MS" w:hAnsi="Comic Sans MS" w:cs="David" w:hint="cs"/>
          <w:snapToGrid w:val="0"/>
          <w:sz w:val="20"/>
          <w:szCs w:val="22"/>
          <w:rtl/>
          <w:lang w:eastAsia="he-IL"/>
        </w:rPr>
        <w:t xml:space="preserve"> </w:t>
      </w:r>
      <w:r w:rsidR="00A56641">
        <w:rPr>
          <w:rFonts w:ascii="Comic Sans MS" w:hAnsi="Comic Sans MS" w:cs="David"/>
          <w:snapToGrid w:val="0"/>
          <w:sz w:val="20"/>
          <w:szCs w:val="22"/>
          <w:rtl/>
          <w:lang w:eastAsia="he-IL"/>
        </w:rPr>
        <w:t>–</w:t>
      </w:r>
      <w:r w:rsidR="00A56641">
        <w:rPr>
          <w:rFonts w:ascii="Comic Sans MS" w:hAnsi="Comic Sans MS" w:cs="David" w:hint="cs"/>
          <w:snapToGrid w:val="0"/>
          <w:sz w:val="20"/>
          <w:szCs w:val="22"/>
          <w:rtl/>
          <w:lang w:eastAsia="he-IL"/>
        </w:rPr>
        <w:t xml:space="preserve"> כחלק מתהליך תיוק המוצר ואחסונו</w:t>
      </w:r>
      <w:r>
        <w:rPr>
          <w:rFonts w:ascii="Comic Sans MS" w:hAnsi="Comic Sans MS" w:cs="David" w:hint="cs"/>
          <w:snapToGrid w:val="0"/>
          <w:sz w:val="20"/>
          <w:szCs w:val="22"/>
          <w:rtl/>
          <w:lang w:eastAsia="he-IL"/>
        </w:rPr>
        <w:t>.</w:t>
      </w:r>
    </w:p>
    <w:p w:rsidR="00A56641" w:rsidRDefault="0023192A" w:rsidP="0023192A">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הוספת לקוח חדש</w:t>
      </w:r>
      <w:r w:rsidR="00A56641">
        <w:rPr>
          <w:rFonts w:ascii="Comic Sans MS" w:hAnsi="Comic Sans MS" w:cs="David" w:hint="cs"/>
          <w:snapToGrid w:val="0"/>
          <w:sz w:val="20"/>
          <w:szCs w:val="22"/>
          <w:rtl/>
          <w:lang w:eastAsia="he-IL"/>
        </w:rPr>
        <w:t xml:space="preserve"> -  לצרכי מערכת  ה - </w:t>
      </w:r>
      <w:r w:rsidR="00A56641">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p>
    <w:p w:rsidR="0023192A" w:rsidRDefault="00A56641" w:rsidP="00A56641">
      <w:pPr>
        <w:numPr>
          <w:ilvl w:val="0"/>
          <w:numId w:val="1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הפקת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סיכום של מכירות ברמת הרשת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לצרכי מערכת ניהול רכש.  </w:t>
      </w:r>
      <w:r w:rsidR="0023192A">
        <w:rPr>
          <w:rFonts w:ascii="Comic Sans MS" w:hAnsi="Comic Sans MS" w:cs="David" w:hint="cs"/>
          <w:snapToGrid w:val="0"/>
          <w:sz w:val="20"/>
          <w:szCs w:val="22"/>
          <w:rtl/>
          <w:lang w:eastAsia="he-IL"/>
        </w:rPr>
        <w:t xml:space="preserve">  </w:t>
      </w:r>
    </w:p>
    <w:p w:rsidR="00E92F10" w:rsidRDefault="00E92F10" w:rsidP="00E92F10">
      <w:pPr>
        <w:rPr>
          <w:rFonts w:ascii="Comic Sans MS" w:hAnsi="Comic Sans MS" w:cs="David"/>
          <w:snapToGrid w:val="0"/>
          <w:sz w:val="20"/>
          <w:szCs w:val="22"/>
          <w:rtl/>
          <w:lang w:eastAsia="he-IL"/>
        </w:rPr>
      </w:pPr>
    </w:p>
    <w:p w:rsidR="00E92F10" w:rsidRDefault="00E92F10" w:rsidP="00E92F10">
      <w:pPr>
        <w:rPr>
          <w:rFonts w:ascii="Comic Sans MS" w:hAnsi="Comic Sans MS" w:cs="David"/>
          <w:snapToGrid w:val="0"/>
          <w:sz w:val="20"/>
          <w:szCs w:val="22"/>
          <w:lang w:eastAsia="he-IL"/>
        </w:rPr>
      </w:pPr>
    </w:p>
    <w:p w:rsidR="00123368" w:rsidRPr="00A27205" w:rsidRDefault="00123368" w:rsidP="00123368">
      <w:pPr>
        <w:numPr>
          <w:ilvl w:val="1"/>
          <w:numId w:val="4"/>
        </w:numPr>
        <w:rPr>
          <w:rFonts w:ascii="Comic Sans MS" w:hAnsi="Comic Sans MS" w:cs="David"/>
          <w:b/>
          <w:bCs/>
          <w:color w:val="000000"/>
          <w:szCs w:val="30"/>
        </w:rPr>
      </w:pPr>
      <w:bookmarkStart w:id="15" w:name="מאפייני_המשתמשים"/>
      <w:r w:rsidRPr="00A27205">
        <w:rPr>
          <w:rFonts w:ascii="Comic Sans MS" w:hAnsi="Comic Sans MS" w:cs="David" w:hint="cs"/>
          <w:b/>
          <w:bCs/>
          <w:color w:val="000000"/>
          <w:szCs w:val="30"/>
          <w:rtl/>
        </w:rPr>
        <w:t>מאפייני המשתמשים</w:t>
      </w:r>
      <w:bookmarkEnd w:id="15"/>
    </w:p>
    <w:p w:rsidR="00C51605" w:rsidRDefault="00754C4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המשתמשים במערכת אינם  משתמשי מחשב מנוסים . לפיכך, יש חשיבות רבה לבניית ממשק ידידותי שמאפשר לבצע את הפעולות באופן נוח  ומאפשר להתמצא ולעבור בקלות בין המסכים השונים.  </w:t>
      </w:r>
      <w:r w:rsidR="00C51605">
        <w:rPr>
          <w:rFonts w:ascii="Comic Sans MS" w:hAnsi="Comic Sans MS" w:cs="David" w:hint="cs"/>
          <w:snapToGrid w:val="0"/>
          <w:sz w:val="20"/>
          <w:szCs w:val="22"/>
          <w:rtl/>
          <w:lang w:eastAsia="he-IL"/>
        </w:rPr>
        <w:t xml:space="preserve">המשתמשים </w:t>
      </w:r>
    </w:p>
    <w:p w:rsidR="00C51605" w:rsidRDefault="00C51605" w:rsidP="00C51605">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w:t>
      </w:r>
    </w:p>
    <w:p w:rsidR="00C51605" w:rsidRDefault="00754C45" w:rsidP="00C51605">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משתמש קופה יזדקק להדרכה מינימאלית (</w:t>
      </w:r>
      <w:r w:rsidR="00C51605">
        <w:rPr>
          <w:rFonts w:ascii="Comic Sans MS" w:hAnsi="Comic Sans MS" w:cs="David" w:hint="cs"/>
          <w:snapToGrid w:val="0"/>
          <w:sz w:val="20"/>
          <w:szCs w:val="22"/>
          <w:rtl/>
          <w:lang w:eastAsia="he-IL"/>
        </w:rPr>
        <w:t>לא יותר משמונה</w:t>
      </w:r>
      <w:r>
        <w:rPr>
          <w:rFonts w:ascii="Comic Sans MS" w:hAnsi="Comic Sans MS" w:cs="David" w:hint="cs"/>
          <w:snapToGrid w:val="0"/>
          <w:sz w:val="20"/>
          <w:szCs w:val="22"/>
          <w:rtl/>
          <w:lang w:eastAsia="he-IL"/>
        </w:rPr>
        <w:t xml:space="preserve"> שעות הדרכה )  כדי לבצע את משימותי</w:t>
      </w:r>
      <w:r w:rsidR="00C51605">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w:t>
      </w:r>
    </w:p>
    <w:p w:rsidR="00C51605" w:rsidRDefault="00C51605" w:rsidP="00C51605">
      <w:pPr>
        <w:numPr>
          <w:ilvl w:val="0"/>
          <w:numId w:val="5"/>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משתמש </w:t>
      </w:r>
      <w:r w:rsidR="00754C45">
        <w:rPr>
          <w:rFonts w:ascii="Comic Sans MS" w:hAnsi="Comic Sans MS" w:cs="David" w:hint="cs"/>
          <w:snapToGrid w:val="0"/>
          <w:sz w:val="20"/>
          <w:szCs w:val="22"/>
          <w:rtl/>
          <w:lang w:eastAsia="he-IL"/>
        </w:rPr>
        <w:t xml:space="preserve">מחסנאי </w:t>
      </w:r>
      <w:r>
        <w:rPr>
          <w:rFonts w:ascii="Comic Sans MS" w:hAnsi="Comic Sans MS" w:cs="David" w:hint="cs"/>
          <w:snapToGrid w:val="0"/>
          <w:sz w:val="20"/>
          <w:szCs w:val="22"/>
          <w:rtl/>
          <w:lang w:eastAsia="he-IL"/>
        </w:rPr>
        <w:t xml:space="preserve"> סניף </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צריך להיות בעל שליטה ביישומים משרדיים ו</w:t>
      </w:r>
      <w:r w:rsidR="00754C45">
        <w:rPr>
          <w:rFonts w:ascii="Comic Sans MS" w:hAnsi="Comic Sans MS" w:cs="David" w:hint="cs"/>
          <w:snapToGrid w:val="0"/>
          <w:sz w:val="20"/>
          <w:szCs w:val="22"/>
          <w:rtl/>
          <w:lang w:eastAsia="he-IL"/>
        </w:rPr>
        <w:t xml:space="preserve">יזדקק להדרכה מקיפה של עד שלושה ימים </w:t>
      </w:r>
      <w:r>
        <w:rPr>
          <w:rFonts w:ascii="Comic Sans MS" w:hAnsi="Comic Sans MS" w:cs="David" w:hint="cs"/>
          <w:snapToGrid w:val="0"/>
          <w:sz w:val="20"/>
          <w:szCs w:val="22"/>
          <w:rtl/>
          <w:lang w:eastAsia="he-IL"/>
        </w:rPr>
        <w:t>בטרם יוכלו  לבצע את משימותיהם</w:t>
      </w:r>
      <w:r w:rsidR="00754C4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23368" w:rsidRDefault="00754C45" w:rsidP="00C51605">
      <w:pPr>
        <w:numPr>
          <w:ilvl w:val="0"/>
          <w:numId w:val="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משתמש מחסנאי ראשי צריך להיות בעל הסמכה ותעודה המעידה על כישוריו ויעבור </w:t>
      </w:r>
      <w:r w:rsidR="00C51605">
        <w:rPr>
          <w:rFonts w:ascii="Comic Sans MS" w:hAnsi="Comic Sans MS" w:cs="David" w:hint="cs"/>
          <w:snapToGrid w:val="0"/>
          <w:sz w:val="20"/>
          <w:szCs w:val="22"/>
          <w:rtl/>
          <w:lang w:eastAsia="he-IL"/>
        </w:rPr>
        <w:t>השתלמות</w:t>
      </w:r>
      <w:r>
        <w:rPr>
          <w:rFonts w:ascii="Comic Sans MS" w:hAnsi="Comic Sans MS" w:cs="David" w:hint="cs"/>
          <w:snapToGrid w:val="0"/>
          <w:sz w:val="20"/>
          <w:szCs w:val="22"/>
          <w:rtl/>
          <w:lang w:eastAsia="he-IL"/>
        </w:rPr>
        <w:t xml:space="preserve"> של עד שבוע ימים </w:t>
      </w:r>
      <w:r w:rsidR="00C51605">
        <w:rPr>
          <w:rFonts w:ascii="Comic Sans MS" w:hAnsi="Comic Sans MS" w:cs="David" w:hint="cs"/>
          <w:snapToGrid w:val="0"/>
          <w:sz w:val="20"/>
          <w:szCs w:val="22"/>
          <w:rtl/>
          <w:lang w:eastAsia="he-IL"/>
        </w:rPr>
        <w:t xml:space="preserve">בתפעול המערכת </w:t>
      </w:r>
      <w:r w:rsidR="00FE4F3C">
        <w:rPr>
          <w:rFonts w:ascii="Comic Sans MS" w:hAnsi="Comic Sans MS" w:cs="David" w:hint="cs"/>
          <w:snapToGrid w:val="0"/>
          <w:sz w:val="20"/>
          <w:szCs w:val="22"/>
          <w:rtl/>
          <w:lang w:eastAsia="he-IL"/>
        </w:rPr>
        <w:t>ומסופון</w:t>
      </w:r>
      <w:r w:rsidR="00C5160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51605" w:rsidRPr="00A27205" w:rsidRDefault="00000EEA" w:rsidP="00C51605">
      <w:p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p>
    <w:p w:rsidR="00123368" w:rsidRPr="00A27205" w:rsidRDefault="00123368" w:rsidP="00123368">
      <w:pPr>
        <w:numPr>
          <w:ilvl w:val="1"/>
          <w:numId w:val="4"/>
        </w:numPr>
        <w:rPr>
          <w:rFonts w:ascii="Comic Sans MS" w:hAnsi="Comic Sans MS" w:cs="David"/>
          <w:b/>
          <w:bCs/>
          <w:color w:val="000000"/>
          <w:szCs w:val="30"/>
        </w:rPr>
      </w:pPr>
      <w:bookmarkStart w:id="16" w:name="מגבלות_כלליות"/>
      <w:r w:rsidRPr="00A27205">
        <w:rPr>
          <w:rFonts w:ascii="Comic Sans MS" w:hAnsi="Comic Sans MS" w:cs="David" w:hint="cs"/>
          <w:b/>
          <w:bCs/>
          <w:color w:val="000000"/>
          <w:szCs w:val="30"/>
          <w:rtl/>
        </w:rPr>
        <w:lastRenderedPageBreak/>
        <w:t>מגבלות כלליות</w:t>
      </w:r>
      <w:bookmarkEnd w:id="16"/>
    </w:p>
    <w:p w:rsidR="00204D34" w:rsidRDefault="00204D34" w:rsidP="00204D34">
      <w:pPr>
        <w:rPr>
          <w:rFonts w:ascii="Comic Sans MS" w:hAnsi="Comic Sans MS" w:cs="David"/>
          <w:snapToGrid w:val="0"/>
          <w:sz w:val="20"/>
          <w:szCs w:val="22"/>
          <w:rtl/>
          <w:lang w:eastAsia="he-IL"/>
        </w:rPr>
      </w:pPr>
    </w:p>
    <w:p w:rsidR="008B555A" w:rsidRDefault="00204D34" w:rsidP="006F59EF">
      <w:pPr>
        <w:pStyle w:val="TOC1"/>
        <w:rPr>
          <w:rtl/>
        </w:rPr>
      </w:pPr>
      <w:bookmarkStart w:id="17" w:name="ממשקים_למערכות_חיצוניות"/>
      <w:r w:rsidRPr="00204D34">
        <w:rPr>
          <w:rFonts w:hint="cs"/>
          <w:rtl/>
        </w:rPr>
        <w:t xml:space="preserve">ממשקים למערכות חיצוניות  </w:t>
      </w:r>
      <w:bookmarkEnd w:id="17"/>
      <w:r w:rsidRPr="00204D34">
        <w:rPr>
          <w:rFonts w:hint="cs"/>
          <w:rtl/>
        </w:rPr>
        <w:t xml:space="preserve">-  </w:t>
      </w:r>
    </w:p>
    <w:p w:rsidR="008B555A" w:rsidRDefault="00204D34" w:rsidP="008B555A">
      <w:pPr>
        <w:ind w:firstLine="45"/>
        <w:rPr>
          <w:rFonts w:ascii="Comic Sans MS" w:hAnsi="Comic Sans MS" w:cs="David"/>
          <w:snapToGrid w:val="0"/>
          <w:sz w:val="20"/>
          <w:szCs w:val="22"/>
          <w:rtl/>
          <w:lang w:eastAsia="he-IL"/>
        </w:rPr>
      </w:pPr>
      <w:r w:rsidRPr="008B555A">
        <w:rPr>
          <w:rFonts w:ascii="Comic Sans MS" w:hAnsi="Comic Sans MS" w:cs="David" w:hint="cs"/>
          <w:snapToGrid w:val="0"/>
          <w:sz w:val="20"/>
          <w:szCs w:val="22"/>
          <w:rtl/>
          <w:lang w:eastAsia="he-IL"/>
        </w:rPr>
        <w:t xml:space="preserve">כאמור, מערכת </w:t>
      </w:r>
      <w:r w:rsidRPr="008B555A">
        <w:rPr>
          <w:rFonts w:ascii="Comic Sans MS" w:hAnsi="Comic Sans MS" w:cs="David"/>
          <w:snapToGrid w:val="0"/>
          <w:sz w:val="20"/>
          <w:szCs w:val="22"/>
          <w:lang w:eastAsia="he-IL"/>
        </w:rPr>
        <w:t>W.I.M.S</w:t>
      </w:r>
      <w:r w:rsidRPr="008B555A">
        <w:rPr>
          <w:rFonts w:ascii="Comic Sans MS" w:hAnsi="Comic Sans MS" w:cs="David" w:hint="cs"/>
          <w:snapToGrid w:val="0"/>
          <w:sz w:val="20"/>
          <w:szCs w:val="22"/>
          <w:rtl/>
          <w:lang w:eastAsia="he-IL"/>
        </w:rPr>
        <w:t xml:space="preserve">  מקושרת למערכות נוספות בארגון.  גם כאשר מערכות אלו אינן מתפקדות מערכת </w:t>
      </w:r>
      <w:r w:rsidRPr="008B555A">
        <w:rPr>
          <w:rFonts w:ascii="Comic Sans MS" w:hAnsi="Comic Sans MS" w:cs="David"/>
          <w:snapToGrid w:val="0"/>
          <w:sz w:val="20"/>
          <w:szCs w:val="22"/>
          <w:lang w:eastAsia="he-IL"/>
        </w:rPr>
        <w:t>W.I.M.S</w:t>
      </w:r>
      <w:r w:rsidRPr="008B555A">
        <w:rPr>
          <w:rFonts w:ascii="Comic Sans MS" w:hAnsi="Comic Sans MS" w:cs="David" w:hint="cs"/>
          <w:snapToGrid w:val="0"/>
          <w:sz w:val="20"/>
          <w:szCs w:val="22"/>
          <w:rtl/>
          <w:lang w:eastAsia="he-IL"/>
        </w:rPr>
        <w:t xml:space="preserve">  צריכה להמשיך ולתפקד ברמת הסניף וברמת הרשת. </w:t>
      </w:r>
      <w:r w:rsidR="008B555A">
        <w:rPr>
          <w:rFonts w:ascii="Comic Sans MS" w:hAnsi="Comic Sans MS" w:cs="David" w:hint="cs"/>
          <w:snapToGrid w:val="0"/>
          <w:sz w:val="20"/>
          <w:szCs w:val="22"/>
          <w:rtl/>
          <w:lang w:eastAsia="he-IL"/>
        </w:rPr>
        <w:t xml:space="preserve"> יחד עם זאת יש להניח שלא ניתן יהיה לספק את כל המידע הדרוש למשתמשים . יחד עם זאת בעת נפילה  של קשר למערכת חיצונית דרוש המשך אופרטיבי של פעולות בסיסיות .</w:t>
      </w:r>
    </w:p>
    <w:p w:rsidR="008B555A" w:rsidRDefault="008B555A" w:rsidP="008B555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ברמת סניף : </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ביצוע אספקה וקליטה של מוצרים.</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עדכוני מלאי מקומיים.</w:t>
      </w:r>
    </w:p>
    <w:p w:rsidR="008B555A" w:rsidRDefault="008B555A" w:rsidP="008B555A">
      <w:pPr>
        <w:numPr>
          <w:ilvl w:val="0"/>
          <w:numId w:val="20"/>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הפקת דו"חות. </w:t>
      </w:r>
    </w:p>
    <w:p w:rsidR="008B555A" w:rsidRDefault="008B555A" w:rsidP="008B555A">
      <w:pPr>
        <w:ind w:firstLine="45"/>
        <w:rPr>
          <w:rFonts w:ascii="Comic Sans MS" w:hAnsi="Comic Sans MS" w:cs="David"/>
          <w:snapToGrid w:val="0"/>
          <w:sz w:val="20"/>
          <w:szCs w:val="22"/>
          <w:rtl/>
          <w:lang w:eastAsia="he-IL"/>
        </w:rPr>
      </w:pPr>
    </w:p>
    <w:p w:rsidR="008B555A" w:rsidRDefault="008B555A" w:rsidP="008B555A">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ברמת סניף הרשת המרכזי :</w:t>
      </w:r>
    </w:p>
    <w:p w:rsidR="008B555A" w:rsidRDefault="008B555A" w:rsidP="008B555A">
      <w:pPr>
        <w:numPr>
          <w:ilvl w:val="0"/>
          <w:numId w:val="2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ביצוע אספקה וקליטה של מוצרים. </w:t>
      </w:r>
    </w:p>
    <w:p w:rsidR="008B555A" w:rsidRPr="008B555A" w:rsidRDefault="008B555A" w:rsidP="008B555A">
      <w:pPr>
        <w:numPr>
          <w:ilvl w:val="0"/>
          <w:numId w:val="21"/>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עדכון מלאי .</w:t>
      </w:r>
    </w:p>
    <w:p w:rsidR="00204D34" w:rsidRPr="00AC4A74" w:rsidRDefault="008B555A" w:rsidP="006F59EF">
      <w:pPr>
        <w:pStyle w:val="TOC1"/>
      </w:pPr>
      <w:bookmarkStart w:id="18" w:name="אבטחה"/>
      <w:r w:rsidRPr="00AC4A74">
        <w:rPr>
          <w:rFonts w:hint="cs"/>
          <w:rtl/>
        </w:rPr>
        <w:t>אבטחה</w:t>
      </w:r>
      <w:bookmarkEnd w:id="18"/>
      <w:r w:rsidRPr="00AC4A74">
        <w:rPr>
          <w:rFonts w:hint="cs"/>
          <w:rtl/>
        </w:rPr>
        <w:t xml:space="preserve">  .</w:t>
      </w:r>
    </w:p>
    <w:p w:rsidR="008B555A" w:rsidRDefault="008B555A" w:rsidP="00AC4A74">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לספק אבטחה בכמה רמות . קופאי רשאי לבצע אך ורק פעולות מכירה / החזרה (באישור מנהל מחסן) מול לקוח </w:t>
      </w:r>
      <w:r w:rsidR="009B2B51">
        <w:rPr>
          <w:rFonts w:ascii="Comic Sans MS" w:hAnsi="Comic Sans MS" w:cs="David" w:hint="cs"/>
          <w:snapToGrid w:val="0"/>
          <w:sz w:val="20"/>
          <w:szCs w:val="22"/>
          <w:rtl/>
          <w:lang w:eastAsia="he-IL"/>
        </w:rPr>
        <w:t>.  מחסנאי סניף רשאי להפיק דו"ח</w:t>
      </w:r>
      <w:r w:rsidR="00AC4A74">
        <w:rPr>
          <w:rFonts w:ascii="Comic Sans MS" w:hAnsi="Comic Sans MS" w:cs="David" w:hint="cs"/>
          <w:snapToGrid w:val="0"/>
          <w:sz w:val="20"/>
          <w:szCs w:val="22"/>
          <w:rtl/>
          <w:lang w:eastAsia="he-IL"/>
        </w:rPr>
        <w:t>ות , לבצע עדכוני מלאי משלוחים והזמנות ברמת סניף בלבד ומחסנאי ראשי רשאי לבצע את כל הפעולות ברמת הרשת המוגדרות במחסן הראשי. לשם כך דרוש</w:t>
      </w:r>
      <w:r>
        <w:rPr>
          <w:rFonts w:ascii="Comic Sans MS" w:hAnsi="Comic Sans MS" w:cs="David" w:hint="cs"/>
          <w:snapToGrid w:val="0"/>
          <w:sz w:val="20"/>
          <w:szCs w:val="22"/>
          <w:rtl/>
          <w:lang w:eastAsia="he-IL"/>
        </w:rPr>
        <w:t xml:space="preserve"> </w:t>
      </w:r>
      <w:r w:rsidR="00AC4A74">
        <w:rPr>
          <w:rFonts w:ascii="Comic Sans MS" w:hAnsi="Comic Sans MS" w:cs="David" w:hint="cs"/>
          <w:snapToGrid w:val="0"/>
          <w:sz w:val="20"/>
          <w:szCs w:val="22"/>
          <w:rtl/>
          <w:lang w:eastAsia="he-IL"/>
        </w:rPr>
        <w:t xml:space="preserve">מנגנון הרשאות וזיהוי משתמשים במערכת. </w:t>
      </w:r>
    </w:p>
    <w:p w:rsidR="001A1EC4" w:rsidRDefault="001A1EC4" w:rsidP="00123368">
      <w:pPr>
        <w:ind w:firstLine="45"/>
        <w:rPr>
          <w:rFonts w:ascii="Comic Sans MS" w:hAnsi="Comic Sans MS" w:cs="David"/>
          <w:snapToGrid w:val="0"/>
          <w:sz w:val="20"/>
          <w:szCs w:val="22"/>
          <w:rtl/>
          <w:lang w:eastAsia="he-IL"/>
        </w:rPr>
      </w:pPr>
    </w:p>
    <w:p w:rsidR="008B555A" w:rsidRPr="00A27205" w:rsidRDefault="008B555A" w:rsidP="00123368">
      <w:pPr>
        <w:ind w:firstLine="45"/>
        <w:rPr>
          <w:rFonts w:ascii="Comic Sans MS" w:hAnsi="Comic Sans MS" w:cs="David"/>
          <w:snapToGrid w:val="0"/>
          <w:sz w:val="20"/>
          <w:szCs w:val="22"/>
          <w:lang w:eastAsia="he-IL"/>
        </w:rPr>
      </w:pPr>
    </w:p>
    <w:p w:rsidR="00123368" w:rsidRPr="00A27205" w:rsidRDefault="00123368" w:rsidP="00123368">
      <w:pPr>
        <w:numPr>
          <w:ilvl w:val="1"/>
          <w:numId w:val="4"/>
        </w:numPr>
        <w:rPr>
          <w:rFonts w:ascii="Comic Sans MS" w:hAnsi="Comic Sans MS" w:cs="David"/>
          <w:b/>
          <w:bCs/>
          <w:color w:val="000000"/>
          <w:szCs w:val="30"/>
        </w:rPr>
      </w:pPr>
      <w:bookmarkStart w:id="19" w:name="הנחות_ותלויות"/>
      <w:r w:rsidRPr="00A27205">
        <w:rPr>
          <w:rFonts w:ascii="Comic Sans MS" w:hAnsi="Comic Sans MS" w:cs="David" w:hint="cs"/>
          <w:b/>
          <w:bCs/>
          <w:color w:val="000000"/>
          <w:szCs w:val="30"/>
          <w:rtl/>
        </w:rPr>
        <w:t>הנחות ותלויות</w:t>
      </w:r>
      <w:bookmarkEnd w:id="19"/>
    </w:p>
    <w:p w:rsidR="00EE4217" w:rsidRPr="00A27205" w:rsidRDefault="00EE4217" w:rsidP="00EE4217">
      <w:pPr>
        <w:ind w:firstLine="45"/>
        <w:rPr>
          <w:rFonts w:ascii="Comic Sans MS" w:hAnsi="Comic Sans MS" w:cs="David"/>
          <w:snapToGrid w:val="0"/>
          <w:sz w:val="20"/>
          <w:szCs w:val="22"/>
          <w:rtl/>
          <w:lang w:eastAsia="he-IL"/>
        </w:rPr>
      </w:pPr>
    </w:p>
    <w:p w:rsidR="00AC4A74"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מסמך דרישות זה נכתב תחת הנחות ותלויות  מסוימות בגורמים סביבתיים. אם אחת או יותר מההנחות שיפורטו להלן ישתנו אז יש לבחון מחדש כיצד משפיע שינוי זה על מסמך הדרישות, לערוך את השינויים המתבקשים ולתעד אותם. כמו כן אם יתווספו הנחות ותלויות נוספות יש לסקור את המסמך ולבדוק שלא נוצרו סתירות ודו משמעויות במסמך.</w:t>
      </w:r>
    </w:p>
    <w:p w:rsidR="00AC4A74" w:rsidRDefault="00AC4A74" w:rsidP="00AC4A74">
      <w:pPr>
        <w:ind w:firstLine="45"/>
        <w:rPr>
          <w:rFonts w:ascii="Comic Sans MS" w:hAnsi="Comic Sans MS" w:cs="David"/>
          <w:snapToGrid w:val="0"/>
          <w:sz w:val="20"/>
          <w:szCs w:val="22"/>
          <w:rtl/>
          <w:lang w:eastAsia="he-IL"/>
        </w:rPr>
      </w:pPr>
    </w:p>
    <w:p w:rsidR="00EE4217" w:rsidRPr="00A27205" w:rsidRDefault="00AC4A74" w:rsidP="00AC4A74">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להלן רשימת הנחות כלליות :   </w:t>
      </w:r>
    </w:p>
    <w:p w:rsidR="00EE4217" w:rsidRDefault="00AC4A74" w:rsidP="009B2699">
      <w:pPr>
        <w:numPr>
          <w:ilvl w:val="0"/>
          <w:numId w:val="2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לעת עתה אנו מניחים שהלקוח מבצע רכישות אך ורק בנקודות מכירה ולא דרך הטלפון. </w:t>
      </w:r>
    </w:p>
    <w:p w:rsidR="00AC4A74" w:rsidRDefault="00AC4A74" w:rsidP="009B2699">
      <w:pPr>
        <w:numPr>
          <w:ilvl w:val="0"/>
          <w:numId w:val="22"/>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כל סניף מקושר חיצונית  דרך השרת שלו אך ורק לסניף הראשי , למערכת ש.ב.א  ולמערכת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w:t>
      </w:r>
    </w:p>
    <w:p w:rsidR="00AC4A74"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אין שמירה של היסטוריית רכישות במערכת .</w:t>
      </w:r>
    </w:p>
    <w:p w:rsidR="009B2699"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כל סניף בהיררכיה מבצע גיבוי יומי של  נתוני המלאי  ומייצא את הקבצים הללו לשרת המרכזי. </w:t>
      </w:r>
    </w:p>
    <w:p w:rsidR="009B2699" w:rsidRDefault="009B2699" w:rsidP="009B2699">
      <w:pPr>
        <w:numPr>
          <w:ilvl w:val="0"/>
          <w:numId w:val="22"/>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קיים מנגנון נעילות בפלטפורמת ה-  </w:t>
      </w:r>
      <w:r>
        <w:rPr>
          <w:rFonts w:ascii="Comic Sans MS" w:hAnsi="Comic Sans MS" w:cs="David"/>
          <w:snapToGrid w:val="0"/>
          <w:sz w:val="20"/>
          <w:szCs w:val="22"/>
          <w:lang w:eastAsia="he-IL"/>
        </w:rPr>
        <w:t>Data Base</w:t>
      </w:r>
      <w:r>
        <w:rPr>
          <w:rFonts w:ascii="Comic Sans MS" w:hAnsi="Comic Sans MS" w:cs="David" w:hint="cs"/>
          <w:snapToGrid w:val="0"/>
          <w:sz w:val="20"/>
          <w:szCs w:val="22"/>
          <w:rtl/>
          <w:lang w:eastAsia="he-IL"/>
        </w:rPr>
        <w:t xml:space="preserve">  שאינו מאפשר עדכון רשומות שאינו מסונכרן.</w:t>
      </w:r>
    </w:p>
    <w:p w:rsidR="00F40590" w:rsidRDefault="00F40590" w:rsidP="009B2699">
      <w:pPr>
        <w:numPr>
          <w:ilvl w:val="0"/>
          <w:numId w:val="22"/>
        </w:numPr>
        <w:rPr>
          <w:rFonts w:ascii="Comic Sans MS" w:hAnsi="Comic Sans MS" w:cs="David"/>
          <w:snapToGrid w:val="0"/>
          <w:sz w:val="20"/>
          <w:szCs w:val="22"/>
          <w:lang w:eastAsia="he-IL"/>
        </w:rPr>
      </w:pPr>
      <w:ins w:id="20" w:author="Unknown" w:date="2006-05-23T06:59:00Z">
        <w:r w:rsidRPr="00F40590">
          <w:rPr>
            <w:rFonts w:ascii="Comic Sans MS" w:hAnsi="Comic Sans MS" w:cs="David"/>
            <w:snapToGrid w:val="0"/>
            <w:sz w:val="20"/>
            <w:szCs w:val="22"/>
            <w:rtl/>
            <w:lang w:eastAsia="he-IL"/>
          </w:rPr>
          <w:t>בסניף הראשי תמיד יהיו מוצרים מכל הסוגים ותמיד הוא יוכל לבצע השלמה לכל השאר</w:t>
        </w:r>
      </w:ins>
    </w:p>
    <w:p w:rsidR="00F40590" w:rsidRPr="00F40590" w:rsidRDefault="00F40590" w:rsidP="00F40590">
      <w:pPr>
        <w:numPr>
          <w:ilvl w:val="0"/>
          <w:numId w:val="22"/>
        </w:numPr>
        <w:rPr>
          <w:ins w:id="21" w:author="Unknown" w:date="2006-05-23T06:59:00Z"/>
          <w:rFonts w:ascii="Comic Sans MS" w:hAnsi="Comic Sans MS" w:cs="David"/>
          <w:snapToGrid w:val="0"/>
          <w:sz w:val="20"/>
          <w:szCs w:val="22"/>
          <w:rtl/>
          <w:lang w:eastAsia="he-IL"/>
        </w:rPr>
      </w:pPr>
      <w:ins w:id="22" w:author="Unknown" w:date="2006-05-23T06:59:00Z">
        <w:r w:rsidRPr="00F40590">
          <w:rPr>
            <w:rFonts w:ascii="Comic Sans MS" w:hAnsi="Comic Sans MS" w:cs="David"/>
            <w:snapToGrid w:val="0"/>
            <w:sz w:val="20"/>
            <w:szCs w:val="22"/>
            <w:rtl/>
            <w:lang w:eastAsia="he-IL"/>
          </w:rPr>
          <w:t>מדיניות ניהול הזיכרון מבוצעת באופן אוטומאטי</w:t>
        </w:r>
      </w:ins>
      <w:r>
        <w:rPr>
          <w:rFonts w:ascii="Comic Sans MS" w:hAnsi="Comic Sans MS" w:cs="David" w:hint="cs"/>
          <w:snapToGrid w:val="0"/>
          <w:sz w:val="20"/>
          <w:szCs w:val="22"/>
          <w:rtl/>
          <w:lang w:eastAsia="he-IL"/>
        </w:rPr>
        <w:t xml:space="preserve"> </w:t>
      </w:r>
      <w:ins w:id="23" w:author="Unknown" w:date="2006-05-23T06:59:00Z">
        <w:r w:rsidRPr="00F40590">
          <w:rPr>
            <w:rFonts w:ascii="Comic Sans MS" w:hAnsi="Comic Sans MS" w:cs="David"/>
            <w:snapToGrid w:val="0"/>
            <w:sz w:val="20"/>
            <w:szCs w:val="22"/>
            <w:rtl/>
            <w:lang w:eastAsia="he-IL"/>
          </w:rPr>
          <w:t>(מחיקת מידע מיותר ושחרור משאבי זיכרון).</w:t>
        </w:r>
      </w:ins>
    </w:p>
    <w:p w:rsidR="009B2699" w:rsidRDefault="009B2699" w:rsidP="00F40590">
      <w:pPr>
        <w:ind w:left="405"/>
        <w:rPr>
          <w:rFonts w:ascii="Comic Sans MS" w:hAnsi="Comic Sans MS" w:cs="David"/>
          <w:snapToGrid w:val="0"/>
          <w:sz w:val="20"/>
          <w:szCs w:val="22"/>
          <w:rtl/>
          <w:lang w:eastAsia="he-IL"/>
        </w:rPr>
      </w:pPr>
    </w:p>
    <w:p w:rsidR="009B2699" w:rsidRPr="00A27205" w:rsidRDefault="009B2699" w:rsidP="00AC4A74">
      <w:pPr>
        <w:ind w:firstLine="45"/>
        <w:rPr>
          <w:rFonts w:ascii="Comic Sans MS" w:hAnsi="Comic Sans MS" w:cs="David"/>
          <w:snapToGrid w:val="0"/>
          <w:sz w:val="20"/>
          <w:szCs w:val="22"/>
          <w:rtl/>
          <w:lang w:eastAsia="he-IL"/>
        </w:rPr>
      </w:pPr>
    </w:p>
    <w:p w:rsidR="00EE4217" w:rsidRPr="00A27205" w:rsidRDefault="001A1EC4"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3.   </w:t>
      </w:r>
      <w:bookmarkStart w:id="24" w:name="דרישות_המערכת"/>
      <w:r w:rsidR="00EE4217" w:rsidRPr="00A27205">
        <w:rPr>
          <w:rFonts w:ascii="Comic Sans MS" w:hAnsi="Comic Sans MS" w:cs="David" w:hint="cs"/>
          <w:b/>
          <w:bCs/>
          <w:color w:val="000000"/>
          <w:sz w:val="40"/>
          <w:szCs w:val="40"/>
          <w:rtl/>
        </w:rPr>
        <w:t xml:space="preserve">דרישות  המערכת </w:t>
      </w:r>
      <w:bookmarkEnd w:id="24"/>
    </w:p>
    <w:p w:rsidR="00EE4217" w:rsidRPr="00A27205" w:rsidRDefault="00EE4217" w:rsidP="00EE4217">
      <w:pPr>
        <w:rPr>
          <w:rFonts w:ascii="Comic Sans MS" w:hAnsi="Comic Sans MS" w:cs="David"/>
          <w:snapToGrid w:val="0"/>
          <w:sz w:val="20"/>
          <w:szCs w:val="22"/>
          <w:rtl/>
          <w:lang w:eastAsia="he-IL"/>
        </w:rPr>
      </w:pPr>
    </w:p>
    <w:p w:rsidR="00EE4217" w:rsidRPr="00A27205" w:rsidRDefault="00EE4217" w:rsidP="00EE4217">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3.1  </w:t>
      </w:r>
      <w:bookmarkStart w:id="25" w:name="דרישות_פונקצינאליות"/>
      <w:r w:rsidRPr="00A27205">
        <w:rPr>
          <w:rFonts w:ascii="Comic Sans MS" w:hAnsi="Comic Sans MS" w:cs="David" w:hint="cs"/>
          <w:b/>
          <w:bCs/>
          <w:color w:val="000000"/>
          <w:szCs w:val="30"/>
          <w:rtl/>
        </w:rPr>
        <w:t xml:space="preserve">דרישות </w:t>
      </w:r>
      <w:bookmarkEnd w:id="25"/>
      <w:r w:rsidR="00FE4F3C" w:rsidRPr="00A27205">
        <w:rPr>
          <w:rFonts w:ascii="Comic Sans MS" w:hAnsi="Comic Sans MS" w:cs="David" w:hint="cs"/>
          <w:b/>
          <w:bCs/>
          <w:color w:val="000000"/>
          <w:szCs w:val="30"/>
          <w:rtl/>
        </w:rPr>
        <w:t>פונקציונאליו</w:t>
      </w:r>
      <w:r w:rsidR="00FE4F3C" w:rsidRPr="00A27205">
        <w:rPr>
          <w:rFonts w:ascii="Comic Sans MS" w:hAnsi="Comic Sans MS" w:cs="David" w:hint="eastAsia"/>
          <w:b/>
          <w:bCs/>
          <w:color w:val="000000"/>
          <w:szCs w:val="30"/>
          <w:rtl/>
        </w:rPr>
        <w:t>ת</w:t>
      </w:r>
      <w:r w:rsidRPr="00A27205">
        <w:rPr>
          <w:rFonts w:ascii="Comic Sans MS" w:hAnsi="Comic Sans MS" w:cs="David" w:hint="cs"/>
          <w:b/>
          <w:bCs/>
          <w:color w:val="000000"/>
          <w:szCs w:val="30"/>
          <w:rtl/>
        </w:rPr>
        <w:t xml:space="preserve"> </w:t>
      </w:r>
    </w:p>
    <w:p w:rsidR="00EE4217" w:rsidRDefault="009B2B51" w:rsidP="006F59EF">
      <w:pPr>
        <w:ind w:firstLine="45"/>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בחלק זה של המסמך נתאר את הדרישות הפונקציונאליות של המערכת. כל תת סעיף יתאר דרישה פונקציונאלית אחת שבה נסביר כיצד  הפלט הדרוש מיוצר.  </w:t>
      </w:r>
      <w:r w:rsidR="006F59EF">
        <w:rPr>
          <w:rFonts w:ascii="Comic Sans MS" w:hAnsi="Comic Sans MS" w:cs="David" w:hint="cs"/>
          <w:snapToGrid w:val="0"/>
          <w:sz w:val="20"/>
          <w:szCs w:val="22"/>
          <w:rtl/>
          <w:lang w:eastAsia="he-IL"/>
        </w:rPr>
        <w:t xml:space="preserve">לכל דרישה פונקציונאלית הוצמד מספר סידורי  של תהליך  הלקוח מתוך תרשימי ה </w:t>
      </w:r>
      <w:r w:rsidR="006F59EF">
        <w:rPr>
          <w:rFonts w:ascii="Comic Sans MS" w:hAnsi="Comic Sans MS" w:cs="David"/>
          <w:snapToGrid w:val="0"/>
          <w:sz w:val="20"/>
          <w:szCs w:val="22"/>
          <w:rtl/>
          <w:lang w:eastAsia="he-IL"/>
        </w:rPr>
        <w:t>–</w:t>
      </w:r>
      <w:r w:rsidR="006F59EF">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המופיעים בנספח </w:t>
      </w:r>
      <w:r>
        <w:rPr>
          <w:rFonts w:ascii="Comic Sans MS" w:hAnsi="Comic Sans MS" w:cs="David" w:hint="cs"/>
          <w:snapToGrid w:val="0"/>
          <w:sz w:val="20"/>
          <w:szCs w:val="22"/>
          <w:rtl/>
          <w:lang w:eastAsia="he-IL"/>
        </w:rPr>
        <w:t xml:space="preserve"> </w:t>
      </w:r>
      <w:r w:rsidR="006F59EF">
        <w:rPr>
          <w:rFonts w:ascii="Comic Sans MS" w:hAnsi="Comic Sans MS" w:cs="David" w:hint="cs"/>
          <w:snapToGrid w:val="0"/>
          <w:sz w:val="20"/>
          <w:szCs w:val="22"/>
          <w:rtl/>
          <w:lang w:eastAsia="he-IL"/>
        </w:rPr>
        <w:t xml:space="preserve">5.2 של מסמך זה.   לדוגמה עבור  תהליך  "הוספת קטגוריה" שמספרו הסידורי ב </w:t>
      </w:r>
      <w:r w:rsidR="006F59EF">
        <w:rPr>
          <w:rFonts w:ascii="Comic Sans MS" w:hAnsi="Comic Sans MS" w:cs="David" w:hint="cs"/>
          <w:snapToGrid w:val="0"/>
          <w:sz w:val="20"/>
          <w:szCs w:val="22"/>
          <w:lang w:eastAsia="he-IL"/>
        </w:rPr>
        <w:t>DFD</w:t>
      </w:r>
      <w:r w:rsidR="006F59EF">
        <w:rPr>
          <w:rFonts w:ascii="Comic Sans MS" w:hAnsi="Comic Sans MS" w:cs="David" w:hint="cs"/>
          <w:snapToGrid w:val="0"/>
          <w:sz w:val="20"/>
          <w:szCs w:val="22"/>
          <w:rtl/>
          <w:lang w:eastAsia="he-IL"/>
        </w:rPr>
        <w:t xml:space="preserve"> הוא </w:t>
      </w:r>
      <w:r w:rsidR="006F59EF">
        <w:rPr>
          <w:rFonts w:ascii="Comic Sans MS" w:hAnsi="Comic Sans MS" w:cs="David"/>
          <w:snapToGrid w:val="0"/>
          <w:sz w:val="20"/>
          <w:szCs w:val="22"/>
          <w:lang w:eastAsia="he-IL"/>
        </w:rPr>
        <w:t xml:space="preserve">1.1.1 </w:t>
      </w:r>
      <w:r w:rsidR="006F59EF">
        <w:rPr>
          <w:rFonts w:ascii="Comic Sans MS" w:hAnsi="Comic Sans MS" w:cs="David" w:hint="cs"/>
          <w:snapToGrid w:val="0"/>
          <w:sz w:val="20"/>
          <w:szCs w:val="22"/>
          <w:rtl/>
          <w:lang w:eastAsia="he-IL"/>
        </w:rPr>
        <w:t xml:space="preserve">  יוצמד המפתח  </w:t>
      </w:r>
      <w:r w:rsidR="006F59EF">
        <w:rPr>
          <w:rFonts w:ascii="Comic Sans MS" w:hAnsi="Comic Sans MS" w:cs="David"/>
          <w:snapToGrid w:val="0"/>
          <w:sz w:val="20"/>
          <w:szCs w:val="22"/>
          <w:lang w:eastAsia="he-IL"/>
        </w:rPr>
        <w:t xml:space="preserve">3.1[1.1.1] </w:t>
      </w:r>
      <w:r w:rsidR="006F59EF">
        <w:rPr>
          <w:rFonts w:ascii="Comic Sans MS" w:hAnsi="Comic Sans MS" w:cs="David" w:hint="cs"/>
          <w:snapToGrid w:val="0"/>
          <w:sz w:val="20"/>
          <w:szCs w:val="22"/>
          <w:rtl/>
          <w:lang w:eastAsia="he-IL"/>
        </w:rPr>
        <w:t xml:space="preserve">  בסעיף  זה. </w:t>
      </w:r>
    </w:p>
    <w:p w:rsidR="004340F0" w:rsidRDefault="004340F0" w:rsidP="006F59EF">
      <w:pPr>
        <w:ind w:firstLine="45"/>
        <w:rPr>
          <w:rFonts w:ascii="Comic Sans MS" w:hAnsi="Comic Sans MS" w:cs="David"/>
          <w:snapToGrid w:val="0"/>
          <w:sz w:val="20"/>
          <w:szCs w:val="22"/>
          <w:rtl/>
          <w:lang w:eastAsia="he-IL"/>
        </w:rPr>
      </w:pPr>
    </w:p>
    <w:p w:rsidR="004340F0" w:rsidRPr="0088552A" w:rsidRDefault="004340F0" w:rsidP="004340F0">
      <w:pPr>
        <w:pStyle w:val="TOC1"/>
        <w:rPr>
          <w:rFonts w:ascii="Comic Sans MS" w:hAnsi="Comic Sans MS"/>
          <w:snapToGrid w:val="0"/>
          <w:color w:val="auto"/>
          <w:sz w:val="28"/>
          <w:szCs w:val="28"/>
          <w:rtl/>
        </w:rPr>
      </w:pPr>
      <w:r w:rsidRPr="0088552A">
        <w:rPr>
          <w:rFonts w:ascii="Comic Sans MS" w:hAnsi="Comic Sans MS"/>
          <w:b w:val="0"/>
          <w:bCs w:val="0"/>
          <w:snapToGrid w:val="0"/>
          <w:color w:val="auto"/>
          <w:sz w:val="28"/>
          <w:szCs w:val="28"/>
        </w:rPr>
        <w:t>3.1[1.1.1]</w:t>
      </w:r>
      <w:r w:rsidRPr="0088552A">
        <w:rPr>
          <w:rFonts w:ascii="Comic Sans MS" w:hAnsi="Comic Sans MS" w:hint="cs"/>
          <w:b w:val="0"/>
          <w:bCs w:val="0"/>
          <w:snapToGrid w:val="0"/>
          <w:color w:val="auto"/>
          <w:sz w:val="28"/>
          <w:szCs w:val="28"/>
          <w:rtl/>
        </w:rPr>
        <w:t xml:space="preserve">  </w:t>
      </w:r>
      <w:r w:rsidRPr="0088552A">
        <w:rPr>
          <w:rFonts w:ascii="Comic Sans MS" w:hAnsi="Comic Sans MS" w:hint="cs"/>
          <w:snapToGrid w:val="0"/>
          <w:color w:val="auto"/>
          <w:sz w:val="28"/>
          <w:szCs w:val="28"/>
          <w:rtl/>
        </w:rPr>
        <w:t xml:space="preserve">ניהול קטגוריות מוצרים  </w:t>
      </w:r>
    </w:p>
    <w:p w:rsidR="006F59EF" w:rsidRDefault="006F59EF" w:rsidP="00196243">
      <w:pPr>
        <w:pStyle w:val="TOC1"/>
        <w:rPr>
          <w:rtl/>
        </w:rPr>
      </w:pPr>
      <w:r w:rsidRPr="0088552A">
        <w:rPr>
          <w:rFonts w:ascii="Comic Sans MS" w:hAnsi="Comic Sans MS"/>
          <w:b w:val="0"/>
          <w:bCs w:val="0"/>
          <w:snapToGrid w:val="0"/>
          <w:color w:val="auto"/>
        </w:rPr>
        <w:t>3.1[1.1.1</w:t>
      </w:r>
      <w:r w:rsidR="00BB0E40" w:rsidRPr="0088552A">
        <w:rPr>
          <w:rFonts w:ascii="Comic Sans MS" w:hAnsi="Comic Sans MS"/>
          <w:b w:val="0"/>
          <w:bCs w:val="0"/>
          <w:snapToGrid w:val="0"/>
          <w:color w:val="auto"/>
        </w:rPr>
        <w:t>.1</w:t>
      </w:r>
      <w:r w:rsidRPr="0088552A">
        <w:rPr>
          <w:rFonts w:ascii="Comic Sans MS" w:hAnsi="Comic Sans MS"/>
          <w:b w:val="0"/>
          <w:bCs w:val="0"/>
          <w:snapToGrid w:val="0"/>
          <w:color w:val="auto"/>
        </w:rPr>
        <w:t>]</w:t>
      </w:r>
      <w:r w:rsidRPr="0088552A">
        <w:rPr>
          <w:rFonts w:hint="cs"/>
          <w:rtl/>
        </w:rPr>
        <w:t xml:space="preserve">  הוספת קטגוריית מוצרים</w:t>
      </w:r>
      <w:r>
        <w:rPr>
          <w:rFonts w:hint="cs"/>
          <w:rtl/>
        </w:rPr>
        <w:t xml:space="preserve"> </w:t>
      </w:r>
    </w:p>
    <w:p w:rsidR="00196243" w:rsidRPr="00F16BC1"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F59EF" w:rsidRPr="00196243" w:rsidRDefault="006F59EF" w:rsidP="000D20CC">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לנהל מוצרים ברמת קטגוריות. </w:t>
      </w:r>
      <w:r w:rsidR="00196243" w:rsidRPr="00196243">
        <w:rPr>
          <w:rFonts w:ascii="Comic Sans MS" w:hAnsi="Comic Sans MS" w:cs="David" w:hint="cs"/>
          <w:snapToGrid w:val="0"/>
          <w:sz w:val="20"/>
          <w:szCs w:val="22"/>
          <w:rtl/>
          <w:lang w:eastAsia="he-IL"/>
        </w:rPr>
        <w:t>פונקציה זו נועדה כדי להוסיף למסד הנתונים קטגוריית מוצרים חדשה. פעולה זו נדרשת כאשר מעוניינים להוסיף מוצר חדש שאינו משתייך לאף קטגוריה קיימת. או כפועל יוצא מהחלטת הארגון לשווק מוצרים</w:t>
      </w:r>
      <w:r w:rsidRPr="00196243">
        <w:rPr>
          <w:rFonts w:ascii="Comic Sans MS" w:hAnsi="Comic Sans MS" w:cs="David" w:hint="cs"/>
          <w:snapToGrid w:val="0"/>
          <w:sz w:val="20"/>
          <w:szCs w:val="22"/>
          <w:rtl/>
          <w:lang w:eastAsia="he-IL"/>
        </w:rPr>
        <w:t xml:space="preserve"> </w:t>
      </w:r>
      <w:r w:rsidR="00196243" w:rsidRPr="00196243">
        <w:rPr>
          <w:rFonts w:ascii="Comic Sans MS" w:hAnsi="Comic Sans MS" w:cs="David" w:hint="cs"/>
          <w:snapToGrid w:val="0"/>
          <w:sz w:val="20"/>
          <w:szCs w:val="22"/>
          <w:rtl/>
          <w:lang w:eastAsia="he-IL"/>
        </w:rPr>
        <w:t xml:space="preserve">מתחום חדש. </w:t>
      </w:r>
    </w:p>
    <w:p w:rsidR="00196243" w:rsidRPr="00196243"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sidR="00261044">
        <w:rPr>
          <w:rFonts w:hint="cs"/>
          <w:sz w:val="26"/>
          <w:szCs w:val="26"/>
          <w:rtl/>
        </w:rPr>
        <w:t xml:space="preserve"> ה</w:t>
      </w:r>
      <w:r w:rsidR="00F46A82">
        <w:rPr>
          <w:rFonts w:hint="cs"/>
          <w:sz w:val="26"/>
          <w:szCs w:val="26"/>
          <w:rtl/>
        </w:rPr>
        <w:t>פונקציה</w:t>
      </w:r>
      <w:r w:rsidRPr="00196243">
        <w:rPr>
          <w:rFonts w:ascii="Comic Sans MS" w:hAnsi="Comic Sans MS" w:hint="cs"/>
          <w:snapToGrid w:val="0"/>
          <w:color w:val="auto"/>
          <w:sz w:val="20"/>
          <w:szCs w:val="20"/>
          <w:rtl/>
        </w:rPr>
        <w:t xml:space="preserve"> </w:t>
      </w:r>
    </w:p>
    <w:p w:rsidR="006E72DE" w:rsidRDefault="006E72DE" w:rsidP="000D20C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קטגוריית מוצרים" .  </w:t>
      </w:r>
    </w:p>
    <w:p w:rsidR="00196243" w:rsidRPr="00196243" w:rsidRDefault="006E72DE" w:rsidP="000D20C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קטגוריה חדשה המכילה </w:t>
      </w:r>
      <w:r w:rsidR="00261044">
        <w:rPr>
          <w:rFonts w:ascii="Comic Sans MS" w:hAnsi="Comic Sans MS" w:cs="David" w:hint="cs"/>
          <w:snapToGrid w:val="0"/>
          <w:sz w:val="20"/>
          <w:szCs w:val="22"/>
          <w:rtl/>
          <w:lang w:eastAsia="he-IL"/>
        </w:rPr>
        <w:t xml:space="preserve">שם </w:t>
      </w:r>
      <w:r>
        <w:rPr>
          <w:rFonts w:ascii="Comic Sans MS" w:hAnsi="Comic Sans MS" w:cs="David" w:hint="cs"/>
          <w:snapToGrid w:val="0"/>
          <w:sz w:val="20"/>
          <w:szCs w:val="22"/>
          <w:rtl/>
          <w:lang w:eastAsia="he-IL"/>
        </w:rPr>
        <w:t xml:space="preserve">קטגוריה </w:t>
      </w:r>
      <w:r w:rsidR="00261044">
        <w:rPr>
          <w:rFonts w:ascii="Comic Sans MS" w:hAnsi="Comic Sans MS" w:cs="David" w:hint="cs"/>
          <w:snapToGrid w:val="0"/>
          <w:sz w:val="20"/>
          <w:szCs w:val="22"/>
          <w:rtl/>
          <w:lang w:eastAsia="he-IL"/>
        </w:rPr>
        <w:t>, תיאור</w:t>
      </w:r>
      <w:r w:rsidR="00BB6A41">
        <w:rPr>
          <w:rFonts w:ascii="Comic Sans MS" w:hAnsi="Comic Sans MS" w:cs="David" w:hint="cs"/>
          <w:snapToGrid w:val="0"/>
          <w:sz w:val="20"/>
          <w:szCs w:val="22"/>
          <w:rtl/>
          <w:lang w:eastAsia="he-IL"/>
        </w:rPr>
        <w:t xml:space="preserve"> </w:t>
      </w:r>
      <w:r w:rsidR="00261044">
        <w:rPr>
          <w:rFonts w:ascii="Comic Sans MS" w:hAnsi="Comic Sans MS" w:cs="David" w:hint="cs"/>
          <w:snapToGrid w:val="0"/>
          <w:sz w:val="20"/>
          <w:szCs w:val="22"/>
          <w:rtl/>
          <w:lang w:eastAsia="he-IL"/>
        </w:rPr>
        <w:t xml:space="preserve"> ונפח</w:t>
      </w:r>
      <w:r w:rsidR="00BB6A41">
        <w:rPr>
          <w:rFonts w:ascii="Comic Sans MS" w:hAnsi="Comic Sans MS" w:cs="David" w:hint="cs"/>
          <w:snapToGrid w:val="0"/>
          <w:sz w:val="20"/>
          <w:szCs w:val="22"/>
          <w:rtl/>
          <w:lang w:eastAsia="he-IL"/>
        </w:rPr>
        <w:t xml:space="preserve"> </w:t>
      </w:r>
      <w:r w:rsidR="00261044">
        <w:rPr>
          <w:rFonts w:ascii="Comic Sans MS" w:hAnsi="Comic Sans MS" w:cs="David" w:hint="cs"/>
          <w:snapToGrid w:val="0"/>
          <w:sz w:val="20"/>
          <w:szCs w:val="22"/>
          <w:rtl/>
          <w:lang w:eastAsia="he-IL"/>
        </w:rPr>
        <w:t xml:space="preserve"> אחסון .</w:t>
      </w:r>
      <w:r w:rsidR="00BB6A41">
        <w:rPr>
          <w:rFonts w:ascii="Comic Sans MS" w:hAnsi="Comic Sans MS" w:cs="David" w:hint="cs"/>
          <w:snapToGrid w:val="0"/>
          <w:sz w:val="20"/>
          <w:szCs w:val="22"/>
          <w:rtl/>
          <w:lang w:eastAsia="he-IL"/>
        </w:rPr>
        <w:t xml:space="preserve"> </w:t>
      </w:r>
    </w:p>
    <w:p w:rsidR="00C57930" w:rsidRDefault="00196243" w:rsidP="000D20C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w:t>
      </w:r>
    </w:p>
    <w:p w:rsidR="00C57930" w:rsidRPr="00FB16C4" w:rsidRDefault="00FB16C4" w:rsidP="00CC0688">
      <w:pPr>
        <w:pStyle w:val="TOC1"/>
        <w:tabs>
          <w:tab w:val="left" w:pos="180"/>
          <w:tab w:val="left" w:pos="540"/>
          <w:tab w:val="left" w:pos="90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w:t>
      </w:r>
      <w:r w:rsidR="00C57930">
        <w:rPr>
          <w:rFonts w:ascii="Comic Sans MS" w:hAnsi="Comic Sans MS" w:hint="cs"/>
          <w:b w:val="0"/>
          <w:bCs w:val="0"/>
          <w:snapToGrid w:val="0"/>
          <w:color w:val="auto"/>
          <w:sz w:val="20"/>
          <w:szCs w:val="22"/>
          <w:rtl/>
        </w:rPr>
        <w:t xml:space="preserve">חיפוש בטבלת </w:t>
      </w:r>
      <w:r w:rsidR="00C57930">
        <w:rPr>
          <w:rFonts w:ascii="Comic Sans MS" w:hAnsi="Comic Sans MS"/>
          <w:b w:val="0"/>
          <w:bCs w:val="0"/>
          <w:snapToGrid w:val="0"/>
          <w:color w:val="auto"/>
          <w:sz w:val="20"/>
          <w:szCs w:val="22"/>
        </w:rPr>
        <w:t xml:space="preserve">ProductCategories </w:t>
      </w:r>
      <w:r w:rsidR="00C57930">
        <w:rPr>
          <w:rFonts w:ascii="Comic Sans MS" w:hAnsi="Comic Sans MS" w:hint="cs"/>
          <w:b w:val="0"/>
          <w:bCs w:val="0"/>
          <w:snapToGrid w:val="0"/>
          <w:color w:val="auto"/>
          <w:sz w:val="20"/>
          <w:szCs w:val="22"/>
          <w:rtl/>
        </w:rPr>
        <w:t xml:space="preserve"> תחת השדה  "</w:t>
      </w:r>
      <w:r w:rsidR="00CC0688">
        <w:rPr>
          <w:rFonts w:ascii="Comic Sans MS" w:hAnsi="Comic Sans MS"/>
          <w:b w:val="0"/>
          <w:bCs w:val="0"/>
          <w:snapToGrid w:val="0"/>
          <w:color w:val="auto"/>
          <w:sz w:val="20"/>
          <w:szCs w:val="22"/>
        </w:rPr>
        <w:t>name</w:t>
      </w:r>
      <w:r w:rsidR="00C57930">
        <w:rPr>
          <w:rFonts w:ascii="Comic Sans MS" w:hAnsi="Comic Sans MS" w:hint="cs"/>
          <w:b w:val="0"/>
          <w:bCs w:val="0"/>
          <w:snapToGrid w:val="0"/>
          <w:color w:val="auto"/>
          <w:sz w:val="20"/>
          <w:szCs w:val="22"/>
          <w:rtl/>
        </w:rPr>
        <w:t>"</w:t>
      </w:r>
      <w:r>
        <w:rPr>
          <w:rFonts w:ascii="Comic Sans MS" w:hAnsi="Comic Sans MS" w:hint="cs"/>
          <w:b w:val="0"/>
          <w:bCs w:val="0"/>
          <w:snapToGrid w:val="0"/>
          <w:color w:val="auto"/>
          <w:sz w:val="20"/>
          <w:szCs w:val="22"/>
          <w:rtl/>
        </w:rPr>
        <w:t xml:space="preserve"> להשוואת השם החדש עם שמות קיימים</w:t>
      </w:r>
      <w:r w:rsidR="00C57930">
        <w:rPr>
          <w:rFonts w:ascii="Comic Sans MS" w:hAnsi="Comic Sans MS" w:hint="cs"/>
          <w:b w:val="0"/>
          <w:bCs w:val="0"/>
          <w:snapToGrid w:val="0"/>
          <w:color w:val="auto"/>
          <w:sz w:val="20"/>
          <w:szCs w:val="22"/>
          <w:rtl/>
        </w:rPr>
        <w:t xml:space="preserve">. </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C57930">
        <w:rPr>
          <w:rFonts w:ascii="Comic Sans MS" w:hAnsi="Comic Sans MS" w:hint="cs"/>
          <w:b w:val="0"/>
          <w:bCs w:val="0"/>
          <w:snapToGrid w:val="0"/>
          <w:color w:val="auto"/>
          <w:sz w:val="20"/>
          <w:szCs w:val="22"/>
          <w:rtl/>
        </w:rPr>
        <w:t xml:space="preserve">אם שם הקטגוריה קיים </w:t>
      </w:r>
      <w:r>
        <w:rPr>
          <w:rFonts w:ascii="Comic Sans MS" w:hAnsi="Comic Sans MS" w:hint="cs"/>
          <w:b w:val="0"/>
          <w:bCs w:val="0"/>
          <w:snapToGrid w:val="0"/>
          <w:color w:val="auto"/>
          <w:sz w:val="20"/>
          <w:szCs w:val="22"/>
          <w:rtl/>
        </w:rPr>
        <w:t xml:space="preserve">תוצג הודעה על כך ויתאפשר לשנות את השם או לאשר . </w:t>
      </w:r>
    </w:p>
    <w:p w:rsid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קטגוריה  והרשומה תתווסף לטבלת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w:t>
      </w:r>
    </w:p>
    <w:p w:rsidR="00FB16C4" w:rsidRPr="00FB16C4" w:rsidRDefault="00FB16C4" w:rsidP="000D20C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196243" w:rsidRPr="00196243" w:rsidRDefault="00196243" w:rsidP="000D20CC">
      <w:pPr>
        <w:pStyle w:val="TOC1"/>
        <w:spacing w:line="240" w:lineRule="auto"/>
        <w:ind w:left="360"/>
        <w:rPr>
          <w:sz w:val="26"/>
          <w:szCs w:val="26"/>
          <w:rtl/>
        </w:rPr>
      </w:pPr>
      <w:r w:rsidRPr="00196243">
        <w:rPr>
          <w:rFonts w:ascii="Comic Sans MS" w:hAnsi="Comic Sans MS"/>
          <w:snapToGrid w:val="0"/>
          <w:color w:val="auto"/>
          <w:sz w:val="20"/>
          <w:szCs w:val="20"/>
        </w:rPr>
        <w:t>3.1[1.1.1</w:t>
      </w:r>
      <w:r w:rsidR="00BB0E40">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sidR="00F46A82">
        <w:rPr>
          <w:rFonts w:hint="cs"/>
          <w:sz w:val="26"/>
          <w:szCs w:val="26"/>
          <w:rtl/>
        </w:rPr>
        <w:t>הפונקציה</w:t>
      </w:r>
    </w:p>
    <w:p w:rsidR="00196243" w:rsidRDefault="00FB16C4" w:rsidP="000D20C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פלט : רשומת קטגוריה המכילה מזהה קטגוריה</w:t>
      </w:r>
      <w:r w:rsidR="00196243" w:rsidRPr="00FB16C4">
        <w:rPr>
          <w:rFonts w:ascii="Comic Sans MS" w:hAnsi="Comic Sans MS" w:cs="David" w:hint="cs"/>
          <w:snapToGrid w:val="0"/>
          <w:sz w:val="20"/>
          <w:szCs w:val="22"/>
          <w:rtl/>
          <w:lang w:eastAsia="he-IL"/>
        </w:rPr>
        <w:t xml:space="preserve">  </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קטגוריה , תיאור  ונפח  אחסון .</w:t>
      </w:r>
    </w:p>
    <w:p w:rsidR="00FB16C4" w:rsidRPr="00FB16C4" w:rsidRDefault="00FB16C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w:t>
      </w:r>
      <w:r w:rsidR="00F16BC1">
        <w:rPr>
          <w:rFonts w:ascii="Comic Sans MS" w:hAnsi="Comic Sans MS" w:cs="David" w:hint="cs"/>
          <w:snapToGrid w:val="0"/>
          <w:sz w:val="20"/>
          <w:szCs w:val="22"/>
          <w:rtl/>
          <w:lang w:eastAsia="he-IL"/>
        </w:rPr>
        <w:t xml:space="preserve"> בסיס נתונים מרכזי</w:t>
      </w:r>
      <w:r>
        <w:rPr>
          <w:rFonts w:ascii="Comic Sans MS" w:hAnsi="Comic Sans MS" w:cs="David" w:hint="cs"/>
          <w:snapToGrid w:val="0"/>
          <w:sz w:val="20"/>
          <w:szCs w:val="22"/>
          <w:rtl/>
          <w:lang w:eastAsia="he-IL"/>
        </w:rPr>
        <w:t xml:space="preserve"> </w:t>
      </w:r>
      <w:r w:rsidR="00F16BC1">
        <w:rPr>
          <w:rFonts w:ascii="Comic Sans MS" w:hAnsi="Comic Sans MS" w:cs="David" w:hint="cs"/>
          <w:snapToGrid w:val="0"/>
          <w:sz w:val="20"/>
          <w:szCs w:val="22"/>
          <w:rtl/>
          <w:lang w:eastAsia="he-IL"/>
        </w:rPr>
        <w:t xml:space="preserve"> </w:t>
      </w:r>
      <w:r w:rsidR="00F16BC1">
        <w:rPr>
          <w:rFonts w:ascii="Comic Sans MS" w:hAnsi="Comic Sans MS" w:cs="David"/>
          <w:snapToGrid w:val="0"/>
          <w:sz w:val="20"/>
          <w:szCs w:val="22"/>
          <w:lang w:eastAsia="he-IL"/>
        </w:rPr>
        <w:t>D1</w:t>
      </w:r>
      <w:r w:rsidR="00F16BC1">
        <w:rPr>
          <w:rFonts w:ascii="Comic Sans MS" w:hAnsi="Comic Sans MS" w:cs="David" w:hint="cs"/>
          <w:snapToGrid w:val="0"/>
          <w:sz w:val="20"/>
          <w:szCs w:val="22"/>
          <w:rtl/>
          <w:lang w:eastAsia="he-IL"/>
        </w:rPr>
        <w:t xml:space="preserve"> , טבלת </w:t>
      </w:r>
      <w:r w:rsidR="00F16BC1" w:rsidRPr="00F16BC1">
        <w:rPr>
          <w:rFonts w:ascii="Comic Sans MS" w:hAnsi="Comic Sans MS" w:cs="David"/>
          <w:snapToGrid w:val="0"/>
          <w:sz w:val="20"/>
          <w:szCs w:val="22"/>
          <w:lang w:eastAsia="he-IL"/>
        </w:rPr>
        <w:t xml:space="preserve">ProductCategories </w:t>
      </w:r>
      <w:r w:rsidR="00F16BC1" w:rsidRPr="00F16BC1">
        <w:rPr>
          <w:rFonts w:ascii="Comic Sans MS" w:hAnsi="Comic Sans MS" w:cs="David" w:hint="cs"/>
          <w:snapToGrid w:val="0"/>
          <w:sz w:val="20"/>
          <w:szCs w:val="22"/>
          <w:rtl/>
          <w:lang w:eastAsia="he-IL"/>
        </w:rPr>
        <w:t xml:space="preserve"> </w:t>
      </w:r>
      <w:r w:rsidR="00F16BC1">
        <w:rPr>
          <w:rFonts w:ascii="Comic Sans MS" w:hAnsi="Comic Sans MS" w:cs="David" w:hint="cs"/>
          <w:snapToGrid w:val="0"/>
          <w:sz w:val="20"/>
          <w:szCs w:val="22"/>
          <w:rtl/>
          <w:lang w:eastAsia="he-IL"/>
        </w:rPr>
        <w:t>.</w:t>
      </w:r>
    </w:p>
    <w:p w:rsidR="004340F0" w:rsidRDefault="004340F0" w:rsidP="006C4303">
      <w:pPr>
        <w:pStyle w:val="TOC1"/>
        <w:rPr>
          <w:rFonts w:ascii="Comic Sans MS" w:hAnsi="Comic Sans MS"/>
          <w:b w:val="0"/>
          <w:bCs w:val="0"/>
          <w:snapToGrid w:val="0"/>
          <w:color w:val="auto"/>
          <w:highlight w:val="yellow"/>
          <w:rtl/>
        </w:rPr>
      </w:pPr>
    </w:p>
    <w:p w:rsidR="001B4074" w:rsidRPr="0088552A" w:rsidRDefault="00196243" w:rsidP="006C4303">
      <w:pPr>
        <w:pStyle w:val="TOC1"/>
        <w:rPr>
          <w:rFonts w:ascii="Comic Sans MS" w:hAnsi="Comic Sans MS"/>
          <w:snapToGrid w:val="0"/>
          <w:color w:val="auto"/>
          <w:rtl/>
        </w:rPr>
      </w:pPr>
      <w:r w:rsidRPr="0088552A">
        <w:rPr>
          <w:rFonts w:ascii="Comic Sans MS" w:hAnsi="Comic Sans MS" w:hint="cs"/>
          <w:b w:val="0"/>
          <w:bCs w:val="0"/>
          <w:snapToGrid w:val="0"/>
          <w:color w:val="auto"/>
          <w:rtl/>
        </w:rPr>
        <w:t xml:space="preserve"> </w:t>
      </w:r>
      <w:r w:rsidR="001B4074" w:rsidRPr="0088552A">
        <w:rPr>
          <w:rFonts w:ascii="Comic Sans MS" w:hAnsi="Comic Sans MS"/>
          <w:b w:val="0"/>
          <w:bCs w:val="0"/>
          <w:snapToGrid w:val="0"/>
          <w:color w:val="auto"/>
        </w:rPr>
        <w:t>3.1[1.1</w:t>
      </w:r>
      <w:r w:rsidR="00BB0E40" w:rsidRPr="0088552A">
        <w:rPr>
          <w:rFonts w:ascii="Comic Sans MS" w:hAnsi="Comic Sans MS"/>
          <w:b w:val="0"/>
          <w:bCs w:val="0"/>
          <w:snapToGrid w:val="0"/>
          <w:color w:val="auto"/>
        </w:rPr>
        <w:t>.1</w:t>
      </w:r>
      <w:r w:rsidR="001B4074" w:rsidRPr="0088552A">
        <w:rPr>
          <w:rFonts w:ascii="Comic Sans MS" w:hAnsi="Comic Sans MS"/>
          <w:b w:val="0"/>
          <w:bCs w:val="0"/>
          <w:snapToGrid w:val="0"/>
          <w:color w:val="auto"/>
        </w:rPr>
        <w:t>.</w:t>
      </w:r>
      <w:r w:rsidR="00BB0E40" w:rsidRPr="0088552A">
        <w:rPr>
          <w:rFonts w:ascii="Comic Sans MS" w:hAnsi="Comic Sans MS"/>
          <w:b w:val="0"/>
          <w:bCs w:val="0"/>
          <w:snapToGrid w:val="0"/>
          <w:color w:val="auto"/>
        </w:rPr>
        <w:t>2</w:t>
      </w:r>
      <w:r w:rsidR="001B4074" w:rsidRPr="0088552A">
        <w:rPr>
          <w:rFonts w:ascii="Comic Sans MS" w:hAnsi="Comic Sans MS"/>
          <w:b w:val="0"/>
          <w:bCs w:val="0"/>
          <w:snapToGrid w:val="0"/>
          <w:color w:val="auto"/>
        </w:rPr>
        <w:t>]</w:t>
      </w:r>
      <w:r w:rsidR="001B4074" w:rsidRPr="0088552A">
        <w:rPr>
          <w:rFonts w:ascii="Comic Sans MS" w:hAnsi="Comic Sans MS" w:hint="cs"/>
          <w:b w:val="0"/>
          <w:bCs w:val="0"/>
          <w:snapToGrid w:val="0"/>
          <w:color w:val="auto"/>
          <w:rtl/>
        </w:rPr>
        <w:t xml:space="preserve">  </w:t>
      </w:r>
      <w:r w:rsidR="003F3B67" w:rsidRPr="0088552A">
        <w:rPr>
          <w:rFonts w:ascii="Comic Sans MS" w:hAnsi="Comic Sans MS" w:hint="cs"/>
          <w:snapToGrid w:val="0"/>
          <w:color w:val="auto"/>
          <w:rtl/>
        </w:rPr>
        <w:t>מחיקת</w:t>
      </w:r>
      <w:r w:rsidR="001B4074" w:rsidRPr="0088552A">
        <w:rPr>
          <w:rFonts w:ascii="Comic Sans MS" w:hAnsi="Comic Sans MS" w:hint="cs"/>
          <w:snapToGrid w:val="0"/>
          <w:color w:val="auto"/>
          <w:rtl/>
        </w:rPr>
        <w:t xml:space="preserve"> קטגוריית מוצרים </w:t>
      </w:r>
    </w:p>
    <w:p w:rsidR="001B4074" w:rsidRPr="00F16BC1" w:rsidRDefault="001B4074" w:rsidP="000D20C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B4074" w:rsidRPr="00196243" w:rsidRDefault="001B4074" w:rsidP="006C4303">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המערכת נדרשת לנהל מוצרים ברמת קטגוריות. פונקציה זו נועדה כדי </w:t>
      </w:r>
      <w:r w:rsidR="006C4303">
        <w:rPr>
          <w:rFonts w:ascii="Comic Sans MS" w:hAnsi="Comic Sans MS" w:cs="David" w:hint="cs"/>
          <w:snapToGrid w:val="0"/>
          <w:sz w:val="20"/>
          <w:szCs w:val="22"/>
          <w:rtl/>
          <w:lang w:eastAsia="he-IL"/>
        </w:rPr>
        <w:t>להסיר</w:t>
      </w:r>
      <w:r w:rsidR="003F3B67">
        <w:rPr>
          <w:rFonts w:ascii="Comic Sans MS" w:hAnsi="Comic Sans MS" w:cs="David" w:hint="cs"/>
          <w:snapToGrid w:val="0"/>
          <w:sz w:val="20"/>
          <w:szCs w:val="22"/>
          <w:rtl/>
          <w:lang w:eastAsia="he-IL"/>
        </w:rPr>
        <w:t xml:space="preserve"> מ</w:t>
      </w:r>
      <w:r w:rsidRPr="00196243">
        <w:rPr>
          <w:rFonts w:ascii="Comic Sans MS" w:hAnsi="Comic Sans MS" w:cs="David" w:hint="cs"/>
          <w:snapToGrid w:val="0"/>
          <w:sz w:val="20"/>
          <w:szCs w:val="22"/>
          <w:rtl/>
          <w:lang w:eastAsia="he-IL"/>
        </w:rPr>
        <w:t xml:space="preserve">מסד הנתונים קטגוריית מוצרים </w:t>
      </w:r>
      <w:r w:rsidR="003F3B67">
        <w:rPr>
          <w:rFonts w:ascii="Comic Sans MS" w:hAnsi="Comic Sans MS" w:cs="David" w:hint="cs"/>
          <w:snapToGrid w:val="0"/>
          <w:sz w:val="20"/>
          <w:szCs w:val="22"/>
          <w:rtl/>
          <w:lang w:eastAsia="he-IL"/>
        </w:rPr>
        <w:t>קיימת</w:t>
      </w:r>
      <w:r w:rsidR="006C4303">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פעולה זו נדרשת כפועל יוצא מהחלטת הארגון ל</w:t>
      </w:r>
      <w:r w:rsidR="003F3B67">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מתחום </w:t>
      </w:r>
      <w:r w:rsidR="00712C0D">
        <w:rPr>
          <w:rFonts w:ascii="Comic Sans MS" w:hAnsi="Comic Sans MS" w:cs="David" w:hint="cs"/>
          <w:snapToGrid w:val="0"/>
          <w:sz w:val="20"/>
          <w:szCs w:val="22"/>
          <w:rtl/>
          <w:lang w:eastAsia="he-IL"/>
        </w:rPr>
        <w:t>מסו</w:t>
      </w:r>
      <w:r w:rsidR="003F3B67">
        <w:rPr>
          <w:rFonts w:ascii="Comic Sans MS" w:hAnsi="Comic Sans MS" w:cs="David" w:hint="cs"/>
          <w:snapToGrid w:val="0"/>
          <w:sz w:val="20"/>
          <w:szCs w:val="22"/>
          <w:rtl/>
          <w:lang w:eastAsia="he-IL"/>
        </w:rPr>
        <w:t>ים</w:t>
      </w:r>
      <w:r w:rsidRPr="00196243">
        <w:rPr>
          <w:rFonts w:ascii="Comic Sans MS" w:hAnsi="Comic Sans MS" w:cs="David" w:hint="cs"/>
          <w:snapToGrid w:val="0"/>
          <w:sz w:val="20"/>
          <w:szCs w:val="22"/>
          <w:rtl/>
          <w:lang w:eastAsia="he-IL"/>
        </w:rPr>
        <w:t>.</w:t>
      </w:r>
      <w:r w:rsidR="00712C0D">
        <w:rPr>
          <w:rFonts w:ascii="Comic Sans MS" w:hAnsi="Comic Sans MS" w:cs="David" w:hint="cs"/>
          <w:snapToGrid w:val="0"/>
          <w:sz w:val="20"/>
          <w:szCs w:val="22"/>
          <w:rtl/>
          <w:lang w:eastAsia="he-IL"/>
        </w:rPr>
        <w:t xml:space="preserve"> המחיקה עצמה </w:t>
      </w:r>
      <w:r w:rsidR="00712C0D" w:rsidRPr="006C4303">
        <w:rPr>
          <w:rFonts w:ascii="Comic Sans MS" w:hAnsi="Comic Sans MS" w:cs="David" w:hint="cs"/>
          <w:b/>
          <w:bCs/>
          <w:snapToGrid w:val="0"/>
          <w:sz w:val="20"/>
          <w:szCs w:val="22"/>
          <w:u w:val="single"/>
          <w:rtl/>
          <w:lang w:eastAsia="he-IL"/>
        </w:rPr>
        <w:t>היא לוגית</w:t>
      </w:r>
      <w:r w:rsidR="00712C0D" w:rsidRPr="006C4303">
        <w:rPr>
          <w:rFonts w:ascii="Comic Sans MS" w:hAnsi="Comic Sans MS" w:cs="David" w:hint="cs"/>
          <w:b/>
          <w:bCs/>
          <w:snapToGrid w:val="0"/>
          <w:sz w:val="20"/>
          <w:szCs w:val="22"/>
          <w:rtl/>
          <w:lang w:eastAsia="he-IL"/>
        </w:rPr>
        <w:t xml:space="preserve"> </w:t>
      </w:r>
      <w:r w:rsidR="00712C0D">
        <w:rPr>
          <w:rFonts w:ascii="Comic Sans MS" w:hAnsi="Comic Sans MS" w:cs="David" w:hint="cs"/>
          <w:snapToGrid w:val="0"/>
          <w:sz w:val="20"/>
          <w:szCs w:val="22"/>
          <w:rtl/>
          <w:lang w:eastAsia="he-IL"/>
        </w:rPr>
        <w:t xml:space="preserve">ואינה מוחקת </w:t>
      </w:r>
      <w:r w:rsidR="006C4303">
        <w:rPr>
          <w:rFonts w:ascii="Comic Sans MS" w:hAnsi="Comic Sans MS" w:cs="David" w:hint="cs"/>
          <w:snapToGrid w:val="0"/>
          <w:sz w:val="20"/>
          <w:szCs w:val="22"/>
          <w:rtl/>
          <w:lang w:eastAsia="he-IL"/>
        </w:rPr>
        <w:t xml:space="preserve">את הקטגוריה עצמה אלא מעבירה את הקטגוריה למצב "לא פעיל" ע"י עדכון השדה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  </w:t>
      </w:r>
      <w:r w:rsidR="006C4303" w:rsidRPr="00F16BC1">
        <w:rPr>
          <w:rFonts w:ascii="Comic Sans MS" w:hAnsi="Comic Sans MS" w:cs="David"/>
          <w:snapToGrid w:val="0"/>
          <w:sz w:val="20"/>
          <w:szCs w:val="22"/>
          <w:lang w:eastAsia="he-IL"/>
        </w:rPr>
        <w:t xml:space="preserve">ProductCategories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פעולה זו גוררת עדכון שדה </w:t>
      </w:r>
      <w:r w:rsidR="006C4303">
        <w:rPr>
          <w:rFonts w:ascii="Comic Sans MS" w:hAnsi="Comic Sans MS" w:cs="David"/>
          <w:snapToGrid w:val="0"/>
          <w:sz w:val="20"/>
          <w:szCs w:val="22"/>
          <w:lang w:eastAsia="he-IL"/>
        </w:rPr>
        <w:t>STATUS</w:t>
      </w:r>
      <w:r w:rsidR="006C4303">
        <w:rPr>
          <w:rFonts w:ascii="Comic Sans MS" w:hAnsi="Comic Sans MS" w:cs="David" w:hint="cs"/>
          <w:snapToGrid w:val="0"/>
          <w:sz w:val="20"/>
          <w:szCs w:val="22"/>
          <w:rtl/>
          <w:lang w:eastAsia="he-IL"/>
        </w:rPr>
        <w:t xml:space="preserve"> בטבלת </w:t>
      </w:r>
      <w:r w:rsidR="006C4303">
        <w:rPr>
          <w:rFonts w:ascii="Comic Sans MS" w:hAnsi="Comic Sans MS" w:cs="David"/>
          <w:snapToGrid w:val="0"/>
          <w:sz w:val="20"/>
          <w:szCs w:val="22"/>
          <w:lang w:eastAsia="he-IL"/>
        </w:rPr>
        <w:t>ProductFamil</w:t>
      </w:r>
      <w:r w:rsidR="006C4303" w:rsidRPr="00F16BC1">
        <w:rPr>
          <w:rFonts w:ascii="Comic Sans MS" w:hAnsi="Comic Sans MS" w:cs="David"/>
          <w:snapToGrid w:val="0"/>
          <w:sz w:val="20"/>
          <w:szCs w:val="22"/>
          <w:lang w:eastAsia="he-IL"/>
        </w:rPr>
        <w:t xml:space="preserve">ies </w:t>
      </w:r>
      <w:r w:rsidR="006C4303" w:rsidRPr="00F16BC1">
        <w:rPr>
          <w:rFonts w:ascii="Comic Sans MS" w:hAnsi="Comic Sans MS" w:cs="David" w:hint="cs"/>
          <w:snapToGrid w:val="0"/>
          <w:sz w:val="20"/>
          <w:szCs w:val="22"/>
          <w:rtl/>
          <w:lang w:eastAsia="he-IL"/>
        </w:rPr>
        <w:t xml:space="preserve"> </w:t>
      </w:r>
      <w:r w:rsidR="006C4303">
        <w:rPr>
          <w:rFonts w:ascii="Comic Sans MS" w:hAnsi="Comic Sans MS" w:cs="David" w:hint="cs"/>
          <w:snapToGrid w:val="0"/>
          <w:sz w:val="20"/>
          <w:szCs w:val="22"/>
          <w:rtl/>
          <w:lang w:eastAsia="he-IL"/>
        </w:rPr>
        <w:t xml:space="preserve"> .  הפעולה אינה מבטלת </w:t>
      </w:r>
      <w:r w:rsidR="00712C0D">
        <w:rPr>
          <w:rFonts w:ascii="Comic Sans MS" w:hAnsi="Comic Sans MS" w:cs="David" w:hint="cs"/>
          <w:snapToGrid w:val="0"/>
          <w:sz w:val="20"/>
          <w:szCs w:val="22"/>
          <w:rtl/>
          <w:lang w:eastAsia="he-IL"/>
        </w:rPr>
        <w:t>הזמנות שכבר נעשו של מוצרים ששייכים לקטגוריה זו. בנוסף, ניתן עדיין למכור מוצרים מקטגוריה זו  אך לא ניתן יהיה להזמין יותר.</w:t>
      </w:r>
      <w:r w:rsidR="006C4303">
        <w:rPr>
          <w:rFonts w:ascii="Comic Sans MS" w:hAnsi="Comic Sans MS" w:cs="David" w:hint="cs"/>
          <w:snapToGrid w:val="0"/>
          <w:sz w:val="20"/>
          <w:szCs w:val="22"/>
          <w:rtl/>
          <w:lang w:eastAsia="he-IL"/>
        </w:rPr>
        <w:t xml:space="preserve"> לחילופין ניתן בהמשך להחליט האם להחזיר את הקטגוריה למצב "פעיל" . </w:t>
      </w:r>
    </w:p>
    <w:p w:rsidR="001B4074" w:rsidRPr="00196243" w:rsidRDefault="001B4074"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B407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3F3B67">
        <w:rPr>
          <w:rFonts w:ascii="Comic Sans MS" w:hAnsi="Comic Sans MS" w:cs="David" w:hint="cs"/>
          <w:snapToGrid w:val="0"/>
          <w:sz w:val="20"/>
          <w:szCs w:val="22"/>
          <w:rtl/>
          <w:lang w:eastAsia="he-IL"/>
        </w:rPr>
        <w:t>מחיקת</w:t>
      </w:r>
      <w:r>
        <w:rPr>
          <w:rFonts w:ascii="Comic Sans MS" w:hAnsi="Comic Sans MS" w:cs="David" w:hint="cs"/>
          <w:snapToGrid w:val="0"/>
          <w:sz w:val="20"/>
          <w:szCs w:val="22"/>
          <w:rtl/>
          <w:lang w:eastAsia="he-IL"/>
        </w:rPr>
        <w:t xml:space="preserve"> קטגוריית מוצרים" .  </w:t>
      </w:r>
    </w:p>
    <w:p w:rsidR="001B4074" w:rsidRPr="00196243"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3F3B67">
        <w:rPr>
          <w:rFonts w:ascii="Comic Sans MS" w:hAnsi="Comic Sans MS" w:cs="David" w:hint="cs"/>
          <w:snapToGrid w:val="0"/>
          <w:sz w:val="20"/>
          <w:szCs w:val="22"/>
          <w:rtl/>
          <w:lang w:eastAsia="he-IL"/>
        </w:rPr>
        <w:t>מזהה רשומת קטגוריה</w:t>
      </w:r>
      <w:r>
        <w:rPr>
          <w:rFonts w:ascii="Comic Sans MS" w:hAnsi="Comic Sans MS" w:cs="David" w:hint="cs"/>
          <w:snapToGrid w:val="0"/>
          <w:sz w:val="20"/>
          <w:szCs w:val="22"/>
          <w:rtl/>
          <w:lang w:eastAsia="he-IL"/>
        </w:rPr>
        <w:t xml:space="preserve"> . </w:t>
      </w:r>
    </w:p>
    <w:p w:rsidR="001B4074" w:rsidRDefault="001B4074"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B4074" w:rsidRDefault="001B4074"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w:t>
      </w:r>
    </w:p>
    <w:p w:rsidR="000D20CC" w:rsidRDefault="001B4074"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0D20CC">
        <w:rPr>
          <w:rFonts w:ascii="Comic Sans MS" w:hAnsi="Comic Sans MS" w:hint="cs"/>
          <w:b w:val="0"/>
          <w:bCs w:val="0"/>
          <w:snapToGrid w:val="0"/>
          <w:color w:val="auto"/>
          <w:sz w:val="20"/>
          <w:szCs w:val="22"/>
          <w:rtl/>
        </w:rPr>
        <w:t xml:space="preserve">חיפוש לפי שם ושליפת פרטי קטגוריה   </w:t>
      </w:r>
      <w:r w:rsidR="000D20CC">
        <w:rPr>
          <w:rFonts w:ascii="Comic Sans MS" w:hAnsi="Comic Sans MS"/>
          <w:b w:val="0"/>
          <w:bCs w:val="0"/>
          <w:snapToGrid w:val="0"/>
          <w:color w:val="auto"/>
          <w:sz w:val="20"/>
          <w:szCs w:val="22"/>
        </w:rPr>
        <w:t>[1.1.1.4]</w:t>
      </w:r>
      <w:r>
        <w:rPr>
          <w:rFonts w:ascii="Comic Sans MS" w:hAnsi="Comic Sans MS" w:hint="cs"/>
          <w:b w:val="0"/>
          <w:bCs w:val="0"/>
          <w:snapToGrid w:val="0"/>
          <w:color w:val="auto"/>
          <w:sz w:val="20"/>
          <w:szCs w:val="22"/>
          <w:rtl/>
        </w:rPr>
        <w:t xml:space="preserve">. </w:t>
      </w:r>
    </w:p>
    <w:p w:rsidR="001B4074" w:rsidRDefault="000D20CC"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הזנת מזהה קטגוריה שנבחר</w:t>
      </w:r>
      <w:r w:rsidR="001B4074">
        <w:rPr>
          <w:rFonts w:ascii="Comic Sans MS" w:hAnsi="Comic Sans MS" w:hint="cs"/>
          <w:b w:val="0"/>
          <w:bCs w:val="0"/>
          <w:snapToGrid w:val="0"/>
          <w:color w:val="auto"/>
          <w:sz w:val="20"/>
          <w:szCs w:val="22"/>
          <w:rtl/>
        </w:rPr>
        <w:t xml:space="preserve">. </w:t>
      </w:r>
    </w:p>
    <w:p w:rsidR="00627538" w:rsidRDefault="001B4074" w:rsidP="0062753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w:t>
      </w:r>
      <w:r w:rsidR="00627538">
        <w:rPr>
          <w:rFonts w:ascii="Comic Sans MS" w:hAnsi="Comic Sans MS" w:hint="cs"/>
          <w:b w:val="0"/>
          <w:bCs w:val="0"/>
          <w:snapToGrid w:val="0"/>
          <w:color w:val="auto"/>
          <w:sz w:val="20"/>
          <w:szCs w:val="22"/>
          <w:rtl/>
        </w:rPr>
        <w:t>יופעל</w:t>
      </w:r>
      <w:r w:rsidR="009B3E2F">
        <w:rPr>
          <w:rFonts w:ascii="Comic Sans MS" w:hAnsi="Comic Sans MS" w:hint="cs"/>
          <w:b w:val="0"/>
          <w:bCs w:val="0"/>
          <w:snapToGrid w:val="0"/>
          <w:color w:val="auto"/>
          <w:sz w:val="20"/>
          <w:szCs w:val="22"/>
          <w:rtl/>
        </w:rPr>
        <w:t xml:space="preserve"> </w:t>
      </w:r>
      <w:r w:rsidR="00627538">
        <w:rPr>
          <w:rFonts w:ascii="Comic Sans MS" w:hAnsi="Comic Sans MS" w:hint="cs"/>
          <w:b w:val="0"/>
          <w:bCs w:val="0"/>
          <w:snapToGrid w:val="0"/>
          <w:color w:val="auto"/>
          <w:sz w:val="20"/>
          <w:szCs w:val="22"/>
          <w:rtl/>
        </w:rPr>
        <w:t xml:space="preserve"> תהליך  "מחיקת כל המשפחות של הקטגוריה"  </w:t>
      </w:r>
      <w:r w:rsidR="00627538">
        <w:rPr>
          <w:rFonts w:ascii="Comic Sans MS" w:hAnsi="Comic Sans MS"/>
          <w:b w:val="0"/>
          <w:bCs w:val="0"/>
          <w:snapToGrid w:val="0"/>
          <w:color w:val="auto"/>
          <w:sz w:val="20"/>
          <w:szCs w:val="22"/>
        </w:rPr>
        <w:t>[1.1.2.6]</w:t>
      </w:r>
      <w:r w:rsidR="00627538">
        <w:rPr>
          <w:rFonts w:ascii="Comic Sans MS" w:hAnsi="Comic Sans MS" w:hint="cs"/>
          <w:b w:val="0"/>
          <w:bCs w:val="0"/>
          <w:snapToGrid w:val="0"/>
          <w:color w:val="auto"/>
          <w:sz w:val="20"/>
          <w:szCs w:val="22"/>
          <w:rtl/>
        </w:rPr>
        <w:t xml:space="preserve">  </w:t>
      </w:r>
    </w:p>
    <w:p w:rsidR="001B4074" w:rsidRDefault="00627538" w:rsidP="0062753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9B3E2F">
        <w:rPr>
          <w:rFonts w:ascii="Comic Sans MS" w:hAnsi="Comic Sans MS" w:hint="cs"/>
          <w:b w:val="0"/>
          <w:bCs w:val="0"/>
          <w:snapToGrid w:val="0"/>
          <w:color w:val="auto"/>
          <w:sz w:val="20"/>
          <w:szCs w:val="22"/>
          <w:rtl/>
        </w:rPr>
        <w:t>הרשומה תמחק</w:t>
      </w:r>
      <w:r w:rsidR="001B4074">
        <w:rPr>
          <w:rFonts w:ascii="Comic Sans MS" w:hAnsi="Comic Sans MS" w:hint="cs"/>
          <w:b w:val="0"/>
          <w:bCs w:val="0"/>
          <w:snapToGrid w:val="0"/>
          <w:color w:val="auto"/>
          <w:sz w:val="20"/>
          <w:szCs w:val="22"/>
          <w:rtl/>
        </w:rPr>
        <w:t xml:space="preserve"> </w:t>
      </w:r>
      <w:r w:rsidR="009B3E2F">
        <w:rPr>
          <w:rFonts w:ascii="Comic Sans MS" w:hAnsi="Comic Sans MS" w:hint="cs"/>
          <w:b w:val="0"/>
          <w:bCs w:val="0"/>
          <w:snapToGrid w:val="0"/>
          <w:color w:val="auto"/>
          <w:sz w:val="20"/>
          <w:szCs w:val="22"/>
          <w:rtl/>
        </w:rPr>
        <w:t>מ</w:t>
      </w:r>
      <w:r w:rsidR="001B4074">
        <w:rPr>
          <w:rFonts w:ascii="Comic Sans MS" w:hAnsi="Comic Sans MS" w:hint="cs"/>
          <w:b w:val="0"/>
          <w:bCs w:val="0"/>
          <w:snapToGrid w:val="0"/>
          <w:color w:val="auto"/>
          <w:sz w:val="20"/>
          <w:szCs w:val="22"/>
          <w:rtl/>
        </w:rPr>
        <w:t xml:space="preserve">טבלת </w:t>
      </w:r>
      <w:r w:rsidR="001B4074">
        <w:rPr>
          <w:rFonts w:ascii="Comic Sans MS" w:hAnsi="Comic Sans MS"/>
          <w:b w:val="0"/>
          <w:bCs w:val="0"/>
          <w:snapToGrid w:val="0"/>
          <w:color w:val="auto"/>
          <w:sz w:val="20"/>
          <w:szCs w:val="22"/>
        </w:rPr>
        <w:t xml:space="preserve">ProductCategories </w:t>
      </w:r>
      <w:r w:rsidR="001B4074">
        <w:rPr>
          <w:rFonts w:ascii="Comic Sans MS" w:hAnsi="Comic Sans MS" w:hint="cs"/>
          <w:b w:val="0"/>
          <w:bCs w:val="0"/>
          <w:snapToGrid w:val="0"/>
          <w:color w:val="auto"/>
          <w:sz w:val="20"/>
          <w:szCs w:val="22"/>
          <w:rtl/>
        </w:rPr>
        <w:t xml:space="preserve"> .</w:t>
      </w:r>
    </w:p>
    <w:p w:rsidR="001B4074" w:rsidRPr="00FB16C4" w:rsidRDefault="001B4074" w:rsidP="000D20CC">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1B4074" w:rsidRPr="00196243" w:rsidRDefault="001B4074" w:rsidP="000D20CC">
      <w:pPr>
        <w:pStyle w:val="TOC1"/>
        <w:spacing w:line="240" w:lineRule="auto"/>
        <w:ind w:left="360"/>
        <w:rPr>
          <w:sz w:val="26"/>
          <w:szCs w:val="26"/>
          <w:rtl/>
        </w:rPr>
      </w:pPr>
      <w:r w:rsidRPr="00196243">
        <w:rPr>
          <w:rFonts w:ascii="Comic Sans MS" w:hAnsi="Comic Sans MS"/>
          <w:snapToGrid w:val="0"/>
          <w:color w:val="auto"/>
          <w:sz w:val="20"/>
          <w:szCs w:val="20"/>
        </w:rPr>
        <w:t>3.1</w:t>
      </w:r>
      <w:r w:rsidR="00BB0E40">
        <w:rPr>
          <w:rFonts w:ascii="Comic Sans MS" w:hAnsi="Comic Sans MS"/>
          <w:snapToGrid w:val="0"/>
          <w:color w:val="auto"/>
          <w:sz w:val="20"/>
          <w:szCs w:val="20"/>
        </w:rPr>
        <w:t>[1.1.1.2]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B4074" w:rsidRDefault="001B4074" w:rsidP="000D20C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B3E2F">
        <w:rPr>
          <w:rFonts w:ascii="Comic Sans MS" w:hAnsi="Comic Sans MS" w:cs="David" w:hint="cs"/>
          <w:snapToGrid w:val="0"/>
          <w:sz w:val="20"/>
          <w:szCs w:val="22"/>
          <w:rtl/>
          <w:lang w:eastAsia="he-IL"/>
        </w:rPr>
        <w:t xml:space="preserve">טבלת </w:t>
      </w:r>
      <w:r w:rsidR="009B3E2F" w:rsidRPr="00F16BC1">
        <w:rPr>
          <w:rFonts w:ascii="Comic Sans MS" w:hAnsi="Comic Sans MS" w:cs="David"/>
          <w:snapToGrid w:val="0"/>
          <w:sz w:val="20"/>
          <w:szCs w:val="22"/>
          <w:lang w:eastAsia="he-IL"/>
        </w:rPr>
        <w:t xml:space="preserve">ProductCategories </w:t>
      </w:r>
      <w:r w:rsidR="009B3E2F"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ללא מזהה הקטגוריה הנמחקת</w:t>
      </w:r>
      <w:r>
        <w:rPr>
          <w:rFonts w:ascii="Comic Sans MS" w:hAnsi="Comic Sans MS" w:cs="David" w:hint="cs"/>
          <w:snapToGrid w:val="0"/>
          <w:sz w:val="20"/>
          <w:szCs w:val="22"/>
          <w:rtl/>
          <w:lang w:eastAsia="he-IL"/>
        </w:rPr>
        <w:t>.</w:t>
      </w:r>
    </w:p>
    <w:p w:rsidR="001B4074" w:rsidRPr="00FB16C4" w:rsidRDefault="001B4074"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sidR="009B3E2F">
        <w:rPr>
          <w:rFonts w:ascii="Comic Sans MS" w:hAnsi="Comic Sans MS" w:cs="David" w:hint="cs"/>
          <w:snapToGrid w:val="0"/>
          <w:sz w:val="20"/>
          <w:szCs w:val="22"/>
          <w:rtl/>
          <w:lang w:eastAsia="he-IL"/>
        </w:rPr>
        <w:t xml:space="preserve">, טבלת </w:t>
      </w:r>
      <w:r w:rsidR="009B3E2F">
        <w:rPr>
          <w:rFonts w:ascii="Comic Sans MS" w:hAnsi="Comic Sans MS" w:cs="David"/>
          <w:snapToGrid w:val="0"/>
          <w:sz w:val="20"/>
          <w:szCs w:val="22"/>
          <w:lang w:eastAsia="he-IL"/>
        </w:rPr>
        <w:t>ProductFamili</w:t>
      </w:r>
      <w:r w:rsidR="009B3E2F" w:rsidRPr="00F16BC1">
        <w:rPr>
          <w:rFonts w:ascii="Comic Sans MS" w:hAnsi="Comic Sans MS" w:cs="David"/>
          <w:snapToGrid w:val="0"/>
          <w:sz w:val="20"/>
          <w:szCs w:val="22"/>
          <w:lang w:eastAsia="he-IL"/>
        </w:rPr>
        <w:t xml:space="preserve">es </w:t>
      </w:r>
      <w:r w:rsidR="009B3E2F"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F16BC1" w:rsidRPr="00F16BC1" w:rsidRDefault="004340F0" w:rsidP="00F16BC1">
      <w:pPr>
        <w:rPr>
          <w:rtl/>
          <w:lang w:eastAsia="he-IL"/>
        </w:rPr>
      </w:pPr>
      <w:r>
        <w:rPr>
          <w:rtl/>
          <w:lang w:eastAsia="he-IL"/>
        </w:rPr>
        <w:br w:type="page"/>
      </w:r>
    </w:p>
    <w:p w:rsidR="009B3E2F" w:rsidRPr="0088552A" w:rsidRDefault="009B3E2F" w:rsidP="000D20CC">
      <w:pPr>
        <w:pStyle w:val="TOC1"/>
        <w:rPr>
          <w:rFonts w:ascii="Comic Sans MS" w:hAnsi="Comic Sans MS"/>
          <w:snapToGrid w:val="0"/>
          <w:color w:val="auto"/>
          <w:rtl/>
        </w:rPr>
      </w:pPr>
      <w:r w:rsidRPr="0088552A">
        <w:rPr>
          <w:rFonts w:ascii="Comic Sans MS" w:hAnsi="Comic Sans MS"/>
          <w:b w:val="0"/>
          <w:bCs w:val="0"/>
          <w:snapToGrid w:val="0"/>
          <w:color w:val="auto"/>
        </w:rPr>
        <w:lastRenderedPageBreak/>
        <w:t>3.1[1.1.1.3]</w:t>
      </w:r>
      <w:r w:rsidR="000D20CC" w:rsidRPr="0088552A">
        <w:rPr>
          <w:rFonts w:ascii="Comic Sans MS" w:hAnsi="Comic Sans MS" w:hint="cs"/>
          <w:snapToGrid w:val="0"/>
          <w:color w:val="auto"/>
          <w:rtl/>
        </w:rPr>
        <w:t xml:space="preserve"> עדכון</w:t>
      </w:r>
      <w:r w:rsidRPr="0088552A">
        <w:rPr>
          <w:rFonts w:ascii="Comic Sans MS" w:hAnsi="Comic Sans MS" w:hint="cs"/>
          <w:snapToGrid w:val="0"/>
          <w:color w:val="auto"/>
          <w:rtl/>
        </w:rPr>
        <w:t xml:space="preserve"> קטגוריית מוצרים </w:t>
      </w:r>
    </w:p>
    <w:p w:rsidR="009B3E2F" w:rsidRPr="00F16BC1" w:rsidRDefault="009B3E2F" w:rsidP="000D20C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B3E2F" w:rsidRPr="00196243" w:rsidRDefault="009B3E2F" w:rsidP="000D20C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sidR="000D20CC">
        <w:rPr>
          <w:rFonts w:ascii="Comic Sans MS" w:hAnsi="Comic Sans MS" w:cs="David" w:hint="cs"/>
          <w:snapToGrid w:val="0"/>
          <w:sz w:val="20"/>
          <w:szCs w:val="22"/>
          <w:rtl/>
          <w:lang w:eastAsia="he-IL"/>
        </w:rPr>
        <w:t>לעדכן</w:t>
      </w:r>
      <w:r>
        <w:rPr>
          <w:rFonts w:ascii="Comic Sans MS" w:hAnsi="Comic Sans MS" w:cs="David" w:hint="cs"/>
          <w:snapToGrid w:val="0"/>
          <w:sz w:val="20"/>
          <w:szCs w:val="22"/>
          <w:rtl/>
          <w:lang w:eastAsia="he-IL"/>
        </w:rPr>
        <w:t xml:space="preserve"> </w:t>
      </w:r>
      <w:r w:rsidR="000D20CC">
        <w:rPr>
          <w:rFonts w:ascii="Comic Sans MS" w:hAnsi="Comic Sans MS" w:cs="David" w:hint="cs"/>
          <w:snapToGrid w:val="0"/>
          <w:sz w:val="20"/>
          <w:szCs w:val="22"/>
          <w:rtl/>
          <w:lang w:eastAsia="he-IL"/>
        </w:rPr>
        <w:t xml:space="preserve">תיאור או שם של </w:t>
      </w:r>
      <w:r w:rsidRPr="00196243">
        <w:rPr>
          <w:rFonts w:ascii="Comic Sans MS" w:hAnsi="Comic Sans MS" w:cs="David" w:hint="cs"/>
          <w:snapToGrid w:val="0"/>
          <w:sz w:val="20"/>
          <w:szCs w:val="22"/>
          <w:rtl/>
          <w:lang w:eastAsia="he-IL"/>
        </w:rPr>
        <w:t xml:space="preserve">קטגוריה קיימת.  </w:t>
      </w:r>
    </w:p>
    <w:p w:rsidR="009B3E2F" w:rsidRDefault="009B3E2F" w:rsidP="000D20CC">
      <w:pPr>
        <w:pStyle w:val="TOC1"/>
        <w:spacing w:line="240" w:lineRule="auto"/>
        <w:ind w:left="360"/>
        <w:rPr>
          <w:rFonts w:ascii="Comic Sans MS" w:hAnsi="Comic Sans MS"/>
          <w:snapToGrid w:val="0"/>
          <w:color w:val="auto"/>
          <w:sz w:val="20"/>
          <w:szCs w:val="20"/>
          <w:rtl/>
        </w:rPr>
      </w:pPr>
    </w:p>
    <w:p w:rsidR="009B3E2F" w:rsidRPr="00196243" w:rsidRDefault="009B3E2F"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B3E2F"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D20CC">
        <w:rPr>
          <w:rFonts w:ascii="Comic Sans MS" w:hAnsi="Comic Sans MS" w:cs="David" w:hint="cs"/>
          <w:snapToGrid w:val="0"/>
          <w:sz w:val="20"/>
          <w:szCs w:val="22"/>
          <w:rtl/>
          <w:lang w:eastAsia="he-IL"/>
        </w:rPr>
        <w:t>עדכון</w:t>
      </w:r>
      <w:r>
        <w:rPr>
          <w:rFonts w:ascii="Comic Sans MS" w:hAnsi="Comic Sans MS" w:cs="David" w:hint="cs"/>
          <w:snapToGrid w:val="0"/>
          <w:sz w:val="20"/>
          <w:szCs w:val="22"/>
          <w:rtl/>
          <w:lang w:eastAsia="he-IL"/>
        </w:rPr>
        <w:t xml:space="preserve"> קטגוריית מוצרים" .  </w:t>
      </w:r>
    </w:p>
    <w:p w:rsidR="009B3E2F" w:rsidRPr="00196243" w:rsidRDefault="009B3E2F" w:rsidP="000D20C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קטגוריה . </w:t>
      </w:r>
    </w:p>
    <w:p w:rsidR="009B3E2F" w:rsidRDefault="009B3E2F" w:rsidP="000D20CC">
      <w:pPr>
        <w:pStyle w:val="TOC1"/>
        <w:spacing w:line="240" w:lineRule="auto"/>
        <w:ind w:left="360"/>
        <w:rPr>
          <w:rFonts w:ascii="Comic Sans MS" w:hAnsi="Comic Sans MS"/>
          <w:snapToGrid w:val="0"/>
          <w:color w:val="auto"/>
          <w:sz w:val="20"/>
          <w:szCs w:val="20"/>
          <w:rtl/>
        </w:rPr>
      </w:pPr>
    </w:p>
    <w:p w:rsidR="009B3E2F" w:rsidRDefault="009B3E2F" w:rsidP="000D20C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B3E2F" w:rsidRDefault="009B3E2F"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w:t>
      </w:r>
    </w:p>
    <w:p w:rsidR="009B3E2F" w:rsidRPr="003F3B67" w:rsidRDefault="009B3E2F" w:rsidP="000D20C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0D20CC">
        <w:rPr>
          <w:rFonts w:ascii="Comic Sans MS" w:hAnsi="Comic Sans MS" w:hint="cs"/>
          <w:b w:val="0"/>
          <w:bCs w:val="0"/>
          <w:snapToGrid w:val="0"/>
          <w:color w:val="auto"/>
          <w:sz w:val="20"/>
          <w:szCs w:val="22"/>
          <w:rtl/>
        </w:rPr>
        <w:t xml:space="preserve">שליפת פרטי קטגוריה </w:t>
      </w:r>
      <w:r w:rsidR="00F95660">
        <w:rPr>
          <w:rFonts w:ascii="Comic Sans MS" w:hAnsi="Comic Sans MS" w:hint="cs"/>
          <w:b w:val="0"/>
          <w:bCs w:val="0"/>
          <w:snapToGrid w:val="0"/>
          <w:color w:val="auto"/>
          <w:sz w:val="20"/>
          <w:szCs w:val="22"/>
          <w:rtl/>
        </w:rPr>
        <w:t xml:space="preserve"> </w:t>
      </w:r>
      <w:r w:rsidR="00F95660">
        <w:rPr>
          <w:rFonts w:ascii="Comic Sans MS" w:hAnsi="Comic Sans MS"/>
          <w:b w:val="0"/>
          <w:bCs w:val="0"/>
          <w:snapToGrid w:val="0"/>
          <w:color w:val="auto"/>
          <w:sz w:val="20"/>
          <w:szCs w:val="22"/>
        </w:rPr>
        <w:t xml:space="preserve">[1.1.1.4] </w:t>
      </w:r>
      <w:r>
        <w:rPr>
          <w:rFonts w:ascii="Comic Sans MS" w:hAnsi="Comic Sans MS" w:hint="cs"/>
          <w:b w:val="0"/>
          <w:bCs w:val="0"/>
          <w:snapToGrid w:val="0"/>
          <w:color w:val="auto"/>
          <w:sz w:val="20"/>
          <w:szCs w:val="22"/>
          <w:rtl/>
        </w:rPr>
        <w:t xml:space="preserve">. </w:t>
      </w:r>
    </w:p>
    <w:p w:rsidR="009B3E2F" w:rsidRDefault="009B3E2F" w:rsidP="00F9566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F95660">
        <w:rPr>
          <w:rFonts w:ascii="Comic Sans MS" w:hAnsi="Comic Sans MS" w:hint="cs"/>
          <w:b w:val="0"/>
          <w:bCs w:val="0"/>
          <w:snapToGrid w:val="0"/>
          <w:color w:val="auto"/>
          <w:sz w:val="20"/>
          <w:szCs w:val="22"/>
          <w:rtl/>
        </w:rPr>
        <w:t>עדכון שדות ע"י המשתמש</w:t>
      </w:r>
      <w:r>
        <w:rPr>
          <w:rFonts w:ascii="Comic Sans MS" w:hAnsi="Comic Sans MS" w:hint="cs"/>
          <w:b w:val="0"/>
          <w:bCs w:val="0"/>
          <w:snapToGrid w:val="0"/>
          <w:color w:val="auto"/>
          <w:sz w:val="20"/>
          <w:szCs w:val="22"/>
          <w:rtl/>
        </w:rPr>
        <w:t xml:space="preserve"> . </w:t>
      </w:r>
    </w:p>
    <w:p w:rsidR="009B3E2F" w:rsidRDefault="009B3E2F" w:rsidP="00F9566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w:t>
      </w:r>
      <w:r w:rsidR="00F95660">
        <w:rPr>
          <w:rFonts w:ascii="Comic Sans MS" w:hAnsi="Comic Sans MS" w:hint="cs"/>
          <w:b w:val="0"/>
          <w:bCs w:val="0"/>
          <w:snapToGrid w:val="0"/>
          <w:color w:val="auto"/>
          <w:sz w:val="20"/>
          <w:szCs w:val="22"/>
          <w:rtl/>
        </w:rPr>
        <w:t>תעודכן</w:t>
      </w:r>
      <w:r>
        <w:rPr>
          <w:rFonts w:ascii="Comic Sans MS" w:hAnsi="Comic Sans MS" w:hint="cs"/>
          <w:b w:val="0"/>
          <w:bCs w:val="0"/>
          <w:snapToGrid w:val="0"/>
          <w:color w:val="auto"/>
          <w:sz w:val="20"/>
          <w:szCs w:val="22"/>
          <w:rtl/>
        </w:rPr>
        <w:t xml:space="preserve">  </w:t>
      </w:r>
      <w:r w:rsidR="00F95660">
        <w:rPr>
          <w:rFonts w:ascii="Comic Sans MS" w:hAnsi="Comic Sans MS" w:hint="cs"/>
          <w:b w:val="0"/>
          <w:bCs w:val="0"/>
          <w:snapToGrid w:val="0"/>
          <w:color w:val="auto"/>
          <w:sz w:val="20"/>
          <w:szCs w:val="22"/>
          <w:rtl/>
        </w:rPr>
        <w:t>רשומת הקטגוריה</w:t>
      </w:r>
      <w:r w:rsidR="00941702">
        <w:rPr>
          <w:rFonts w:ascii="Comic Sans MS" w:hAnsi="Comic Sans MS" w:hint="cs"/>
          <w:b w:val="0"/>
          <w:bCs w:val="0"/>
          <w:snapToGrid w:val="0"/>
          <w:color w:val="auto"/>
          <w:sz w:val="20"/>
          <w:szCs w:val="22"/>
          <w:rtl/>
        </w:rPr>
        <w:t xml:space="preserve"> </w:t>
      </w:r>
      <w:r w:rsidR="00F95660">
        <w:rPr>
          <w:rFonts w:ascii="Comic Sans MS" w:hAnsi="Comic Sans MS" w:hint="cs"/>
          <w:b w:val="0"/>
          <w:bCs w:val="0"/>
          <w:snapToGrid w:val="0"/>
          <w:color w:val="auto"/>
          <w:sz w:val="20"/>
          <w:szCs w:val="22"/>
          <w:rtl/>
        </w:rPr>
        <w:t>ב</w:t>
      </w:r>
      <w:r>
        <w:rPr>
          <w:rFonts w:ascii="Comic Sans MS" w:hAnsi="Comic Sans MS" w:hint="cs"/>
          <w:b w:val="0"/>
          <w:bCs w:val="0"/>
          <w:snapToGrid w:val="0"/>
          <w:color w:val="auto"/>
          <w:sz w:val="20"/>
          <w:szCs w:val="22"/>
          <w:rtl/>
        </w:rPr>
        <w:t xml:space="preserve">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w:t>
      </w:r>
    </w:p>
    <w:p w:rsidR="009B3E2F" w:rsidRPr="00FB16C4" w:rsidRDefault="009B3E2F" w:rsidP="000D20CC">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9B3E2F" w:rsidRPr="00C57930" w:rsidRDefault="009B3E2F" w:rsidP="000D20CC">
      <w:pPr>
        <w:pStyle w:val="TOC1"/>
        <w:spacing w:line="240" w:lineRule="auto"/>
        <w:ind w:left="360"/>
        <w:rPr>
          <w:rFonts w:ascii="Comic Sans MS" w:hAnsi="Comic Sans MS"/>
          <w:snapToGrid w:val="0"/>
          <w:color w:val="auto"/>
          <w:sz w:val="20"/>
          <w:szCs w:val="20"/>
          <w:rtl/>
        </w:rPr>
      </w:pPr>
    </w:p>
    <w:p w:rsidR="009B3E2F" w:rsidRPr="00196243" w:rsidRDefault="009B3E2F" w:rsidP="000D20C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B3E2F" w:rsidRDefault="009B3E2F" w:rsidP="008B440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8B4404">
        <w:rPr>
          <w:rFonts w:ascii="Comic Sans MS" w:hAnsi="Comic Sans MS" w:cs="David" w:hint="cs"/>
          <w:snapToGrid w:val="0"/>
          <w:sz w:val="20"/>
          <w:szCs w:val="22"/>
          <w:rtl/>
          <w:lang w:eastAsia="he-IL"/>
        </w:rPr>
        <w:t>המכילה רשומת קטגוריה מעודכנת</w:t>
      </w:r>
      <w:r>
        <w:rPr>
          <w:rFonts w:ascii="Comic Sans MS" w:hAnsi="Comic Sans MS" w:cs="David" w:hint="cs"/>
          <w:snapToGrid w:val="0"/>
          <w:sz w:val="20"/>
          <w:szCs w:val="22"/>
          <w:rtl/>
          <w:lang w:eastAsia="he-IL"/>
        </w:rPr>
        <w:t>.</w:t>
      </w:r>
    </w:p>
    <w:p w:rsidR="009B3E2F" w:rsidRPr="00FB16C4" w:rsidRDefault="009B3E2F" w:rsidP="008B440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196243" w:rsidRDefault="00196243" w:rsidP="00196243">
      <w:pPr>
        <w:pStyle w:val="TOC1"/>
        <w:rPr>
          <w:rFonts w:ascii="Comic Sans MS" w:hAnsi="Comic Sans MS"/>
          <w:b w:val="0"/>
          <w:bCs w:val="0"/>
          <w:snapToGrid w:val="0"/>
          <w:color w:val="auto"/>
          <w:sz w:val="20"/>
          <w:szCs w:val="22"/>
          <w:rtl/>
        </w:rPr>
      </w:pPr>
    </w:p>
    <w:p w:rsidR="00117E78" w:rsidRPr="0088552A" w:rsidRDefault="00117E78" w:rsidP="00117E78">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3.1[1.1.1.4]</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שליפת פרטי קטגוריית מוצרים</w:t>
      </w:r>
      <w:r w:rsidRPr="0088552A">
        <w:rPr>
          <w:rFonts w:ascii="Comic Sans MS" w:hAnsi="Comic Sans MS" w:hint="cs"/>
          <w:b w:val="0"/>
          <w:bCs w:val="0"/>
          <w:snapToGrid w:val="0"/>
          <w:color w:val="auto"/>
          <w:rtl/>
        </w:rPr>
        <w:t xml:space="preserve"> </w:t>
      </w:r>
    </w:p>
    <w:p w:rsidR="00117E78" w:rsidRPr="00F16BC1" w:rsidRDefault="00117E78" w:rsidP="00117E78">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17E78" w:rsidRPr="00196243" w:rsidRDefault="00117E78" w:rsidP="00117E78">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196243">
        <w:rPr>
          <w:rFonts w:ascii="Comic Sans MS" w:hAnsi="Comic Sans MS" w:cs="David" w:hint="cs"/>
          <w:snapToGrid w:val="0"/>
          <w:sz w:val="20"/>
          <w:szCs w:val="22"/>
          <w:rtl/>
          <w:lang w:eastAsia="he-IL"/>
        </w:rPr>
        <w:t xml:space="preserve">קטגוריית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לצפות בפרטי </w:t>
      </w:r>
      <w:r w:rsidRPr="00196243">
        <w:rPr>
          <w:rFonts w:ascii="Comic Sans MS" w:hAnsi="Comic Sans MS" w:cs="David" w:hint="cs"/>
          <w:snapToGrid w:val="0"/>
          <w:sz w:val="20"/>
          <w:szCs w:val="22"/>
          <w:rtl/>
          <w:lang w:eastAsia="he-IL"/>
        </w:rPr>
        <w:t xml:space="preserve">קטגוריה קיימת.  </w:t>
      </w:r>
    </w:p>
    <w:p w:rsidR="00117E78" w:rsidRDefault="00117E78" w:rsidP="00117E78">
      <w:pPr>
        <w:pStyle w:val="TOC1"/>
        <w:spacing w:line="240" w:lineRule="auto"/>
        <w:ind w:left="360"/>
        <w:rPr>
          <w:rFonts w:ascii="Comic Sans MS" w:hAnsi="Comic Sans MS"/>
          <w:snapToGrid w:val="0"/>
          <w:color w:val="auto"/>
          <w:sz w:val="20"/>
          <w:szCs w:val="20"/>
          <w:rtl/>
        </w:rPr>
      </w:pPr>
    </w:p>
    <w:p w:rsidR="00117E78" w:rsidRPr="00196243" w:rsidRDefault="00117E78" w:rsidP="00117E78">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17E78" w:rsidRDefault="00117E78"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927717">
        <w:rPr>
          <w:rFonts w:ascii="Comic Sans MS" w:hAnsi="Comic Sans MS" w:cs="David" w:hint="cs"/>
          <w:snapToGrid w:val="0"/>
          <w:sz w:val="20"/>
          <w:szCs w:val="22"/>
          <w:rtl/>
          <w:lang w:eastAsia="he-IL"/>
        </w:rPr>
        <w:t xml:space="preserve">כפתור "חיפוש" ב "מסך קטגוריות "  ובסיס נתונים מרכזי  </w:t>
      </w:r>
      <w:r w:rsidR="00927717">
        <w:rPr>
          <w:rFonts w:ascii="Comic Sans MS" w:hAnsi="Comic Sans MS" w:cs="David"/>
          <w:snapToGrid w:val="0"/>
          <w:sz w:val="20"/>
          <w:szCs w:val="22"/>
          <w:lang w:eastAsia="he-IL"/>
        </w:rPr>
        <w:t>D1</w:t>
      </w:r>
      <w:r w:rsidR="00927717">
        <w:rPr>
          <w:rFonts w:ascii="Comic Sans MS" w:hAnsi="Comic Sans MS" w:cs="David" w:hint="cs"/>
          <w:snapToGrid w:val="0"/>
          <w:sz w:val="20"/>
          <w:szCs w:val="22"/>
          <w:rtl/>
          <w:lang w:eastAsia="he-IL"/>
        </w:rPr>
        <w:t xml:space="preserve"> , טבלת </w:t>
      </w:r>
      <w:r w:rsidR="00927717" w:rsidRPr="00F16BC1">
        <w:rPr>
          <w:rFonts w:ascii="Comic Sans MS" w:hAnsi="Comic Sans MS" w:cs="David"/>
          <w:snapToGrid w:val="0"/>
          <w:sz w:val="20"/>
          <w:szCs w:val="22"/>
          <w:lang w:eastAsia="he-IL"/>
        </w:rPr>
        <w:t xml:space="preserve">ProductCategories </w:t>
      </w:r>
      <w:r w:rsidR="00927717"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17E78" w:rsidRPr="00196243"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 </w:t>
      </w:r>
    </w:p>
    <w:p w:rsidR="00117E78" w:rsidRDefault="00117E78" w:rsidP="00117E78">
      <w:pPr>
        <w:pStyle w:val="TOC1"/>
        <w:spacing w:line="240" w:lineRule="auto"/>
        <w:ind w:left="360"/>
        <w:rPr>
          <w:rFonts w:ascii="Comic Sans MS" w:hAnsi="Comic Sans MS"/>
          <w:snapToGrid w:val="0"/>
          <w:color w:val="auto"/>
          <w:sz w:val="20"/>
          <w:szCs w:val="20"/>
          <w:rtl/>
        </w:rPr>
      </w:pPr>
    </w:p>
    <w:p w:rsidR="00117E78" w:rsidRDefault="00117E78" w:rsidP="00117E78">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קטגוריה לפי שם או מזהה  בטבלת </w:t>
      </w:r>
      <w:r>
        <w:rPr>
          <w:rFonts w:ascii="Comic Sans MS" w:hAnsi="Comic Sans MS"/>
          <w:b w:val="0"/>
          <w:bCs w:val="0"/>
          <w:snapToGrid w:val="0"/>
          <w:color w:val="auto"/>
          <w:sz w:val="20"/>
          <w:szCs w:val="22"/>
        </w:rPr>
        <w:t xml:space="preserve">ProductCategories </w:t>
      </w:r>
      <w:r>
        <w:rPr>
          <w:rFonts w:ascii="Comic Sans MS" w:hAnsi="Comic Sans MS" w:hint="cs"/>
          <w:b w:val="0"/>
          <w:bCs w:val="0"/>
          <w:snapToGrid w:val="0"/>
          <w:color w:val="auto"/>
          <w:sz w:val="20"/>
          <w:szCs w:val="22"/>
          <w:rtl/>
        </w:rPr>
        <w:t xml:space="preserve"> . </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הצגת השדות למשתמש .</w:t>
      </w:r>
    </w:p>
    <w:p w:rsidR="00117E78" w:rsidRDefault="00117E78" w:rsidP="00117E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"קטגוריה לא קיימת" .    </w:t>
      </w:r>
    </w:p>
    <w:p w:rsidR="00117E78" w:rsidRPr="00C57930" w:rsidRDefault="00117E78" w:rsidP="00117E78">
      <w:pPr>
        <w:pStyle w:val="TOC1"/>
        <w:spacing w:line="240" w:lineRule="auto"/>
        <w:ind w:left="360"/>
        <w:rPr>
          <w:rFonts w:ascii="Comic Sans MS" w:hAnsi="Comic Sans MS"/>
          <w:snapToGrid w:val="0"/>
          <w:color w:val="auto"/>
          <w:sz w:val="20"/>
          <w:szCs w:val="20"/>
          <w:rtl/>
        </w:rPr>
      </w:pPr>
    </w:p>
    <w:p w:rsidR="00117E78" w:rsidRPr="00196243" w:rsidRDefault="00117E78" w:rsidP="00117E78">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17E78" w:rsidRDefault="00117E78" w:rsidP="00117E7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הקטגוריה.</w:t>
      </w:r>
    </w:p>
    <w:p w:rsidR="00117E78" w:rsidRPr="00FB16C4" w:rsidRDefault="00117E78" w:rsidP="00117E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88552A" w:rsidRDefault="00927717" w:rsidP="00CE7AC9">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3.1[1.1.1.</w:t>
      </w:r>
      <w:r w:rsidR="008E41B3" w:rsidRPr="0088552A">
        <w:rPr>
          <w:rFonts w:ascii="Comic Sans MS" w:hAnsi="Comic Sans MS"/>
          <w:b w:val="0"/>
          <w:bCs w:val="0"/>
          <w:snapToGrid w:val="0"/>
          <w:color w:val="auto"/>
        </w:rPr>
        <w:t>5</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008E41B3" w:rsidRPr="0088552A">
        <w:rPr>
          <w:rFonts w:ascii="Comic Sans MS" w:hAnsi="Comic Sans MS" w:hint="cs"/>
          <w:snapToGrid w:val="0"/>
          <w:color w:val="auto"/>
          <w:rtl/>
        </w:rPr>
        <w:t>בניית רשימת קטגוריו</w:t>
      </w:r>
      <w:r w:rsidRPr="0088552A">
        <w:rPr>
          <w:rFonts w:ascii="Comic Sans MS" w:hAnsi="Comic Sans MS" w:hint="cs"/>
          <w:snapToGrid w:val="0"/>
          <w:color w:val="auto"/>
          <w:rtl/>
        </w:rPr>
        <w:t>ת מוצרים</w:t>
      </w:r>
      <w:r w:rsidRPr="0088552A">
        <w:rPr>
          <w:rFonts w:ascii="Comic Sans MS" w:hAnsi="Comic Sans MS" w:hint="cs"/>
          <w:b w:val="0"/>
          <w:bCs w:val="0"/>
          <w:snapToGrid w:val="0"/>
          <w:color w:val="auto"/>
          <w:rtl/>
        </w:rPr>
        <w:t xml:space="preserve"> </w:t>
      </w:r>
    </w:p>
    <w:p w:rsidR="00927717" w:rsidRPr="00F16BC1" w:rsidRDefault="00927717" w:rsidP="00927717">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27717" w:rsidRPr="00196243" w:rsidRDefault="00941702"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00927717" w:rsidRPr="00196243">
        <w:rPr>
          <w:rFonts w:ascii="Comic Sans MS" w:hAnsi="Comic Sans MS" w:cs="David" w:hint="cs"/>
          <w:snapToGrid w:val="0"/>
          <w:sz w:val="20"/>
          <w:szCs w:val="22"/>
          <w:rtl/>
          <w:lang w:eastAsia="he-IL"/>
        </w:rPr>
        <w:t xml:space="preserve">פונקציה </w:t>
      </w:r>
      <w:r w:rsidR="00927717">
        <w:rPr>
          <w:rFonts w:ascii="Comic Sans MS" w:hAnsi="Comic Sans MS" w:cs="David" w:hint="cs"/>
          <w:snapToGrid w:val="0"/>
          <w:sz w:val="20"/>
          <w:szCs w:val="22"/>
          <w:rtl/>
          <w:lang w:eastAsia="he-IL"/>
        </w:rPr>
        <w:t xml:space="preserve">פנימית ב </w:t>
      </w:r>
      <w:r w:rsidR="00927717">
        <w:rPr>
          <w:rFonts w:ascii="Comic Sans MS" w:hAnsi="Comic Sans MS" w:cs="David" w:hint="cs"/>
          <w:snapToGrid w:val="0"/>
          <w:sz w:val="20"/>
          <w:szCs w:val="22"/>
          <w:lang w:eastAsia="he-IL"/>
        </w:rPr>
        <w:t>D</w:t>
      </w:r>
      <w:r w:rsidR="00927717">
        <w:rPr>
          <w:rFonts w:ascii="Comic Sans MS" w:hAnsi="Comic Sans MS" w:cs="David"/>
          <w:snapToGrid w:val="0"/>
          <w:sz w:val="20"/>
          <w:szCs w:val="22"/>
          <w:lang w:eastAsia="he-IL"/>
        </w:rPr>
        <w:t>1</w:t>
      </w:r>
      <w:r w:rsidR="00927717">
        <w:rPr>
          <w:rFonts w:ascii="Comic Sans MS" w:hAnsi="Comic Sans MS" w:cs="David" w:hint="cs"/>
          <w:snapToGrid w:val="0"/>
          <w:sz w:val="20"/>
          <w:szCs w:val="22"/>
          <w:rtl/>
          <w:lang w:eastAsia="he-IL"/>
        </w:rPr>
        <w:t xml:space="preserve"> הבונה רשימת  </w:t>
      </w:r>
      <w:r w:rsidR="00927717" w:rsidRPr="00196243">
        <w:rPr>
          <w:rFonts w:ascii="Comic Sans MS" w:hAnsi="Comic Sans MS" w:cs="David" w:hint="cs"/>
          <w:snapToGrid w:val="0"/>
          <w:sz w:val="20"/>
          <w:szCs w:val="22"/>
          <w:rtl/>
          <w:lang w:eastAsia="he-IL"/>
        </w:rPr>
        <w:t xml:space="preserve">קטגוריית מוצרים </w:t>
      </w:r>
      <w:r w:rsidR="00927717">
        <w:rPr>
          <w:rFonts w:ascii="Comic Sans MS" w:hAnsi="Comic Sans MS" w:cs="David" w:hint="cs"/>
          <w:snapToGrid w:val="0"/>
          <w:sz w:val="20"/>
          <w:szCs w:val="22"/>
          <w:rtl/>
          <w:lang w:eastAsia="he-IL"/>
        </w:rPr>
        <w:t xml:space="preserve">קיימת. פעולה זו נדרשת כאשר מעוניינים למיין או לבנות רשימת קטגוריות </w:t>
      </w:r>
      <w:r w:rsidR="00D43B1E">
        <w:rPr>
          <w:rFonts w:ascii="Comic Sans MS" w:hAnsi="Comic Sans MS" w:cs="David" w:hint="cs"/>
          <w:snapToGrid w:val="0"/>
          <w:sz w:val="20"/>
          <w:szCs w:val="22"/>
          <w:rtl/>
          <w:lang w:eastAsia="he-IL"/>
        </w:rPr>
        <w:t xml:space="preserve">מסוננת  </w:t>
      </w:r>
      <w:r w:rsidR="00927717">
        <w:rPr>
          <w:rFonts w:ascii="Comic Sans MS" w:hAnsi="Comic Sans MS" w:cs="David" w:hint="cs"/>
          <w:snapToGrid w:val="0"/>
          <w:sz w:val="20"/>
          <w:szCs w:val="22"/>
          <w:rtl/>
          <w:lang w:eastAsia="he-IL"/>
        </w:rPr>
        <w:t>על פי קריטריון במסד הנתונים</w:t>
      </w:r>
      <w:r w:rsidR="00927717" w:rsidRPr="00196243">
        <w:rPr>
          <w:rFonts w:ascii="Comic Sans MS" w:hAnsi="Comic Sans MS" w:cs="David" w:hint="cs"/>
          <w:snapToGrid w:val="0"/>
          <w:sz w:val="20"/>
          <w:szCs w:val="22"/>
          <w:rtl/>
          <w:lang w:eastAsia="he-IL"/>
        </w:rPr>
        <w:t xml:space="preserve">.  </w:t>
      </w:r>
    </w:p>
    <w:p w:rsidR="00927717" w:rsidRPr="00196243" w:rsidRDefault="00927717" w:rsidP="00927717">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27717"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27717" w:rsidRPr="00196243" w:rsidRDefault="00927717" w:rsidP="00D43B1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קטגוריה . </w:t>
      </w:r>
    </w:p>
    <w:p w:rsidR="00927717" w:rsidRDefault="00927717" w:rsidP="00927717">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27717" w:rsidRDefault="00CE7AC9" w:rsidP="00CE7AC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על פי חיתוך השדות שמופיעים בקריטריון החיתוך,תוצג  רשימת הקטגוריות שעונות לקריטריונים</w:t>
      </w:r>
      <w:r w:rsidR="00D43B1E">
        <w:rPr>
          <w:rFonts w:ascii="Comic Sans MS" w:hAnsi="Comic Sans MS" w:hint="cs"/>
          <w:b w:val="0"/>
          <w:bCs w:val="0"/>
          <w:snapToGrid w:val="0"/>
          <w:color w:val="auto"/>
          <w:sz w:val="20"/>
          <w:szCs w:val="22"/>
          <w:rtl/>
        </w:rPr>
        <w:t>.</w:t>
      </w:r>
    </w:p>
    <w:p w:rsidR="00CE7AC9" w:rsidRDefault="00CE7AC9" w:rsidP="00CE7AC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927717" w:rsidRPr="00196243" w:rsidRDefault="00927717" w:rsidP="00927717">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27717" w:rsidRDefault="00927717" w:rsidP="00D43B1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D43B1E">
        <w:rPr>
          <w:rFonts w:ascii="Comic Sans MS" w:hAnsi="Comic Sans MS" w:cs="David" w:hint="cs"/>
          <w:snapToGrid w:val="0"/>
          <w:sz w:val="20"/>
          <w:szCs w:val="22"/>
          <w:rtl/>
          <w:lang w:eastAsia="he-IL"/>
        </w:rPr>
        <w:t xml:space="preserve">רשימה מסודרת / מסוננת  של </w:t>
      </w:r>
      <w:r>
        <w:rPr>
          <w:rFonts w:ascii="Comic Sans MS" w:hAnsi="Comic Sans MS" w:cs="David" w:hint="cs"/>
          <w:snapToGrid w:val="0"/>
          <w:sz w:val="20"/>
          <w:szCs w:val="22"/>
          <w:rtl/>
          <w:lang w:eastAsia="he-IL"/>
        </w:rPr>
        <w:t>רשומ</w:t>
      </w:r>
      <w:r w:rsidR="00D43B1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הקטגוריה.</w:t>
      </w:r>
    </w:p>
    <w:p w:rsidR="00CE7AC9" w:rsidRDefault="00927717" w:rsidP="00927717">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קטגוריות".</w:t>
      </w:r>
    </w:p>
    <w:p w:rsidR="00927717" w:rsidRPr="00FB16C4" w:rsidRDefault="00CE7AC9" w:rsidP="00927717">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812556" w:rsidRPr="0088552A" w:rsidRDefault="00812556" w:rsidP="00F968C1">
      <w:pPr>
        <w:pStyle w:val="TOC1"/>
        <w:rPr>
          <w:rFonts w:ascii="Comic Sans MS" w:hAnsi="Comic Sans MS"/>
          <w:b w:val="0"/>
          <w:bCs w:val="0"/>
          <w:snapToGrid w:val="0"/>
          <w:color w:val="auto"/>
          <w:rtl/>
        </w:rPr>
      </w:pPr>
      <w:r w:rsidRPr="0088552A">
        <w:rPr>
          <w:rFonts w:ascii="Comic Sans MS" w:hAnsi="Comic Sans MS"/>
          <w:b w:val="0"/>
          <w:bCs w:val="0"/>
          <w:snapToGrid w:val="0"/>
          <w:color w:val="auto"/>
        </w:rPr>
        <w:lastRenderedPageBreak/>
        <w:t>3.1[1.1.1.</w:t>
      </w:r>
      <w:r w:rsidR="00F968C1" w:rsidRPr="0088552A">
        <w:rPr>
          <w:rFonts w:ascii="Comic Sans MS" w:hAnsi="Comic Sans MS"/>
          <w:b w:val="0"/>
          <w:bCs w:val="0"/>
          <w:snapToGrid w:val="0"/>
          <w:color w:val="auto"/>
        </w:rPr>
        <w:t>6</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00F968C1" w:rsidRPr="0088552A">
        <w:rPr>
          <w:rFonts w:ascii="Comic Sans MS" w:hAnsi="Comic Sans MS" w:hint="cs"/>
          <w:snapToGrid w:val="0"/>
          <w:color w:val="auto"/>
          <w:rtl/>
        </w:rPr>
        <w:t>שינוי מחיר למוצרים בקטגוריה</w:t>
      </w:r>
      <w:r w:rsidRPr="0088552A">
        <w:rPr>
          <w:rFonts w:ascii="Comic Sans MS" w:hAnsi="Comic Sans MS" w:hint="cs"/>
          <w:b w:val="0"/>
          <w:bCs w:val="0"/>
          <w:snapToGrid w:val="0"/>
          <w:color w:val="auto"/>
          <w:rtl/>
        </w:rPr>
        <w:t xml:space="preserve"> </w:t>
      </w:r>
    </w:p>
    <w:p w:rsidR="00812556" w:rsidRPr="00F16BC1" w:rsidRDefault="00812556" w:rsidP="00F968C1">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12556" w:rsidRDefault="00812556" w:rsidP="002A749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sidR="00941702">
        <w:rPr>
          <w:rFonts w:ascii="Comic Sans MS" w:hAnsi="Comic Sans MS" w:cs="David" w:hint="cs"/>
          <w:snapToGrid w:val="0"/>
          <w:sz w:val="20"/>
          <w:szCs w:val="22"/>
          <w:rtl/>
          <w:lang w:eastAsia="he-IL"/>
        </w:rPr>
        <w:t xml:space="preserve">זו משנה את המחיר באחוזים לקטגוריית מוצרים מסוימת. </w:t>
      </w:r>
      <w:r>
        <w:rPr>
          <w:rFonts w:ascii="Comic Sans MS" w:hAnsi="Comic Sans MS" w:cs="David" w:hint="cs"/>
          <w:snapToGrid w:val="0"/>
          <w:sz w:val="20"/>
          <w:szCs w:val="22"/>
          <w:rtl/>
          <w:lang w:eastAsia="he-IL"/>
        </w:rPr>
        <w:t xml:space="preserve">פעולה זו נדרשת כאשר </w:t>
      </w:r>
      <w:r w:rsidR="00941702">
        <w:rPr>
          <w:rFonts w:ascii="Comic Sans MS" w:hAnsi="Comic Sans MS" w:cs="David" w:hint="cs"/>
          <w:snapToGrid w:val="0"/>
          <w:sz w:val="20"/>
          <w:szCs w:val="22"/>
          <w:rtl/>
          <w:lang w:eastAsia="he-IL"/>
        </w:rPr>
        <w:t>כל המוצרים השייכים לקטגוריה מסוימת מתייקרים או מוזלים באופן ג</w:t>
      </w:r>
      <w:r w:rsidR="00582836">
        <w:rPr>
          <w:rFonts w:ascii="Comic Sans MS" w:hAnsi="Comic Sans MS" w:cs="David" w:hint="cs"/>
          <w:snapToGrid w:val="0"/>
          <w:sz w:val="20"/>
          <w:szCs w:val="22"/>
          <w:rtl/>
          <w:lang w:eastAsia="he-IL"/>
        </w:rPr>
        <w:t xml:space="preserve">ורף לדוגמה : כתוצאה משינויי שער מטבע </w:t>
      </w:r>
      <w:r w:rsidR="00941702">
        <w:rPr>
          <w:rFonts w:ascii="Comic Sans MS" w:hAnsi="Comic Sans MS" w:cs="David" w:hint="cs"/>
          <w:snapToGrid w:val="0"/>
          <w:sz w:val="20"/>
          <w:szCs w:val="22"/>
          <w:rtl/>
          <w:lang w:eastAsia="he-IL"/>
        </w:rPr>
        <w:t>.</w:t>
      </w:r>
      <w:r w:rsidRPr="00196243">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w:t>
      </w:r>
      <w:r w:rsidR="00220113">
        <w:rPr>
          <w:rFonts w:ascii="Comic Sans MS" w:hAnsi="Comic Sans MS" w:cs="David" w:hint="cs"/>
          <w:snapToGrid w:val="0"/>
          <w:sz w:val="20"/>
          <w:szCs w:val="22"/>
          <w:rtl/>
          <w:lang w:eastAsia="he-IL"/>
        </w:rPr>
        <w:t xml:space="preserve"> </w:t>
      </w:r>
    </w:p>
    <w:p w:rsidR="00627538" w:rsidRPr="00196243" w:rsidRDefault="00627538" w:rsidP="002A749F">
      <w:pPr>
        <w:ind w:left="360"/>
        <w:rPr>
          <w:rFonts w:ascii="Comic Sans MS" w:hAnsi="Comic Sans MS" w:cs="David"/>
          <w:snapToGrid w:val="0"/>
          <w:sz w:val="20"/>
          <w:szCs w:val="22"/>
          <w:rtl/>
          <w:lang w:eastAsia="he-IL"/>
        </w:rPr>
      </w:pPr>
    </w:p>
    <w:p w:rsidR="00812556" w:rsidRPr="00196243" w:rsidRDefault="00812556" w:rsidP="00F968C1">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941702" w:rsidRDefault="00941702" w:rsidP="0094170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941702">
      <w:pPr>
        <w:ind w:left="360"/>
        <w:rPr>
          <w:rFonts w:ascii="Comic Sans MS" w:hAnsi="Comic Sans MS" w:cs="David"/>
          <w:snapToGrid w:val="0"/>
          <w:sz w:val="20"/>
          <w:szCs w:val="22"/>
          <w:rtl/>
          <w:lang w:eastAsia="he-IL"/>
        </w:rPr>
      </w:pPr>
    </w:p>
    <w:p w:rsidR="00812556" w:rsidRDefault="00812556" w:rsidP="00F968C1">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41702" w:rsidRDefault="00941702"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w:t>
      </w:r>
      <w:r w:rsidR="006C4303">
        <w:rPr>
          <w:rFonts w:ascii="Comic Sans MS" w:hAnsi="Comic Sans MS" w:hint="cs"/>
          <w:b w:val="0"/>
          <w:bCs w:val="0"/>
          <w:snapToGrid w:val="0"/>
          <w:color w:val="auto"/>
          <w:sz w:val="20"/>
          <w:szCs w:val="22"/>
          <w:rtl/>
        </w:rPr>
        <w:t>הפונקציה מקבלת מזהה קטגוריה</w:t>
      </w:r>
      <w:r>
        <w:rPr>
          <w:rFonts w:ascii="Comic Sans MS" w:hAnsi="Comic Sans MS" w:hint="cs"/>
          <w:b w:val="0"/>
          <w:bCs w:val="0"/>
          <w:snapToGrid w:val="0"/>
          <w:color w:val="auto"/>
          <w:sz w:val="20"/>
          <w:szCs w:val="22"/>
          <w:rtl/>
        </w:rPr>
        <w:t xml:space="preserve"> .</w:t>
      </w:r>
    </w:p>
    <w:p w:rsidR="00941702" w:rsidRPr="003F3B67" w:rsidRDefault="006C4303"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ביצוע שליפת משפחות  בקטגוריה </w:t>
      </w:r>
      <w:r>
        <w:rPr>
          <w:rFonts w:ascii="Comic Sans MS" w:hAnsi="Comic Sans MS"/>
          <w:b w:val="0"/>
          <w:bCs w:val="0"/>
          <w:snapToGrid w:val="0"/>
          <w:color w:val="auto"/>
          <w:sz w:val="20"/>
          <w:szCs w:val="22"/>
        </w:rPr>
        <w:t>[1.1.2.5]</w:t>
      </w:r>
      <w:r w:rsidR="00941702">
        <w:rPr>
          <w:rFonts w:ascii="Comic Sans MS" w:hAnsi="Comic Sans MS" w:hint="cs"/>
          <w:b w:val="0"/>
          <w:bCs w:val="0"/>
          <w:snapToGrid w:val="0"/>
          <w:color w:val="auto"/>
          <w:sz w:val="20"/>
          <w:szCs w:val="22"/>
          <w:rtl/>
        </w:rPr>
        <w:t xml:space="preserve">. </w:t>
      </w:r>
    </w:p>
    <w:p w:rsidR="00941702" w:rsidRDefault="00941702" w:rsidP="006C430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6C4303">
        <w:rPr>
          <w:rFonts w:ascii="Comic Sans MS" w:hAnsi="Comic Sans MS" w:hint="cs"/>
          <w:b w:val="0"/>
          <w:bCs w:val="0"/>
          <w:snapToGrid w:val="0"/>
          <w:color w:val="auto"/>
          <w:sz w:val="20"/>
          <w:szCs w:val="22"/>
          <w:rtl/>
        </w:rPr>
        <w:t>לכל משפחה ברשימת פרטי משפחות</w:t>
      </w:r>
      <w:r>
        <w:rPr>
          <w:rFonts w:ascii="Comic Sans MS" w:hAnsi="Comic Sans MS" w:hint="cs"/>
          <w:b w:val="0"/>
          <w:bCs w:val="0"/>
          <w:snapToGrid w:val="0"/>
          <w:color w:val="auto"/>
          <w:sz w:val="20"/>
          <w:szCs w:val="22"/>
          <w:rtl/>
        </w:rPr>
        <w:t xml:space="preserve"> </w:t>
      </w:r>
      <w:r w:rsidR="006C4303">
        <w:rPr>
          <w:rFonts w:ascii="Comic Sans MS" w:hAnsi="Comic Sans MS" w:hint="cs"/>
          <w:b w:val="0"/>
          <w:bCs w:val="0"/>
          <w:snapToGrid w:val="0"/>
          <w:color w:val="auto"/>
          <w:sz w:val="20"/>
          <w:szCs w:val="22"/>
          <w:rtl/>
        </w:rPr>
        <w:t xml:space="preserve">נבצע </w:t>
      </w:r>
      <w:r w:rsidR="002A749F">
        <w:rPr>
          <w:rFonts w:ascii="Comic Sans MS" w:hAnsi="Comic Sans MS" w:hint="cs"/>
          <w:b w:val="0"/>
          <w:bCs w:val="0"/>
          <w:snapToGrid w:val="0"/>
          <w:color w:val="auto"/>
          <w:sz w:val="20"/>
          <w:szCs w:val="22"/>
          <w:rtl/>
        </w:rPr>
        <w:t xml:space="preserve">:  שינוי מחיר מוצרים במשפחה  </w:t>
      </w:r>
      <w:r w:rsidR="002A749F">
        <w:rPr>
          <w:rFonts w:ascii="Comic Sans MS" w:hAnsi="Comic Sans MS"/>
          <w:b w:val="0"/>
          <w:bCs w:val="0"/>
          <w:snapToGrid w:val="0"/>
          <w:color w:val="auto"/>
          <w:sz w:val="20"/>
          <w:szCs w:val="22"/>
        </w:rPr>
        <w:t>[1.1.2.7]</w:t>
      </w:r>
      <w:r>
        <w:rPr>
          <w:rFonts w:ascii="Comic Sans MS" w:hAnsi="Comic Sans MS" w:hint="cs"/>
          <w:b w:val="0"/>
          <w:bCs w:val="0"/>
          <w:snapToGrid w:val="0"/>
          <w:color w:val="auto"/>
          <w:sz w:val="20"/>
          <w:szCs w:val="22"/>
          <w:rtl/>
        </w:rPr>
        <w:t xml:space="preserve"> </w:t>
      </w:r>
      <w:r w:rsidR="002A749F">
        <w:rPr>
          <w:rFonts w:ascii="Comic Sans MS" w:hAnsi="Comic Sans MS" w:hint="cs"/>
          <w:b w:val="0"/>
          <w:bCs w:val="0"/>
          <w:snapToGrid w:val="0"/>
          <w:color w:val="auto"/>
          <w:sz w:val="20"/>
          <w:szCs w:val="22"/>
          <w:rtl/>
        </w:rPr>
        <w:t>.</w:t>
      </w:r>
    </w:p>
    <w:p w:rsidR="00627538" w:rsidRPr="00627538" w:rsidRDefault="00627538" w:rsidP="00627538">
      <w:pPr>
        <w:rPr>
          <w:rtl/>
          <w:lang w:eastAsia="he-IL"/>
        </w:rPr>
      </w:pPr>
    </w:p>
    <w:p w:rsidR="00812556" w:rsidRPr="00196243" w:rsidRDefault="00812556" w:rsidP="00F968C1">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F968C1">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12556" w:rsidRDefault="00812556" w:rsidP="002A749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A749F">
        <w:rPr>
          <w:rFonts w:ascii="Comic Sans MS" w:hAnsi="Comic Sans MS" w:cs="David" w:hint="cs"/>
          <w:snapToGrid w:val="0"/>
          <w:sz w:val="20"/>
          <w:szCs w:val="22"/>
          <w:rtl/>
          <w:lang w:eastAsia="he-IL"/>
        </w:rPr>
        <w:t>מחיר מעודכן עבור כל מוצר בקטגוריה שעבורה התבצע השינוי</w:t>
      </w:r>
      <w:r>
        <w:rPr>
          <w:rFonts w:ascii="Comic Sans MS" w:hAnsi="Comic Sans MS" w:cs="David" w:hint="cs"/>
          <w:snapToGrid w:val="0"/>
          <w:sz w:val="20"/>
          <w:szCs w:val="22"/>
          <w:rtl/>
          <w:lang w:eastAsia="he-IL"/>
        </w:rPr>
        <w:t>.</w:t>
      </w:r>
    </w:p>
    <w:p w:rsidR="002A749F" w:rsidRDefault="00812556" w:rsidP="002A749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2A749F">
        <w:rPr>
          <w:rFonts w:ascii="Comic Sans MS" w:hAnsi="Comic Sans MS" w:cs="David" w:hint="cs"/>
          <w:snapToGrid w:val="0"/>
          <w:sz w:val="20"/>
          <w:szCs w:val="22"/>
          <w:rtl/>
          <w:lang w:eastAsia="he-IL"/>
        </w:rPr>
        <w:t xml:space="preserve">בסיס נתונים מרכזי  </w:t>
      </w:r>
      <w:r w:rsidR="002A749F">
        <w:rPr>
          <w:rFonts w:ascii="Comic Sans MS" w:hAnsi="Comic Sans MS" w:cs="David"/>
          <w:snapToGrid w:val="0"/>
          <w:sz w:val="20"/>
          <w:szCs w:val="22"/>
          <w:lang w:eastAsia="he-IL"/>
        </w:rPr>
        <w:t>D1</w:t>
      </w:r>
      <w:r w:rsidR="002A749F">
        <w:rPr>
          <w:rFonts w:ascii="Comic Sans MS" w:hAnsi="Comic Sans MS" w:cs="David" w:hint="cs"/>
          <w:snapToGrid w:val="0"/>
          <w:sz w:val="20"/>
          <w:szCs w:val="22"/>
          <w:rtl/>
          <w:lang w:eastAsia="he-IL"/>
        </w:rPr>
        <w:t xml:space="preserve"> , טבלת </w:t>
      </w:r>
      <w:r w:rsidR="002A749F">
        <w:rPr>
          <w:rFonts w:ascii="Comic Sans MS" w:hAnsi="Comic Sans MS" w:cs="David"/>
          <w:snapToGrid w:val="0"/>
          <w:sz w:val="20"/>
          <w:szCs w:val="22"/>
          <w:lang w:eastAsia="he-IL"/>
        </w:rPr>
        <w:t>Products</w:t>
      </w:r>
      <w:r w:rsidR="002A749F" w:rsidRPr="00F16BC1">
        <w:rPr>
          <w:rFonts w:ascii="Comic Sans MS" w:hAnsi="Comic Sans MS" w:cs="David"/>
          <w:snapToGrid w:val="0"/>
          <w:sz w:val="20"/>
          <w:szCs w:val="22"/>
          <w:lang w:eastAsia="he-IL"/>
        </w:rPr>
        <w:t xml:space="preserve"> </w:t>
      </w:r>
      <w:r w:rsidR="002A749F" w:rsidRPr="00F16BC1">
        <w:rPr>
          <w:rFonts w:ascii="Comic Sans MS" w:hAnsi="Comic Sans MS" w:cs="David" w:hint="cs"/>
          <w:snapToGrid w:val="0"/>
          <w:sz w:val="20"/>
          <w:szCs w:val="22"/>
          <w:rtl/>
          <w:lang w:eastAsia="he-IL"/>
        </w:rPr>
        <w:t xml:space="preserve"> </w:t>
      </w:r>
      <w:r w:rsidR="002A749F">
        <w:rPr>
          <w:rFonts w:ascii="Comic Sans MS" w:hAnsi="Comic Sans MS" w:cs="David" w:hint="cs"/>
          <w:snapToGrid w:val="0"/>
          <w:sz w:val="20"/>
          <w:szCs w:val="22"/>
          <w:rtl/>
          <w:lang w:eastAsia="he-IL"/>
        </w:rPr>
        <w:t xml:space="preserve">.  </w:t>
      </w:r>
    </w:p>
    <w:p w:rsidR="00812556" w:rsidRPr="00117E78" w:rsidRDefault="00812556" w:rsidP="002A749F">
      <w:pPr>
        <w:ind w:left="360"/>
        <w:rPr>
          <w:rtl/>
          <w:lang w:eastAsia="he-IL"/>
        </w:rPr>
      </w:pPr>
    </w:p>
    <w:p w:rsidR="00582836" w:rsidRPr="0088552A" w:rsidRDefault="00582836" w:rsidP="00582836">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3.1[1.1.1.</w:t>
      </w:r>
      <w:r w:rsidR="002F44E2" w:rsidRPr="0088552A">
        <w:rPr>
          <w:rFonts w:ascii="Comic Sans MS" w:hAnsi="Comic Sans MS"/>
          <w:b w:val="0"/>
          <w:bCs w:val="0"/>
          <w:snapToGrid w:val="0"/>
          <w:color w:val="auto"/>
        </w:rPr>
        <w:t>7</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עדכון הנחה למוצרים בקטגוריה</w:t>
      </w:r>
      <w:r w:rsidRPr="0088552A">
        <w:rPr>
          <w:rFonts w:ascii="Comic Sans MS" w:hAnsi="Comic Sans MS" w:hint="cs"/>
          <w:b w:val="0"/>
          <w:bCs w:val="0"/>
          <w:snapToGrid w:val="0"/>
          <w:color w:val="auto"/>
          <w:rtl/>
        </w:rPr>
        <w:t xml:space="preserve"> </w:t>
      </w:r>
    </w:p>
    <w:p w:rsidR="00582836" w:rsidRPr="00F16BC1" w:rsidRDefault="00582836" w:rsidP="00582836">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82836" w:rsidRDefault="00582836" w:rsidP="00582836">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אחוז ההנחה מהמחיר שמופיע במחירון  לקטגוריית מוצרים מסוימת. פעולה זו נדרשת בעיקר כפועל יוצא של מבצעי הנחות על מוצרים השייכים לקטגוריה מסוימת.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אחוז ההנחה לא יכולה להתבצע במהלך הפעילות השוטפת בסניפים כדי למנוע מצב שבו המחיר משתנה במהלך הקנייה. שינוי אחוז ההנחה מחיר יתבצע רק במהלך השעות שבהם הסניפים אינם פעילים , או יתוזמן לסוף היממה. </w:t>
      </w:r>
    </w:p>
    <w:p w:rsidR="00627538" w:rsidRPr="00196243" w:rsidRDefault="00627538" w:rsidP="00582836">
      <w:pPr>
        <w:ind w:left="360"/>
        <w:rPr>
          <w:rFonts w:ascii="Comic Sans MS" w:hAnsi="Comic Sans MS" w:cs="David"/>
          <w:snapToGrid w:val="0"/>
          <w:sz w:val="20"/>
          <w:szCs w:val="22"/>
          <w:rtl/>
          <w:lang w:eastAsia="he-IL"/>
        </w:rPr>
      </w:pPr>
    </w:p>
    <w:p w:rsidR="00582836" w:rsidRPr="00196243" w:rsidRDefault="00582836" w:rsidP="00582836">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82836" w:rsidRDefault="00582836" w:rsidP="003B7B1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w:t>
      </w:r>
      <w:r w:rsidR="003B7B1A">
        <w:rPr>
          <w:rFonts w:ascii="Comic Sans MS" w:hAnsi="Comic Sans MS" w:cs="David" w:hint="cs"/>
          <w:snapToGrid w:val="0"/>
          <w:sz w:val="20"/>
          <w:szCs w:val="22"/>
          <w:rtl/>
          <w:lang w:eastAsia="he-IL"/>
        </w:rPr>
        <w:t>הנחה</w:t>
      </w:r>
      <w:r>
        <w:rPr>
          <w:rFonts w:ascii="Comic Sans MS" w:hAnsi="Comic Sans MS" w:cs="David" w:hint="cs"/>
          <w:snapToGrid w:val="0"/>
          <w:sz w:val="20"/>
          <w:szCs w:val="22"/>
          <w:rtl/>
          <w:lang w:eastAsia="he-IL"/>
        </w:rPr>
        <w:t xml:space="preserve">" ב "מסך קטגוריות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16BC1">
        <w:rPr>
          <w:rFonts w:ascii="Comic Sans MS" w:hAnsi="Comic Sans MS" w:cs="David"/>
          <w:snapToGrid w:val="0"/>
          <w:sz w:val="20"/>
          <w:szCs w:val="22"/>
          <w:lang w:eastAsia="he-IL"/>
        </w:rPr>
        <w:t xml:space="preserve">ProductCategories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קטגוריה  ו מספר ממשי המציין את אחוז השינוי . </w:t>
      </w:r>
    </w:p>
    <w:p w:rsidR="00627538" w:rsidRPr="00196243" w:rsidRDefault="00627538" w:rsidP="00582836">
      <w:pPr>
        <w:ind w:left="360"/>
        <w:rPr>
          <w:rFonts w:ascii="Comic Sans MS" w:hAnsi="Comic Sans MS" w:cs="David"/>
          <w:snapToGrid w:val="0"/>
          <w:sz w:val="20"/>
          <w:szCs w:val="22"/>
          <w:rtl/>
          <w:lang w:eastAsia="he-IL"/>
        </w:rPr>
      </w:pPr>
    </w:p>
    <w:p w:rsidR="00582836" w:rsidRDefault="00582836" w:rsidP="00582836">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82836" w:rsidRDefault="00582836" w:rsidP="00582836">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הפונקציה מקבלת מזהה קטגוריה .</w:t>
      </w:r>
    </w:p>
    <w:p w:rsidR="00582836" w:rsidRPr="003F3B67" w:rsidRDefault="00582836" w:rsidP="00582836">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ביצוע שליפת משפחות  בקטגוריה </w:t>
      </w:r>
      <w:r>
        <w:rPr>
          <w:rFonts w:ascii="Comic Sans MS" w:hAnsi="Comic Sans MS"/>
          <w:b w:val="0"/>
          <w:bCs w:val="0"/>
          <w:snapToGrid w:val="0"/>
          <w:color w:val="auto"/>
          <w:sz w:val="20"/>
          <w:szCs w:val="22"/>
        </w:rPr>
        <w:t>[1.1.2.5]</w:t>
      </w:r>
      <w:r>
        <w:rPr>
          <w:rFonts w:ascii="Comic Sans MS" w:hAnsi="Comic Sans MS" w:hint="cs"/>
          <w:b w:val="0"/>
          <w:bCs w:val="0"/>
          <w:snapToGrid w:val="0"/>
          <w:color w:val="auto"/>
          <w:sz w:val="20"/>
          <w:szCs w:val="22"/>
          <w:rtl/>
        </w:rPr>
        <w:t xml:space="preserve">. </w:t>
      </w:r>
    </w:p>
    <w:p w:rsidR="00582836" w:rsidRDefault="00582836" w:rsidP="002F44E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לכל משפחה ברשימת פרטי משפחות נבצע :  </w:t>
      </w:r>
      <w:r w:rsidR="002F44E2">
        <w:rPr>
          <w:rFonts w:ascii="Comic Sans MS" w:hAnsi="Comic Sans MS" w:hint="cs"/>
          <w:b w:val="0"/>
          <w:bCs w:val="0"/>
          <w:snapToGrid w:val="0"/>
          <w:color w:val="auto"/>
          <w:sz w:val="20"/>
          <w:szCs w:val="22"/>
          <w:rtl/>
        </w:rPr>
        <w:t xml:space="preserve">עדכון אחוז הנחה </w:t>
      </w:r>
      <w:r>
        <w:rPr>
          <w:rFonts w:ascii="Comic Sans MS" w:hAnsi="Comic Sans MS" w:hint="cs"/>
          <w:b w:val="0"/>
          <w:bCs w:val="0"/>
          <w:snapToGrid w:val="0"/>
          <w:color w:val="auto"/>
          <w:sz w:val="20"/>
          <w:szCs w:val="22"/>
          <w:rtl/>
        </w:rPr>
        <w:t xml:space="preserve"> </w:t>
      </w:r>
      <w:r w:rsidR="002F44E2">
        <w:rPr>
          <w:rFonts w:ascii="Comic Sans MS" w:hAnsi="Comic Sans MS" w:hint="cs"/>
          <w:b w:val="0"/>
          <w:bCs w:val="0"/>
          <w:snapToGrid w:val="0"/>
          <w:color w:val="auto"/>
          <w:sz w:val="20"/>
          <w:szCs w:val="22"/>
          <w:rtl/>
        </w:rPr>
        <w:t>ל</w:t>
      </w:r>
      <w:r>
        <w:rPr>
          <w:rFonts w:ascii="Comic Sans MS" w:hAnsi="Comic Sans MS" w:hint="cs"/>
          <w:b w:val="0"/>
          <w:bCs w:val="0"/>
          <w:snapToGrid w:val="0"/>
          <w:color w:val="auto"/>
          <w:sz w:val="20"/>
          <w:szCs w:val="22"/>
          <w:rtl/>
        </w:rPr>
        <w:t xml:space="preserve">מוצרים במשפחה  </w:t>
      </w:r>
      <w:r>
        <w:rPr>
          <w:rFonts w:ascii="Comic Sans MS" w:hAnsi="Comic Sans MS"/>
          <w:b w:val="0"/>
          <w:bCs w:val="0"/>
          <w:snapToGrid w:val="0"/>
          <w:color w:val="auto"/>
          <w:sz w:val="20"/>
          <w:szCs w:val="22"/>
        </w:rPr>
        <w:t>[1.1.2.</w:t>
      </w:r>
      <w:r w:rsidR="002F44E2">
        <w:rPr>
          <w:rFonts w:ascii="Comic Sans MS" w:hAnsi="Comic Sans MS"/>
          <w:b w:val="0"/>
          <w:bCs w:val="0"/>
          <w:snapToGrid w:val="0"/>
          <w:color w:val="auto"/>
          <w:sz w:val="20"/>
          <w:szCs w:val="22"/>
        </w:rPr>
        <w:t>8</w:t>
      </w:r>
      <w:r>
        <w:rPr>
          <w:rFonts w:ascii="Comic Sans MS" w:hAnsi="Comic Sans MS"/>
          <w:b w:val="0"/>
          <w:bCs w:val="0"/>
          <w:snapToGrid w:val="0"/>
          <w:color w:val="auto"/>
          <w:sz w:val="20"/>
          <w:szCs w:val="22"/>
        </w:rPr>
        <w:t>]</w:t>
      </w:r>
      <w:r>
        <w:rPr>
          <w:rFonts w:ascii="Comic Sans MS" w:hAnsi="Comic Sans MS" w:hint="cs"/>
          <w:b w:val="0"/>
          <w:bCs w:val="0"/>
          <w:snapToGrid w:val="0"/>
          <w:color w:val="auto"/>
          <w:sz w:val="20"/>
          <w:szCs w:val="22"/>
          <w:rtl/>
        </w:rPr>
        <w:t xml:space="preserve"> .</w:t>
      </w:r>
    </w:p>
    <w:p w:rsidR="00627538" w:rsidRPr="00627538" w:rsidRDefault="00627538" w:rsidP="00627538">
      <w:pPr>
        <w:rPr>
          <w:rtl/>
          <w:lang w:eastAsia="he-IL"/>
        </w:rPr>
      </w:pPr>
    </w:p>
    <w:p w:rsidR="00582836" w:rsidRPr="00196243" w:rsidRDefault="00582836" w:rsidP="00582836">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[1.1.1.</w:t>
      </w:r>
      <w:r w:rsidR="002F44E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82836" w:rsidRDefault="00582836" w:rsidP="002F44E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2F44E2">
        <w:rPr>
          <w:rFonts w:ascii="Comic Sans MS" w:hAnsi="Comic Sans MS" w:cs="David" w:hint="cs"/>
          <w:snapToGrid w:val="0"/>
          <w:sz w:val="20"/>
          <w:szCs w:val="22"/>
          <w:rtl/>
          <w:lang w:eastAsia="he-IL"/>
        </w:rPr>
        <w:t>אחוז הנחה</w:t>
      </w:r>
      <w:r>
        <w:rPr>
          <w:rFonts w:ascii="Comic Sans MS" w:hAnsi="Comic Sans MS" w:cs="David" w:hint="cs"/>
          <w:snapToGrid w:val="0"/>
          <w:sz w:val="20"/>
          <w:szCs w:val="22"/>
          <w:rtl/>
          <w:lang w:eastAsia="he-IL"/>
        </w:rPr>
        <w:t xml:space="preserve"> מעודכן עבור כל מוצר בקטגוריה שעבורה התבצע השינוי.</w:t>
      </w:r>
    </w:p>
    <w:p w:rsidR="00582836" w:rsidRDefault="00582836" w:rsidP="0058283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C05A84" w:rsidRDefault="00627538" w:rsidP="00627538">
      <w:pPr>
        <w:pStyle w:val="TOC1"/>
        <w:rPr>
          <w:rFonts w:ascii="Comic Sans MS" w:hAnsi="Comic Sans MS"/>
          <w:b w:val="0"/>
          <w:bCs w:val="0"/>
          <w:snapToGrid w:val="0"/>
          <w:color w:val="auto"/>
          <w:sz w:val="20"/>
          <w:szCs w:val="22"/>
          <w:rtl/>
        </w:rPr>
      </w:pPr>
      <w:r>
        <w:rPr>
          <w:rFonts w:ascii="Comic Sans MS" w:hAnsi="Comic Sans MS"/>
          <w:b w:val="0"/>
          <w:bCs w:val="0"/>
          <w:snapToGrid w:val="0"/>
          <w:color w:val="auto"/>
          <w:sz w:val="20"/>
          <w:szCs w:val="22"/>
          <w:rtl/>
        </w:rPr>
        <w:br w:type="page"/>
      </w:r>
    </w:p>
    <w:p w:rsidR="00C05A84" w:rsidRPr="0088552A" w:rsidRDefault="00C05A84" w:rsidP="00C05A84">
      <w:pPr>
        <w:pStyle w:val="TOC1"/>
        <w:rPr>
          <w:rFonts w:ascii="Comic Sans MS" w:hAnsi="Comic Sans MS"/>
          <w:snapToGrid w:val="0"/>
          <w:color w:val="auto"/>
          <w:sz w:val="28"/>
          <w:szCs w:val="28"/>
          <w:rtl/>
        </w:rPr>
      </w:pPr>
      <w:r w:rsidRPr="0088552A">
        <w:rPr>
          <w:rFonts w:ascii="Comic Sans MS" w:hAnsi="Comic Sans MS"/>
          <w:b w:val="0"/>
          <w:bCs w:val="0"/>
          <w:snapToGrid w:val="0"/>
          <w:color w:val="auto"/>
          <w:sz w:val="28"/>
          <w:szCs w:val="28"/>
        </w:rPr>
        <w:lastRenderedPageBreak/>
        <w:t>3.1[1.1.2]</w:t>
      </w:r>
      <w:r w:rsidRPr="0088552A">
        <w:rPr>
          <w:rFonts w:ascii="Comic Sans MS" w:hAnsi="Comic Sans MS" w:hint="cs"/>
          <w:b w:val="0"/>
          <w:bCs w:val="0"/>
          <w:snapToGrid w:val="0"/>
          <w:color w:val="auto"/>
          <w:sz w:val="28"/>
          <w:szCs w:val="28"/>
          <w:rtl/>
        </w:rPr>
        <w:t xml:space="preserve">  </w:t>
      </w:r>
      <w:r w:rsidRPr="0088552A">
        <w:rPr>
          <w:rFonts w:ascii="Comic Sans MS" w:hAnsi="Comic Sans MS" w:hint="cs"/>
          <w:snapToGrid w:val="0"/>
          <w:color w:val="auto"/>
          <w:sz w:val="28"/>
          <w:szCs w:val="28"/>
          <w:rtl/>
        </w:rPr>
        <w:t xml:space="preserve">ניהול משפחות מוצרים  </w:t>
      </w:r>
    </w:p>
    <w:p w:rsidR="002F44E2" w:rsidRPr="0088552A" w:rsidRDefault="002F44E2" w:rsidP="00627538">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3.1[1.1.2.1]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הוספת משפחת מוצרים</w:t>
      </w:r>
      <w:r w:rsidRPr="0088552A">
        <w:rPr>
          <w:rFonts w:ascii="Comic Sans MS" w:hAnsi="Comic Sans MS" w:hint="cs"/>
          <w:b w:val="0"/>
          <w:bCs w:val="0"/>
          <w:snapToGrid w:val="0"/>
          <w:color w:val="auto"/>
          <w:rtl/>
        </w:rPr>
        <w:t xml:space="preserve"> </w:t>
      </w:r>
    </w:p>
    <w:p w:rsidR="002F44E2" w:rsidRPr="00F16BC1"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2F44E2" w:rsidRPr="00196243"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המוצרים בכל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משתייכים למשפחות</w:t>
      </w:r>
      <w:r w:rsidRPr="00196243">
        <w:rPr>
          <w:rFonts w:ascii="Comic Sans MS" w:hAnsi="Comic Sans MS" w:cs="David" w:hint="cs"/>
          <w:snapToGrid w:val="0"/>
          <w:sz w:val="20"/>
          <w:szCs w:val="22"/>
          <w:rtl/>
          <w:lang w:eastAsia="he-IL"/>
        </w:rPr>
        <w:t xml:space="preserve">. פונקציה זו נועדה כדי להוסיף למסד הנתונים </w:t>
      </w:r>
      <w:r>
        <w:rPr>
          <w:rFonts w:ascii="Comic Sans MS" w:hAnsi="Comic Sans MS" w:cs="David" w:hint="cs"/>
          <w:snapToGrid w:val="0"/>
          <w:sz w:val="20"/>
          <w:szCs w:val="22"/>
          <w:rtl/>
          <w:lang w:eastAsia="he-IL"/>
        </w:rPr>
        <w:t xml:space="preserve">משפחת </w:t>
      </w:r>
      <w:r w:rsidRPr="00196243">
        <w:rPr>
          <w:rFonts w:ascii="Comic Sans MS" w:hAnsi="Comic Sans MS" w:cs="David" w:hint="cs"/>
          <w:snapToGrid w:val="0"/>
          <w:sz w:val="20"/>
          <w:szCs w:val="22"/>
          <w:rtl/>
          <w:lang w:eastAsia="he-IL"/>
        </w:rPr>
        <w:t xml:space="preserve"> מוצרים חדשה. פעולה זו נדרשת כאשר מעוניינים להוסיף </w:t>
      </w:r>
      <w:r>
        <w:rPr>
          <w:rFonts w:ascii="Comic Sans MS" w:hAnsi="Comic Sans MS" w:cs="David" w:hint="cs"/>
          <w:snapToGrid w:val="0"/>
          <w:sz w:val="20"/>
          <w:szCs w:val="22"/>
          <w:rtl/>
          <w:lang w:eastAsia="he-IL"/>
        </w:rPr>
        <w:t>משפחת מוצרים</w:t>
      </w:r>
      <w:r w:rsidRPr="00196243">
        <w:rPr>
          <w:rFonts w:ascii="Comic Sans MS" w:hAnsi="Comic Sans MS" w:cs="David" w:hint="cs"/>
          <w:snapToGrid w:val="0"/>
          <w:sz w:val="20"/>
          <w:szCs w:val="22"/>
          <w:rtl/>
          <w:lang w:eastAsia="he-IL"/>
        </w:rPr>
        <w:t xml:space="preserve"> חדש</w:t>
      </w:r>
      <w:r>
        <w:rPr>
          <w:rFonts w:ascii="Comic Sans MS" w:hAnsi="Comic Sans MS" w:cs="David" w:hint="cs"/>
          <w:snapToGrid w:val="0"/>
          <w:sz w:val="20"/>
          <w:szCs w:val="22"/>
          <w:rtl/>
          <w:lang w:eastAsia="he-IL"/>
        </w:rPr>
        <w:t>ה שאינה</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ב</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שאליה היא אמורה להשתייך.</w:t>
      </w:r>
      <w:r w:rsidRPr="00196243">
        <w:rPr>
          <w:rFonts w:ascii="Comic Sans MS" w:hAnsi="Comic Sans MS" w:cs="David" w:hint="cs"/>
          <w:snapToGrid w:val="0"/>
          <w:sz w:val="20"/>
          <w:szCs w:val="22"/>
          <w:rtl/>
          <w:lang w:eastAsia="he-IL"/>
        </w:rPr>
        <w:t xml:space="preserve"> </w:t>
      </w: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2F44E2" w:rsidRPr="00196243"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2F44E2" w:rsidRDefault="002F44E2" w:rsidP="002F44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משפחת מוצרים" .  </w:t>
      </w:r>
    </w:p>
    <w:p w:rsidR="002F44E2" w:rsidRPr="00196243" w:rsidRDefault="002F44E2" w:rsidP="00B520E2">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חדשה המכילה </w:t>
      </w:r>
      <w:r w:rsidR="00B520E2">
        <w:rPr>
          <w:rFonts w:ascii="Comic Sans MS" w:hAnsi="Comic Sans MS" w:cs="David" w:hint="cs"/>
          <w:snapToGrid w:val="0"/>
          <w:sz w:val="20"/>
          <w:szCs w:val="22"/>
          <w:rtl/>
          <w:lang w:eastAsia="he-IL"/>
        </w:rPr>
        <w:t xml:space="preserve">מזהה קטגוריה, </w:t>
      </w:r>
      <w:r>
        <w:rPr>
          <w:rFonts w:ascii="Comic Sans MS" w:hAnsi="Comic Sans MS" w:cs="David" w:hint="cs"/>
          <w:snapToGrid w:val="0"/>
          <w:sz w:val="20"/>
          <w:szCs w:val="22"/>
          <w:rtl/>
          <w:lang w:eastAsia="he-IL"/>
        </w:rPr>
        <w:t xml:space="preserve">שם </w:t>
      </w:r>
      <w:r w:rsidR="00CC0688">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w:t>
      </w:r>
      <w:r w:rsidR="00B520E2">
        <w:rPr>
          <w:rFonts w:ascii="Comic Sans MS" w:hAnsi="Comic Sans MS" w:cs="David" w:hint="cs"/>
          <w:snapToGrid w:val="0"/>
          <w:sz w:val="20"/>
          <w:szCs w:val="22"/>
          <w:rtl/>
          <w:lang w:eastAsia="he-IL"/>
        </w:rPr>
        <w:t>, אחוז הנחה, כמ8ות מינימאלית וכמות מקסימאלית של מוצרים במשפחה</w:t>
      </w:r>
      <w:r>
        <w:rPr>
          <w:rFonts w:ascii="Comic Sans MS" w:hAnsi="Comic Sans MS" w:cs="David" w:hint="cs"/>
          <w:snapToGrid w:val="0"/>
          <w:sz w:val="20"/>
          <w:szCs w:val="22"/>
          <w:rtl/>
          <w:lang w:eastAsia="he-IL"/>
        </w:rPr>
        <w:t xml:space="preserve"> . </w:t>
      </w: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2F44E2" w:rsidRDefault="002F44E2" w:rsidP="002F44E2">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CC0688">
        <w:rPr>
          <w:rFonts w:ascii="Comic Sans MS" w:hAnsi="Comic Sans MS"/>
          <w:b w:val="0"/>
          <w:bCs w:val="0"/>
          <w:snapToGrid w:val="0"/>
          <w:color w:val="auto"/>
          <w:sz w:val="20"/>
          <w:szCs w:val="22"/>
        </w:rPr>
        <w:t>ProductFamilies</w:t>
      </w:r>
      <w:r w:rsidR="00CC0688">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2F44E2" w:rsidRPr="00FB16C4" w:rsidRDefault="002F44E2" w:rsidP="00CE7AC9">
      <w:pPr>
        <w:pStyle w:val="TOC1"/>
        <w:tabs>
          <w:tab w:val="left" w:pos="18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00CC0688">
        <w:rPr>
          <w:rFonts w:ascii="Comic Sans MS" w:hAnsi="Comic Sans MS"/>
          <w:b w:val="0"/>
          <w:bCs w:val="0"/>
          <w:snapToGrid w:val="0"/>
          <w:color w:val="auto"/>
          <w:sz w:val="20"/>
          <w:szCs w:val="22"/>
        </w:rPr>
        <w:t>ProductFamilies</w:t>
      </w:r>
      <w:r w:rsidR="00CC0688">
        <w:rPr>
          <w:rFonts w:ascii="Comic Sans MS" w:hAnsi="Comic Sans MS"/>
          <w:b w:val="0"/>
          <w:bCs w:val="0"/>
          <w:snapToGrid w:val="0"/>
          <w:color w:val="auto"/>
          <w:sz w:val="20"/>
          <w:szCs w:val="22"/>
          <w:rtl/>
        </w:rPr>
        <w:t xml:space="preserve">  </w:t>
      </w:r>
      <w:r w:rsidR="00CC0688">
        <w:rPr>
          <w:rFonts w:ascii="Comic Sans MS" w:hAnsi="Comic Sans MS" w:hint="cs"/>
          <w:b w:val="0"/>
          <w:bCs w:val="0"/>
          <w:snapToGrid w:val="0"/>
          <w:color w:val="auto"/>
          <w:sz w:val="20"/>
          <w:szCs w:val="22"/>
          <w:rtl/>
        </w:rPr>
        <w:t xml:space="preserve">תחת השדה  " </w:t>
      </w:r>
      <w:r w:rsidR="00CC0688">
        <w:rPr>
          <w:rFonts w:ascii="Comic Sans MS" w:hAnsi="Comic Sans MS"/>
          <w:b w:val="0"/>
          <w:bCs w:val="0"/>
          <w:snapToGrid w:val="0"/>
          <w:color w:val="auto"/>
          <w:sz w:val="20"/>
          <w:szCs w:val="22"/>
        </w:rPr>
        <w:t>name</w:t>
      </w:r>
      <w:r>
        <w:rPr>
          <w:rFonts w:ascii="Comic Sans MS" w:hAnsi="Comic Sans MS" w:hint="cs"/>
          <w:b w:val="0"/>
          <w:bCs w:val="0"/>
          <w:snapToGrid w:val="0"/>
          <w:color w:val="auto"/>
          <w:sz w:val="20"/>
          <w:szCs w:val="22"/>
          <w:rtl/>
        </w:rPr>
        <w:t xml:space="preserve">" להשוואת השם החדש עם שמות קיימים. </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אם שם ה</w:t>
      </w:r>
      <w:r w:rsidR="00CC0688">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קיים תוצג הודעה על כך ויתאפשר לשנות את השם או לאשר . </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w:t>
      </w:r>
      <w:r w:rsidR="00CC0688">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והרשומה תתווסף לטבלת </w:t>
      </w:r>
      <w:r w:rsidR="00CC0688">
        <w:rPr>
          <w:rFonts w:ascii="Comic Sans MS" w:hAnsi="Comic Sans MS"/>
          <w:b w:val="0"/>
          <w:bCs w:val="0"/>
          <w:snapToGrid w:val="0"/>
          <w:color w:val="auto"/>
          <w:sz w:val="20"/>
          <w:szCs w:val="22"/>
        </w:rPr>
        <w:t>ProductFamilies</w:t>
      </w:r>
      <w:r w:rsidR="00CC0688">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2F44E2" w:rsidRDefault="002F44E2" w:rsidP="00CE7AC9">
      <w:pPr>
        <w:pStyle w:val="TOC1"/>
        <w:tabs>
          <w:tab w:val="left" w:pos="180"/>
        </w:tabs>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CE7AC9" w:rsidRPr="00CE7AC9" w:rsidRDefault="00CE7AC9" w:rsidP="00CE7AC9">
      <w:pPr>
        <w:rPr>
          <w:rtl/>
          <w:lang w:eastAsia="he-IL"/>
        </w:rPr>
      </w:pPr>
    </w:p>
    <w:p w:rsidR="002F44E2" w:rsidRPr="00196243" w:rsidRDefault="002F44E2" w:rsidP="002F44E2">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2F44E2" w:rsidRDefault="002F44E2" w:rsidP="001F47B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CC0688">
        <w:rPr>
          <w:rFonts w:ascii="Comic Sans MS" w:hAnsi="Comic Sans MS" w:cs="David" w:hint="cs"/>
          <w:snapToGrid w:val="0"/>
          <w:sz w:val="20"/>
          <w:szCs w:val="22"/>
          <w:rtl/>
          <w:lang w:eastAsia="he-IL"/>
        </w:rPr>
        <w:t>משפחה</w:t>
      </w:r>
      <w:r w:rsidR="001F47BF">
        <w:rPr>
          <w:rFonts w:ascii="Comic Sans MS" w:hAnsi="Comic Sans MS" w:cs="David" w:hint="cs"/>
          <w:snapToGrid w:val="0"/>
          <w:sz w:val="20"/>
          <w:szCs w:val="22"/>
          <w:rtl/>
          <w:lang w:eastAsia="he-IL"/>
        </w:rPr>
        <w:t xml:space="preserve"> חדשה כפי שמופיעה בנספח </w:t>
      </w:r>
      <w:r w:rsidR="001F47BF">
        <w:rPr>
          <w:rFonts w:ascii="Comic Sans MS" w:hAnsi="Comic Sans MS" w:cs="David"/>
          <w:snapToGrid w:val="0"/>
          <w:sz w:val="20"/>
          <w:szCs w:val="22"/>
          <w:lang w:eastAsia="he-IL"/>
        </w:rPr>
        <w:t>5.3</w:t>
      </w:r>
      <w:r w:rsidR="001F47BF">
        <w:rPr>
          <w:rFonts w:ascii="Comic Sans MS" w:hAnsi="Comic Sans MS" w:cs="David" w:hint="cs"/>
          <w:snapToGrid w:val="0"/>
          <w:sz w:val="20"/>
          <w:szCs w:val="22"/>
          <w:rtl/>
          <w:lang w:eastAsia="he-IL"/>
        </w:rPr>
        <w:t xml:space="preserve">  (תרשים </w:t>
      </w:r>
      <w:r w:rsidR="001F47BF">
        <w:rPr>
          <w:rFonts w:ascii="Comic Sans MS" w:hAnsi="Comic Sans MS" w:cs="David" w:hint="cs"/>
          <w:snapToGrid w:val="0"/>
          <w:sz w:val="20"/>
          <w:szCs w:val="22"/>
          <w:lang w:eastAsia="he-IL"/>
        </w:rPr>
        <w:t>ERD</w:t>
      </w:r>
      <w:r w:rsidR="001F47BF">
        <w:rPr>
          <w:rFonts w:ascii="Comic Sans MS" w:hAnsi="Comic Sans MS" w:cs="David" w:hint="cs"/>
          <w:snapToGrid w:val="0"/>
          <w:sz w:val="20"/>
          <w:szCs w:val="22"/>
          <w:rtl/>
          <w:lang w:eastAsia="he-IL"/>
        </w:rPr>
        <w:t xml:space="preserve"> )  בהגדרת הטבלה </w:t>
      </w:r>
      <w:r w:rsidR="001F47BF" w:rsidRPr="001F47BF">
        <w:rPr>
          <w:rFonts w:ascii="Comic Sans MS" w:hAnsi="Comic Sans MS"/>
          <w:snapToGrid w:val="0"/>
          <w:sz w:val="20"/>
          <w:szCs w:val="22"/>
        </w:rPr>
        <w:t>ProductFamilies</w:t>
      </w:r>
      <w:r w:rsidR="001F47BF">
        <w:rPr>
          <w:rFonts w:ascii="Comic Sans MS" w:hAnsi="Comic Sans MS" w:cs="David"/>
          <w:b/>
          <w:bCs/>
          <w:snapToGrid w:val="0"/>
          <w:sz w:val="20"/>
          <w:szCs w:val="22"/>
          <w:rtl/>
        </w:rPr>
        <w:t xml:space="preserve">  </w:t>
      </w:r>
      <w:r w:rsidR="00CC0688">
        <w:rPr>
          <w:rFonts w:ascii="Comic Sans MS" w:hAnsi="Comic Sans MS" w:cs="David" w:hint="cs"/>
          <w:snapToGrid w:val="0"/>
          <w:sz w:val="20"/>
          <w:szCs w:val="22"/>
          <w:rtl/>
          <w:lang w:eastAsia="he-IL"/>
        </w:rPr>
        <w:t>.</w:t>
      </w:r>
    </w:p>
    <w:p w:rsidR="002F44E2" w:rsidRPr="00FB16C4" w:rsidRDefault="002F44E2" w:rsidP="002F44E2">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CC0688">
        <w:rPr>
          <w:rFonts w:ascii="Comic Sans MS" w:hAnsi="Comic Sans MS" w:cs="David"/>
          <w:snapToGrid w:val="0"/>
          <w:sz w:val="20"/>
          <w:szCs w:val="22"/>
          <w:lang w:eastAsia="he-IL"/>
        </w:rPr>
        <w:t>ProductFamilies</w:t>
      </w:r>
      <w:r w:rsidR="00CC0688">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2F44E2" w:rsidRPr="002F44E2" w:rsidRDefault="002F44E2" w:rsidP="002F44E2">
      <w:pPr>
        <w:rPr>
          <w:rtl/>
          <w:lang w:eastAsia="he-IL"/>
        </w:rPr>
      </w:pPr>
    </w:p>
    <w:p w:rsidR="001F47BF" w:rsidRPr="0088552A" w:rsidRDefault="001F47BF" w:rsidP="001F47BF">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3.1[1.1.2.2]</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מחיקת משפחת מוצרים</w:t>
      </w:r>
      <w:r w:rsidRPr="0088552A">
        <w:rPr>
          <w:rFonts w:ascii="Comic Sans MS" w:hAnsi="Comic Sans MS" w:hint="cs"/>
          <w:b w:val="0"/>
          <w:bCs w:val="0"/>
          <w:snapToGrid w:val="0"/>
          <w:color w:val="auto"/>
          <w:rtl/>
        </w:rPr>
        <w:t xml:space="preserve"> </w:t>
      </w:r>
    </w:p>
    <w:p w:rsidR="001F47BF" w:rsidRPr="00F16BC1"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F47BF" w:rsidRPr="00196243" w:rsidRDefault="001F47BF" w:rsidP="001F47BF">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 פעולה זו נדרשת כפועל יוצא מהחלטת הארגון ל</w:t>
      </w:r>
      <w:r>
        <w:rPr>
          <w:rFonts w:ascii="Comic Sans MS" w:hAnsi="Comic Sans MS" w:cs="David" w:hint="cs"/>
          <w:snapToGrid w:val="0"/>
          <w:sz w:val="20"/>
          <w:szCs w:val="22"/>
          <w:rtl/>
          <w:lang w:eastAsia="he-IL"/>
        </w:rPr>
        <w:t>הפסיק ל</w:t>
      </w:r>
      <w:r w:rsidRPr="00196243">
        <w:rPr>
          <w:rFonts w:ascii="Comic Sans MS" w:hAnsi="Comic Sans MS" w:cs="David" w:hint="cs"/>
          <w:snapToGrid w:val="0"/>
          <w:sz w:val="20"/>
          <w:szCs w:val="22"/>
          <w:rtl/>
          <w:lang w:eastAsia="he-IL"/>
        </w:rPr>
        <w:t xml:space="preserve">שווק מוצרים </w:t>
      </w:r>
      <w:r>
        <w:rPr>
          <w:rFonts w:ascii="Comic Sans MS" w:hAnsi="Comic Sans MS" w:cs="David" w:hint="cs"/>
          <w:snapToGrid w:val="0"/>
          <w:sz w:val="20"/>
          <w:szCs w:val="22"/>
          <w:rtl/>
          <w:lang w:eastAsia="he-IL"/>
        </w:rPr>
        <w:t xml:space="preserve">ממשפחה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מסוימת</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המחיקה עצמה </w:t>
      </w:r>
      <w:r w:rsidRPr="006C4303">
        <w:rPr>
          <w:rFonts w:ascii="Comic Sans MS" w:hAnsi="Comic Sans MS" w:cs="David" w:hint="cs"/>
          <w:b/>
          <w:bCs/>
          <w:snapToGrid w:val="0"/>
          <w:sz w:val="20"/>
          <w:szCs w:val="22"/>
          <w:u w:val="single"/>
          <w:rtl/>
          <w:lang w:eastAsia="he-IL"/>
        </w:rPr>
        <w:t>היא לוגית</w:t>
      </w:r>
      <w:r w:rsidRPr="006C4303">
        <w:rPr>
          <w:rFonts w:ascii="Comic Sans MS" w:hAnsi="Comic Sans MS" w:cs="David" w:hint="cs"/>
          <w:b/>
          <w:bCs/>
          <w:snapToGrid w:val="0"/>
          <w:sz w:val="20"/>
          <w:szCs w:val="22"/>
          <w:rtl/>
          <w:lang w:eastAsia="he-IL"/>
        </w:rPr>
        <w:t xml:space="preserve"> </w:t>
      </w:r>
      <w:r>
        <w:rPr>
          <w:rFonts w:ascii="Comic Sans MS" w:hAnsi="Comic Sans MS" w:cs="David" w:hint="cs"/>
          <w:snapToGrid w:val="0"/>
          <w:sz w:val="20"/>
          <w:szCs w:val="22"/>
          <w:rtl/>
          <w:lang w:eastAsia="he-IL"/>
        </w:rPr>
        <w:t xml:space="preserve">ואינה מוחקת את המשפחה עצמה אלא מעבירה את המשפחה למצב "לא פעיל" ע"י עדכון השדה </w:t>
      </w:r>
      <w:r>
        <w:rPr>
          <w:rFonts w:ascii="Comic Sans MS" w:hAnsi="Comic Sans MS" w:cs="David"/>
          <w:snapToGrid w:val="0"/>
          <w:sz w:val="20"/>
          <w:szCs w:val="22"/>
          <w:lang w:eastAsia="he-IL"/>
        </w:rPr>
        <w:t>STATUS</w:t>
      </w:r>
      <w:r>
        <w:rPr>
          <w:rFonts w:ascii="Comic Sans MS" w:hAnsi="Comic Sans MS" w:cs="David" w:hint="cs"/>
          <w:snapToGrid w:val="0"/>
          <w:sz w:val="20"/>
          <w:szCs w:val="22"/>
          <w:rtl/>
          <w:lang w:eastAsia="he-IL"/>
        </w:rPr>
        <w:t xml:space="preserve"> ב  </w:t>
      </w:r>
      <w:r w:rsidRPr="001F47BF">
        <w:rPr>
          <w:rFonts w:ascii="Comic Sans MS" w:hAnsi="Comic Sans MS"/>
          <w:snapToGrid w:val="0"/>
          <w:sz w:val="20"/>
          <w:szCs w:val="22"/>
        </w:rPr>
        <w:t>ProductFamilies</w:t>
      </w:r>
      <w:r>
        <w:rPr>
          <w:rFonts w:ascii="Comic Sans MS" w:hAnsi="Comic Sans MS" w:cs="David"/>
          <w:b/>
          <w:bCs/>
          <w:snapToGrid w:val="0"/>
          <w:sz w:val="20"/>
          <w:szCs w:val="22"/>
          <w:rtl/>
        </w:rPr>
        <w:t xml:space="preserve"> </w:t>
      </w:r>
      <w:r>
        <w:rPr>
          <w:rFonts w:ascii="Comic Sans MS" w:hAnsi="Comic Sans MS" w:cs="David" w:hint="cs"/>
          <w:b/>
          <w:bCs/>
          <w:snapToGrid w:val="0"/>
          <w:sz w:val="20"/>
          <w:szCs w:val="22"/>
          <w:rtl/>
        </w:rPr>
        <w:t>.</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 xml:space="preserve">הפעולה אינה מבטלת הזמנות שכבר נעשו של מוצרים ששייכים למשפחה זו. בנוסף, ניתן עדיין למכור מוצרים ממשפחה זו  אך לא ניתן יהיה להזמין יותר. לחילופין ניתן בהמשך להחליט האם להחזיר את המשפחה למצב "פעיל" . </w:t>
      </w:r>
    </w:p>
    <w:p w:rsidR="001F47BF"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F47BF" w:rsidRPr="00196243"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משפחת מוצרים" .  </w:t>
      </w:r>
    </w:p>
    <w:p w:rsidR="001F47BF" w:rsidRDefault="001F47BF" w:rsidP="001F47B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 </w:t>
      </w:r>
    </w:p>
    <w:p w:rsidR="00CE7AC9" w:rsidRPr="00196243" w:rsidRDefault="00CE7AC9" w:rsidP="001F47BF">
      <w:pPr>
        <w:ind w:left="360"/>
        <w:rPr>
          <w:rFonts w:ascii="Comic Sans MS" w:hAnsi="Comic Sans MS" w:cs="David"/>
          <w:snapToGrid w:val="0"/>
          <w:sz w:val="20"/>
          <w:szCs w:val="22"/>
          <w:rtl/>
          <w:lang w:eastAsia="he-IL"/>
        </w:rPr>
      </w:pPr>
    </w:p>
    <w:p w:rsidR="001F47BF" w:rsidRDefault="001F47BF" w:rsidP="001F47B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נעילת טבלת </w:t>
      </w:r>
      <w:r w:rsidRPr="001F47BF">
        <w:rPr>
          <w:rFonts w:ascii="Comic Sans MS" w:hAnsi="Comic Sans MS"/>
          <w:b w:val="0"/>
          <w:bCs w:val="0"/>
          <w:snapToGrid w:val="0"/>
          <w:color w:val="auto"/>
          <w:sz w:val="20"/>
          <w:szCs w:val="22"/>
        </w:rPr>
        <w:t>ProductFamilies</w:t>
      </w:r>
      <w:r>
        <w:rPr>
          <w:rFonts w:ascii="Comic Sans MS" w:hAnsi="Comic Sans MS" w:hint="cs"/>
          <w:b w:val="0"/>
          <w:bCs w:val="0"/>
          <w:snapToGrid w:val="0"/>
          <w:color w:val="auto"/>
          <w:sz w:val="20"/>
          <w:szCs w:val="22"/>
          <w:rtl/>
        </w:rPr>
        <w:t>.</w:t>
      </w:r>
    </w:p>
    <w:p w:rsidR="008F3FA8" w:rsidRDefault="008F3FA8"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בנ</w:t>
      </w:r>
      <w:r w:rsidR="00CE7AC9">
        <w:rPr>
          <w:rFonts w:ascii="Comic Sans MS" w:hAnsi="Comic Sans MS" w:hint="cs"/>
          <w:b w:val="0"/>
          <w:bCs w:val="0"/>
          <w:snapToGrid w:val="0"/>
          <w:color w:val="auto"/>
          <w:sz w:val="20"/>
          <w:szCs w:val="22"/>
          <w:rtl/>
        </w:rPr>
        <w:t xml:space="preserve">יית רשימת משפחות לקטגוריה  </w:t>
      </w:r>
      <w:r w:rsidR="00CE7AC9">
        <w:rPr>
          <w:rFonts w:ascii="Comic Sans MS" w:hAnsi="Comic Sans MS"/>
          <w:b w:val="0"/>
          <w:bCs w:val="0"/>
          <w:snapToGrid w:val="0"/>
          <w:color w:val="auto"/>
          <w:sz w:val="20"/>
          <w:szCs w:val="22"/>
        </w:rPr>
        <w:t>[1.1.2.5]</w:t>
      </w:r>
      <w:r w:rsidR="00CE7AC9">
        <w:rPr>
          <w:rFonts w:ascii="Comic Sans MS" w:hAnsi="Comic Sans MS" w:hint="cs"/>
          <w:b w:val="0"/>
          <w:bCs w:val="0"/>
          <w:snapToGrid w:val="0"/>
          <w:color w:val="auto"/>
          <w:sz w:val="20"/>
          <w:szCs w:val="22"/>
          <w:rtl/>
        </w:rPr>
        <w:t xml:space="preserve"> והצגתם.</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שליפת פרטי משפחה </w:t>
      </w:r>
      <w:r w:rsidR="008F3FA8">
        <w:rPr>
          <w:rFonts w:ascii="Comic Sans MS" w:hAnsi="Comic Sans MS" w:hint="cs"/>
          <w:b w:val="0"/>
          <w:bCs w:val="0"/>
          <w:snapToGrid w:val="0"/>
          <w:color w:val="auto"/>
          <w:sz w:val="20"/>
          <w:szCs w:val="22"/>
          <w:rtl/>
        </w:rPr>
        <w:t xml:space="preserve"> שנבחרה</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[1.1.2.4]</w:t>
      </w:r>
      <w:r w:rsidR="00E82369">
        <w:rPr>
          <w:rFonts w:ascii="Comic Sans MS" w:hAnsi="Comic Sans MS" w:hint="cs"/>
          <w:b w:val="0"/>
          <w:bCs w:val="0"/>
          <w:snapToGrid w:val="0"/>
          <w:color w:val="auto"/>
          <w:sz w:val="20"/>
          <w:szCs w:val="22"/>
          <w:rtl/>
        </w:rPr>
        <w:t xml:space="preserve"> ו</w:t>
      </w:r>
      <w:r>
        <w:rPr>
          <w:rFonts w:ascii="Comic Sans MS" w:hAnsi="Comic Sans MS" w:hint="cs"/>
          <w:b w:val="0"/>
          <w:bCs w:val="0"/>
          <w:snapToGrid w:val="0"/>
          <w:color w:val="auto"/>
          <w:sz w:val="20"/>
          <w:szCs w:val="22"/>
          <w:rtl/>
        </w:rPr>
        <w:t xml:space="preserve">הזנת מזהה משפחה שנבחר. </w:t>
      </w:r>
    </w:p>
    <w:p w:rsidR="00EE20E7" w:rsidRDefault="00EE20E7" w:rsidP="00CE7AC9">
      <w:pPr>
        <w:pStyle w:val="TOC1"/>
        <w:numPr>
          <w:ilvl w:val="0"/>
          <w:numId w:val="41"/>
        </w:numPr>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הפעלת תהליך  מחיקת סוגי מוצר למשפחה </w:t>
      </w:r>
      <w:r>
        <w:rPr>
          <w:rFonts w:ascii="Comic Sans MS" w:hAnsi="Comic Sans MS"/>
          <w:b w:val="0"/>
          <w:bCs w:val="0"/>
          <w:snapToGrid w:val="0"/>
          <w:color w:val="auto"/>
          <w:sz w:val="20"/>
          <w:szCs w:val="22"/>
        </w:rPr>
        <w:t xml:space="preserve">[1.3.3.6] </w:t>
      </w:r>
    </w:p>
    <w:p w:rsidR="00E82369" w:rsidRDefault="00E82369" w:rsidP="00CE7AC9">
      <w:pPr>
        <w:pStyle w:val="TOC1"/>
        <w:numPr>
          <w:ilvl w:val="0"/>
          <w:numId w:val="41"/>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הסרת רשומת משפחה מטבלת </w:t>
      </w:r>
      <w:r w:rsidRPr="001F47BF">
        <w:rPr>
          <w:rFonts w:ascii="Comic Sans MS" w:hAnsi="Comic Sans MS"/>
          <w:b w:val="0"/>
          <w:bCs w:val="0"/>
          <w:snapToGrid w:val="0"/>
          <w:color w:val="auto"/>
          <w:sz w:val="20"/>
          <w:szCs w:val="22"/>
        </w:rPr>
        <w:t>ProductFamilies</w:t>
      </w:r>
      <w:r>
        <w:rPr>
          <w:rFonts w:ascii="Comic Sans MS" w:hAnsi="Comic Sans MS" w:hint="cs"/>
          <w:b w:val="0"/>
          <w:bCs w:val="0"/>
          <w:snapToGrid w:val="0"/>
          <w:color w:val="auto"/>
          <w:sz w:val="20"/>
          <w:szCs w:val="22"/>
          <w:rtl/>
        </w:rPr>
        <w:t xml:space="preserve"> </w:t>
      </w:r>
      <w:r w:rsidRPr="003F3B67">
        <w:rPr>
          <w:rFonts w:ascii="Comic Sans MS" w:hAnsi="Comic Sans MS" w:hint="cs"/>
          <w:b w:val="0"/>
          <w:bCs w:val="0"/>
          <w:snapToGrid w:val="0"/>
          <w:color w:val="auto"/>
          <w:sz w:val="20"/>
          <w:szCs w:val="22"/>
          <w:rtl/>
        </w:rPr>
        <w:t xml:space="preserve">. </w:t>
      </w:r>
    </w:p>
    <w:p w:rsidR="001F47BF" w:rsidRDefault="001F47BF" w:rsidP="00CE7AC9">
      <w:pPr>
        <w:pStyle w:val="TOC1"/>
        <w:numPr>
          <w:ilvl w:val="0"/>
          <w:numId w:val="41"/>
        </w:numPr>
        <w:spacing w:line="240" w:lineRule="auto"/>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 xml:space="preserve">שחרור </w:t>
      </w:r>
      <w:r w:rsidR="00E82369">
        <w:rPr>
          <w:rFonts w:ascii="Comic Sans MS" w:hAnsi="Comic Sans MS" w:hint="cs"/>
          <w:b w:val="0"/>
          <w:bCs w:val="0"/>
          <w:snapToGrid w:val="0"/>
          <w:color w:val="auto"/>
          <w:sz w:val="20"/>
          <w:szCs w:val="22"/>
          <w:rtl/>
        </w:rPr>
        <w:t xml:space="preserve">טבלת </w:t>
      </w:r>
      <w:r w:rsidR="00E82369" w:rsidRPr="001F47BF">
        <w:rPr>
          <w:rFonts w:ascii="Comic Sans MS" w:hAnsi="Comic Sans MS"/>
          <w:b w:val="0"/>
          <w:bCs w:val="0"/>
          <w:snapToGrid w:val="0"/>
          <w:color w:val="auto"/>
          <w:sz w:val="20"/>
          <w:szCs w:val="22"/>
        </w:rPr>
        <w:t>ProductFamilies</w:t>
      </w:r>
      <w:r w:rsidR="00E82369">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E82369" w:rsidRPr="00E82369" w:rsidRDefault="00E82369" w:rsidP="00E82369">
      <w:pPr>
        <w:rPr>
          <w:rtl/>
          <w:lang w:eastAsia="he-IL"/>
        </w:rPr>
      </w:pPr>
    </w:p>
    <w:p w:rsidR="001F47BF" w:rsidRPr="00196243" w:rsidRDefault="001F47BF" w:rsidP="001F47BF">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92E85" w:rsidRDefault="00592E85" w:rsidP="00592E85">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Pr>
          <w:rFonts w:ascii="Comic Sans MS" w:hAnsi="Comic Sans MS" w:cs="David"/>
          <w:snapToGrid w:val="0"/>
          <w:sz w:val="20"/>
          <w:szCs w:val="22"/>
          <w:lang w:eastAsia="he-IL"/>
        </w:rPr>
        <w:t>ProductFamili</w:t>
      </w:r>
      <w:r w:rsidRPr="00F16BC1">
        <w:rPr>
          <w:rFonts w:ascii="Comic Sans MS" w:hAnsi="Comic Sans MS" w:cs="David"/>
          <w:snapToGrid w:val="0"/>
          <w:sz w:val="20"/>
          <w:szCs w:val="22"/>
          <w:lang w:eastAsia="he-IL"/>
        </w:rPr>
        <w:t xml:space="preserve">es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ללא מזהה המשפחה הנמחקת.</w:t>
      </w:r>
    </w:p>
    <w:p w:rsidR="00592E85" w:rsidRPr="00FB16C4" w:rsidRDefault="00592E85"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B26B29">
        <w:rPr>
          <w:rFonts w:ascii="Comic Sans MS" w:hAnsi="Comic Sans MS" w:cs="David"/>
          <w:snapToGrid w:val="0"/>
          <w:sz w:val="20"/>
          <w:szCs w:val="22"/>
          <w:lang w:eastAsia="he-IL"/>
        </w:rPr>
        <w:t>ProductFamili</w:t>
      </w:r>
      <w:r w:rsidR="00B26B29" w:rsidRPr="00F16BC1">
        <w:rPr>
          <w:rFonts w:ascii="Comic Sans MS" w:hAnsi="Comic Sans MS" w:cs="David"/>
          <w:snapToGrid w:val="0"/>
          <w:sz w:val="20"/>
          <w:szCs w:val="22"/>
          <w:lang w:eastAsia="he-IL"/>
        </w:rPr>
        <w:t xml:space="preserve">es </w:t>
      </w:r>
      <w:r w:rsidR="00B26B29"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טבלת </w:t>
      </w:r>
      <w:r>
        <w:rPr>
          <w:rFonts w:ascii="Comic Sans MS" w:hAnsi="Comic Sans MS" w:cs="David"/>
          <w:snapToGrid w:val="0"/>
          <w:sz w:val="20"/>
          <w:szCs w:val="22"/>
          <w:lang w:eastAsia="he-IL"/>
        </w:rPr>
        <w:t>Product</w:t>
      </w:r>
      <w:r w:rsidR="00B26B29">
        <w:rPr>
          <w:rFonts w:ascii="Comic Sans MS" w:hAnsi="Comic Sans MS" w:cs="David"/>
          <w:snapToGrid w:val="0"/>
          <w:sz w:val="20"/>
          <w:szCs w:val="22"/>
          <w:lang w:eastAsia="he-IL"/>
        </w:rPr>
        <w:t>Kind</w:t>
      </w:r>
      <w:r w:rsidRPr="00F16BC1">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B26B29" w:rsidRPr="0039477D" w:rsidRDefault="00B33BF2" w:rsidP="00B26B29">
      <w:pPr>
        <w:pStyle w:val="TOC1"/>
        <w:rPr>
          <w:rFonts w:ascii="Comic Sans MS" w:hAnsi="Comic Sans MS"/>
          <w:snapToGrid w:val="0"/>
          <w:color w:val="auto"/>
          <w:highlight w:val="yellow"/>
          <w:rtl/>
        </w:rPr>
      </w:pPr>
      <w:r>
        <w:rPr>
          <w:rFonts w:ascii="Comic Sans MS" w:hAnsi="Comic Sans MS"/>
          <w:b w:val="0"/>
          <w:bCs w:val="0"/>
          <w:snapToGrid w:val="0"/>
          <w:color w:val="auto"/>
          <w:sz w:val="20"/>
          <w:szCs w:val="22"/>
          <w:rtl/>
        </w:rPr>
        <w:br w:type="page"/>
      </w:r>
      <w:r w:rsidR="00B26B29" w:rsidRPr="0088552A">
        <w:rPr>
          <w:rFonts w:ascii="Comic Sans MS" w:hAnsi="Comic Sans MS"/>
          <w:b w:val="0"/>
          <w:bCs w:val="0"/>
          <w:snapToGrid w:val="0"/>
          <w:color w:val="auto"/>
        </w:rPr>
        <w:lastRenderedPageBreak/>
        <w:t>3.1[1.1.2.3]</w:t>
      </w:r>
      <w:r w:rsidR="00B26B29" w:rsidRPr="0088552A">
        <w:rPr>
          <w:rFonts w:ascii="Comic Sans MS" w:hAnsi="Comic Sans MS" w:hint="cs"/>
          <w:snapToGrid w:val="0"/>
          <w:color w:val="auto"/>
          <w:rtl/>
        </w:rPr>
        <w:t xml:space="preserve"> עדכון משפחת מוצרים </w:t>
      </w:r>
    </w:p>
    <w:p w:rsidR="00B26B29" w:rsidRPr="00F16BC1" w:rsidRDefault="00B26B29" w:rsidP="00B26B29">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לעדכן את השדות המופיעים ברשומת משפחה.</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משפחת מוצרים" .  </w:t>
      </w:r>
    </w:p>
    <w:p w:rsidR="00B26B29" w:rsidRPr="00196243"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משפחה .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B26B29">
        <w:rPr>
          <w:rFonts w:ascii="Comic Sans MS" w:hAnsi="Comic Sans MS"/>
          <w:b w:val="0"/>
          <w:bCs w:val="0"/>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B26B29" w:rsidRPr="003F3B67"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שליפת פרטי </w:t>
      </w:r>
      <w:r w:rsidR="00372CC4">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[1.1.</w:t>
      </w:r>
      <w:r w:rsidR="00372CC4">
        <w:rPr>
          <w:rFonts w:ascii="Comic Sans MS" w:hAnsi="Comic Sans MS"/>
          <w:b w:val="0"/>
          <w:bCs w:val="0"/>
          <w:snapToGrid w:val="0"/>
          <w:color w:val="auto"/>
          <w:sz w:val="20"/>
          <w:szCs w:val="22"/>
        </w:rPr>
        <w:t>2</w:t>
      </w:r>
      <w:r>
        <w:rPr>
          <w:rFonts w:ascii="Comic Sans MS" w:hAnsi="Comic Sans MS"/>
          <w:b w:val="0"/>
          <w:bCs w:val="0"/>
          <w:snapToGrid w:val="0"/>
          <w:color w:val="auto"/>
          <w:sz w:val="20"/>
          <w:szCs w:val="22"/>
        </w:rPr>
        <w:t xml:space="preserve">.4] </w:t>
      </w:r>
      <w:r>
        <w:rPr>
          <w:rFonts w:ascii="Comic Sans MS" w:hAnsi="Comic Sans MS" w:hint="cs"/>
          <w:b w:val="0"/>
          <w:bCs w:val="0"/>
          <w:snapToGrid w:val="0"/>
          <w:color w:val="auto"/>
          <w:sz w:val="20"/>
          <w:szCs w:val="22"/>
          <w:rtl/>
        </w:rPr>
        <w:t xml:space="preserve">.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עדכון שדות ע"י המשתמש . </w:t>
      </w:r>
    </w:p>
    <w:p w:rsidR="00B26B29"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תעודכן  רשומת </w:t>
      </w:r>
      <w:r w:rsidR="00372CC4">
        <w:rPr>
          <w:rFonts w:ascii="Comic Sans MS" w:hAnsi="Comic Sans MS" w:hint="cs"/>
          <w:b w:val="0"/>
          <w:bCs w:val="0"/>
          <w:snapToGrid w:val="0"/>
          <w:color w:val="auto"/>
          <w:sz w:val="20"/>
          <w:szCs w:val="22"/>
          <w:rtl/>
        </w:rPr>
        <w:t>המשפחה</w:t>
      </w:r>
      <w:r>
        <w:rPr>
          <w:rFonts w:ascii="Comic Sans MS" w:hAnsi="Comic Sans MS" w:hint="cs"/>
          <w:b w:val="0"/>
          <w:bCs w:val="0"/>
          <w:snapToGrid w:val="0"/>
          <w:color w:val="auto"/>
          <w:sz w:val="20"/>
          <w:szCs w:val="22"/>
          <w:rtl/>
        </w:rPr>
        <w:t xml:space="preserve"> בטבלת </w:t>
      </w:r>
      <w:r w:rsidRPr="00B26B29">
        <w:rPr>
          <w:rFonts w:ascii="Comic Sans MS" w:hAnsi="Comic Sans MS"/>
          <w:b w:val="0"/>
          <w:bCs w:val="0"/>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B26B29" w:rsidRPr="00FB16C4" w:rsidRDefault="00B26B29" w:rsidP="00B26B29">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B26B29" w:rsidRPr="00C57930"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B26B29" w:rsidRDefault="00B26B29" w:rsidP="00372CC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B26B29">
        <w:rPr>
          <w:rFonts w:ascii="Comic Sans MS" w:hAnsi="Comic Sans MS" w:cs="David"/>
          <w:snapToGrid w:val="0"/>
          <w:sz w:val="20"/>
          <w:szCs w:val="22"/>
          <w:lang w:eastAsia="he-IL"/>
        </w:rPr>
        <w:t>ProductFamilies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המכילה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מעודכנת.</w:t>
      </w:r>
    </w:p>
    <w:p w:rsidR="00B26B29" w:rsidRPr="00FB16C4"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B26B29">
        <w:rPr>
          <w:rFonts w:ascii="Comic Sans MS" w:hAnsi="Comic Sans MS" w:cs="David"/>
          <w:snapToGrid w:val="0"/>
          <w:sz w:val="20"/>
          <w:szCs w:val="22"/>
          <w:lang w:eastAsia="he-IL"/>
        </w:rPr>
        <w:t>ProductFamilies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6F59EF" w:rsidRPr="00196243" w:rsidRDefault="006F59EF" w:rsidP="00196243">
      <w:pPr>
        <w:pStyle w:val="TOC1"/>
        <w:rPr>
          <w:rFonts w:ascii="Comic Sans MS" w:hAnsi="Comic Sans MS"/>
          <w:b w:val="0"/>
          <w:bCs w:val="0"/>
          <w:snapToGrid w:val="0"/>
          <w:color w:val="auto"/>
          <w:sz w:val="20"/>
          <w:szCs w:val="22"/>
          <w:rtl/>
        </w:rPr>
      </w:pPr>
    </w:p>
    <w:p w:rsidR="00B26B29" w:rsidRPr="0088552A" w:rsidRDefault="00B26B29" w:rsidP="00B26B29">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3.1[1.1.2.4]</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שליפת פרטי משפחת מוצרים</w:t>
      </w:r>
      <w:r w:rsidRPr="0088552A">
        <w:rPr>
          <w:rFonts w:ascii="Comic Sans MS" w:hAnsi="Comic Sans MS" w:hint="cs"/>
          <w:b w:val="0"/>
          <w:bCs w:val="0"/>
          <w:snapToGrid w:val="0"/>
          <w:color w:val="auto"/>
          <w:rtl/>
        </w:rPr>
        <w:t xml:space="preserve"> </w:t>
      </w:r>
    </w:p>
    <w:p w:rsidR="00B26B29" w:rsidRPr="00F16BC1" w:rsidRDefault="00B26B29" w:rsidP="00B26B29">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B26B29" w:rsidRPr="00196243" w:rsidRDefault="00B26B29" w:rsidP="00B26B29">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משפחת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לצפות בפרטי משפחה</w:t>
      </w:r>
      <w:r w:rsidRPr="00196243">
        <w:rPr>
          <w:rFonts w:ascii="Comic Sans MS" w:hAnsi="Comic Sans MS" w:cs="David" w:hint="cs"/>
          <w:snapToGrid w:val="0"/>
          <w:sz w:val="20"/>
          <w:szCs w:val="22"/>
          <w:rtl/>
          <w:lang w:eastAsia="he-IL"/>
        </w:rPr>
        <w:t xml:space="preserve"> קיימת.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B26B29" w:rsidRDefault="00B26B29" w:rsidP="00B26B2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B26B29">
        <w:rPr>
          <w:rFonts w:ascii="Comic Sans MS" w:hAnsi="Comic Sans MS" w:cs="David"/>
          <w:snapToGrid w:val="0"/>
          <w:sz w:val="20"/>
          <w:szCs w:val="22"/>
          <w:lang w:eastAsia="he-IL"/>
        </w:rPr>
        <w:t>ProductFamilies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B26B29" w:rsidRPr="00196243" w:rsidRDefault="00B26B2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w:t>
      </w:r>
      <w:r w:rsidR="00372CC4">
        <w:rPr>
          <w:rFonts w:ascii="Comic Sans MS" w:hAnsi="Comic Sans MS" w:cs="David" w:hint="cs"/>
          <w:snapToGrid w:val="0"/>
          <w:sz w:val="20"/>
          <w:szCs w:val="22"/>
          <w:rtl/>
          <w:lang w:eastAsia="he-IL"/>
        </w:rPr>
        <w:t>משפחה</w:t>
      </w:r>
      <w:r>
        <w:rPr>
          <w:rFonts w:ascii="Comic Sans MS" w:hAnsi="Comic Sans MS" w:cs="David" w:hint="cs"/>
          <w:snapToGrid w:val="0"/>
          <w:sz w:val="20"/>
          <w:szCs w:val="22"/>
          <w:rtl/>
          <w:lang w:eastAsia="he-IL"/>
        </w:rPr>
        <w:t xml:space="preserve"> . </w:t>
      </w:r>
    </w:p>
    <w:p w:rsidR="00B26B29" w:rsidRDefault="00B26B29" w:rsidP="00B26B29">
      <w:pPr>
        <w:pStyle w:val="TOC1"/>
        <w:spacing w:line="240" w:lineRule="auto"/>
        <w:ind w:left="360"/>
        <w:rPr>
          <w:rFonts w:ascii="Comic Sans MS" w:hAnsi="Comic Sans MS"/>
          <w:snapToGrid w:val="0"/>
          <w:color w:val="auto"/>
          <w:sz w:val="20"/>
          <w:szCs w:val="20"/>
          <w:rtl/>
        </w:rPr>
      </w:pPr>
    </w:p>
    <w:p w:rsidR="00B26B29" w:rsidRDefault="00B26B29" w:rsidP="00B26B29">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B26B29" w:rsidRDefault="00B26B29"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w:t>
      </w:r>
      <w:r w:rsidR="00372CC4">
        <w:rPr>
          <w:rFonts w:ascii="Comic Sans MS" w:hAnsi="Comic Sans MS" w:hint="cs"/>
          <w:b w:val="0"/>
          <w:bCs w:val="0"/>
          <w:snapToGrid w:val="0"/>
          <w:color w:val="auto"/>
          <w:sz w:val="20"/>
          <w:szCs w:val="22"/>
          <w:rtl/>
        </w:rPr>
        <w:t>משפחה</w:t>
      </w:r>
      <w:r>
        <w:rPr>
          <w:rFonts w:ascii="Comic Sans MS" w:hAnsi="Comic Sans MS" w:hint="cs"/>
          <w:b w:val="0"/>
          <w:bCs w:val="0"/>
          <w:snapToGrid w:val="0"/>
          <w:color w:val="auto"/>
          <w:sz w:val="20"/>
          <w:szCs w:val="22"/>
          <w:rtl/>
        </w:rPr>
        <w:t xml:space="preserve"> לפי שם או מזהה  בטבלת </w:t>
      </w:r>
      <w:r w:rsidRPr="00B26B29">
        <w:rPr>
          <w:rFonts w:ascii="Comic Sans MS" w:hAnsi="Comic Sans MS"/>
          <w:b w:val="0"/>
          <w:bCs w:val="0"/>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הצגת השדות למשתמש .</w:t>
      </w:r>
    </w:p>
    <w:p w:rsidR="00B26B29" w:rsidRDefault="00B26B29" w:rsidP="00B26B2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"משפחה לא קיימת" .    </w:t>
      </w:r>
    </w:p>
    <w:p w:rsidR="00B26B29" w:rsidRPr="00C57930" w:rsidRDefault="00B26B29" w:rsidP="00B26B29">
      <w:pPr>
        <w:pStyle w:val="TOC1"/>
        <w:spacing w:line="240" w:lineRule="auto"/>
        <w:ind w:left="360"/>
        <w:rPr>
          <w:rFonts w:ascii="Comic Sans MS" w:hAnsi="Comic Sans MS"/>
          <w:snapToGrid w:val="0"/>
          <w:color w:val="auto"/>
          <w:sz w:val="20"/>
          <w:szCs w:val="20"/>
          <w:rtl/>
        </w:rPr>
      </w:pPr>
    </w:p>
    <w:p w:rsidR="00B26B29" w:rsidRPr="00196243" w:rsidRDefault="00B26B29" w:rsidP="00B26B29">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B26B29" w:rsidRDefault="00B26B29" w:rsidP="00B26B2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המכיל  את פרטי השדות של רשומת משפחה.</w:t>
      </w:r>
    </w:p>
    <w:p w:rsidR="00B26B29" w:rsidRPr="00FB16C4" w:rsidRDefault="00B26B2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EE6539" w:rsidRDefault="00EE6539" w:rsidP="00196243">
      <w:pPr>
        <w:pStyle w:val="TOC1"/>
        <w:rPr>
          <w:rFonts w:ascii="Comic Sans MS" w:hAnsi="Comic Sans MS"/>
          <w:b w:val="0"/>
          <w:bCs w:val="0"/>
          <w:snapToGrid w:val="0"/>
          <w:color w:val="auto"/>
          <w:sz w:val="20"/>
          <w:szCs w:val="22"/>
          <w:rtl/>
        </w:rPr>
      </w:pPr>
    </w:p>
    <w:p w:rsidR="00EE6539" w:rsidRPr="0088552A" w:rsidRDefault="00EE6539" w:rsidP="00EE6539">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3.1[1.1.2.5]</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שליפת משפחות בקטגוריה</w:t>
      </w:r>
      <w:r w:rsidRPr="0088552A">
        <w:rPr>
          <w:rFonts w:ascii="Comic Sans MS" w:hAnsi="Comic Sans MS" w:hint="cs"/>
          <w:b w:val="0"/>
          <w:bCs w:val="0"/>
          <w:snapToGrid w:val="0"/>
          <w:color w:val="auto"/>
          <w:rtl/>
        </w:rPr>
        <w:t xml:space="preserve"> </w:t>
      </w:r>
    </w:p>
    <w:p w:rsidR="00EE6539" w:rsidRPr="00F16BC1" w:rsidRDefault="00EE6539"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E6539" w:rsidRPr="00196243" w:rsidRDefault="00EE6539"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00372CC4">
        <w:rPr>
          <w:rFonts w:ascii="Comic Sans MS" w:hAnsi="Comic Sans MS" w:cs="David" w:hint="cs"/>
          <w:snapToGrid w:val="0"/>
          <w:sz w:val="20"/>
          <w:szCs w:val="22"/>
          <w:rtl/>
          <w:lang w:eastAsia="he-IL"/>
        </w:rPr>
        <w:t>משפחות</w:t>
      </w:r>
      <w:r w:rsidRPr="00196243">
        <w:rPr>
          <w:rFonts w:ascii="Comic Sans MS" w:hAnsi="Comic Sans MS" w:cs="David" w:hint="cs"/>
          <w:snapToGrid w:val="0"/>
          <w:sz w:val="20"/>
          <w:szCs w:val="22"/>
          <w:rtl/>
          <w:lang w:eastAsia="he-IL"/>
        </w:rPr>
        <w:t xml:space="preserve"> מוצרים </w:t>
      </w:r>
      <w:r>
        <w:rPr>
          <w:rFonts w:ascii="Comic Sans MS" w:hAnsi="Comic Sans MS" w:cs="David" w:hint="cs"/>
          <w:snapToGrid w:val="0"/>
          <w:sz w:val="20"/>
          <w:szCs w:val="22"/>
          <w:rtl/>
          <w:lang w:eastAsia="he-IL"/>
        </w:rPr>
        <w:t>קיימת. פעולה זו נדרשת כאשר מעוניינים לקבל את  רשימת המשפחות עבור קטגוריה  מסוימת</w:t>
      </w:r>
      <w:r w:rsidRPr="00196243">
        <w:rPr>
          <w:rFonts w:ascii="Comic Sans MS" w:hAnsi="Comic Sans MS" w:cs="David" w:hint="cs"/>
          <w:snapToGrid w:val="0"/>
          <w:sz w:val="20"/>
          <w:szCs w:val="22"/>
          <w:rtl/>
          <w:lang w:eastAsia="he-IL"/>
        </w:rPr>
        <w:t xml:space="preserve">.  </w:t>
      </w:r>
    </w:p>
    <w:p w:rsidR="00EE6539" w:rsidRPr="00196243" w:rsidRDefault="00EE6539"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r w:rsidRPr="00EE6539">
        <w:rPr>
          <w:rFonts w:ascii="Comic Sans MS" w:hAnsi="Comic Sans MS"/>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EE6539" w:rsidRPr="00196243"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קטגוריה . </w:t>
      </w:r>
    </w:p>
    <w:p w:rsidR="00EE6539" w:rsidRDefault="00EE6539"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E6539" w:rsidRDefault="00EE6539" w:rsidP="00EE653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על פי השדה מזהה קטגוריה ,תופק רשימת משפחות בעלות מזהה הקטגוריה שנשלח.</w:t>
      </w:r>
    </w:p>
    <w:p w:rsidR="00EE6539" w:rsidRDefault="00EE6539" w:rsidP="00EE6539">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E6539" w:rsidRPr="00196243" w:rsidRDefault="00EE6539"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E6539" w:rsidRDefault="00EE6539" w:rsidP="00EE65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המשפחה בקטגוריה.</w:t>
      </w:r>
    </w:p>
    <w:p w:rsidR="00EE6539" w:rsidRDefault="00EE6539" w:rsidP="00EE65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משפחות".</w:t>
      </w:r>
    </w:p>
    <w:p w:rsidR="0039477D" w:rsidRPr="00CE7AC9" w:rsidRDefault="0039477D" w:rsidP="00913C6E">
      <w:pPr>
        <w:pStyle w:val="TOC1"/>
        <w:rPr>
          <w:rFonts w:ascii="Comic Sans MS" w:hAnsi="Comic Sans MS"/>
          <w:b w:val="0"/>
          <w:bCs w:val="0"/>
          <w:snapToGrid w:val="0"/>
          <w:color w:val="auto"/>
          <w:highlight w:val="yellow"/>
          <w:rtl/>
        </w:rPr>
      </w:pPr>
      <w:r>
        <w:rPr>
          <w:rFonts w:ascii="Comic Sans MS" w:hAnsi="Comic Sans MS"/>
          <w:b w:val="0"/>
          <w:bCs w:val="0"/>
          <w:snapToGrid w:val="0"/>
          <w:color w:val="auto"/>
          <w:sz w:val="20"/>
          <w:szCs w:val="22"/>
          <w:rtl/>
        </w:rPr>
        <w:br w:type="page"/>
      </w:r>
      <w:r w:rsidRPr="0088552A">
        <w:rPr>
          <w:rFonts w:ascii="Comic Sans MS" w:hAnsi="Comic Sans MS"/>
          <w:b w:val="0"/>
          <w:bCs w:val="0"/>
          <w:snapToGrid w:val="0"/>
          <w:color w:val="auto"/>
        </w:rPr>
        <w:lastRenderedPageBreak/>
        <w:t>3.1[1.1.2.</w:t>
      </w:r>
      <w:r w:rsidR="00913C6E" w:rsidRPr="0088552A">
        <w:rPr>
          <w:rFonts w:ascii="Comic Sans MS" w:hAnsi="Comic Sans MS"/>
          <w:b w:val="0"/>
          <w:bCs w:val="0"/>
          <w:snapToGrid w:val="0"/>
          <w:color w:val="auto"/>
        </w:rPr>
        <w:t>6</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מחיקת כל  משפחות בקטגוריה</w:t>
      </w:r>
      <w:r w:rsidRPr="0088552A">
        <w:rPr>
          <w:rFonts w:ascii="Comic Sans MS" w:hAnsi="Comic Sans MS" w:hint="cs"/>
          <w:b w:val="0"/>
          <w:bCs w:val="0"/>
          <w:snapToGrid w:val="0"/>
          <w:color w:val="auto"/>
          <w:rtl/>
        </w:rPr>
        <w:t xml:space="preserve"> </w:t>
      </w:r>
    </w:p>
    <w:p w:rsidR="0039477D" w:rsidRPr="00F16BC1" w:rsidRDefault="0039477D"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9477D" w:rsidRDefault="0039477D" w:rsidP="0039477D">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מסירה את כל רשומות המשפחות העונות על קריטריון  רשומת חיפוש המשפחה. פעולה זו נדרשת כאשר מעוניינים למחוק רשימת המשפחות  עבור קטגוריה  מסוימת</w:t>
      </w:r>
      <w:r w:rsidRPr="00196243">
        <w:rPr>
          <w:rFonts w:ascii="Comic Sans MS" w:hAnsi="Comic Sans MS" w:cs="David" w:hint="cs"/>
          <w:snapToGrid w:val="0"/>
          <w:sz w:val="20"/>
          <w:szCs w:val="22"/>
          <w:rtl/>
          <w:lang w:eastAsia="he-IL"/>
        </w:rPr>
        <w:t xml:space="preserve">.  </w:t>
      </w:r>
    </w:p>
    <w:p w:rsidR="00084464" w:rsidRPr="00196243" w:rsidRDefault="00084464" w:rsidP="0039477D">
      <w:pPr>
        <w:ind w:left="360"/>
        <w:rPr>
          <w:rFonts w:ascii="Comic Sans MS" w:hAnsi="Comic Sans MS" w:cs="David"/>
          <w:snapToGrid w:val="0"/>
          <w:sz w:val="20"/>
          <w:szCs w:val="22"/>
          <w:rtl/>
          <w:lang w:eastAsia="he-IL"/>
        </w:rPr>
      </w:pPr>
    </w:p>
    <w:p w:rsidR="0039477D" w:rsidRPr="00196243" w:rsidRDefault="0039477D"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משפחות"  ,  טבלת </w:t>
      </w:r>
      <w:r w:rsidRPr="00EE6539">
        <w:rPr>
          <w:rFonts w:ascii="Comic Sans MS" w:hAnsi="Comic Sans MS"/>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39477D" w:rsidRDefault="0039477D" w:rsidP="0039477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משפחה. </w:t>
      </w:r>
    </w:p>
    <w:p w:rsidR="00084464" w:rsidRPr="00196243" w:rsidRDefault="00084464" w:rsidP="0039477D">
      <w:pPr>
        <w:ind w:left="360"/>
        <w:rPr>
          <w:rFonts w:ascii="Comic Sans MS" w:hAnsi="Comic Sans MS" w:cs="David"/>
          <w:snapToGrid w:val="0"/>
          <w:sz w:val="20"/>
          <w:szCs w:val="22"/>
          <w:rtl/>
          <w:lang w:eastAsia="he-IL"/>
        </w:rPr>
      </w:pPr>
    </w:p>
    <w:p w:rsidR="0039477D" w:rsidRDefault="0039477D"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9477D" w:rsidRDefault="0039477D" w:rsidP="0039477D">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על פי השדה מזהה קטגוריה ,תופק רשימת משפחות לקטגוריה </w:t>
      </w:r>
      <w:r>
        <w:rPr>
          <w:rFonts w:ascii="Comic Sans MS" w:hAnsi="Comic Sans MS"/>
          <w:b w:val="0"/>
          <w:bCs w:val="0"/>
          <w:snapToGrid w:val="0"/>
          <w:color w:val="auto"/>
          <w:sz w:val="20"/>
          <w:szCs w:val="22"/>
        </w:rPr>
        <w:t xml:space="preserve">[1.1.2.5] </w:t>
      </w:r>
      <w:r>
        <w:rPr>
          <w:rFonts w:ascii="Comic Sans MS" w:hAnsi="Comic Sans MS" w:hint="cs"/>
          <w:b w:val="0"/>
          <w:bCs w:val="0"/>
          <w:snapToGrid w:val="0"/>
          <w:color w:val="auto"/>
          <w:sz w:val="20"/>
          <w:szCs w:val="22"/>
          <w:rtl/>
        </w:rPr>
        <w:t>.</w:t>
      </w:r>
    </w:p>
    <w:p w:rsidR="00913C6E" w:rsidRDefault="0039477D"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על פי קריטריון רשומת חיפוש המשפחה , תסונן הרשימה </w:t>
      </w:r>
      <w:r w:rsidR="00913C6E">
        <w:rPr>
          <w:rFonts w:ascii="Comic Sans MS" w:hAnsi="Comic Sans MS" w:hint="cs"/>
          <w:b w:val="0"/>
          <w:bCs w:val="0"/>
          <w:snapToGrid w:val="0"/>
          <w:color w:val="auto"/>
          <w:sz w:val="20"/>
          <w:szCs w:val="22"/>
          <w:rtl/>
        </w:rPr>
        <w:t>.</w:t>
      </w:r>
    </w:p>
    <w:p w:rsidR="0039477D"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39477D">
        <w:rPr>
          <w:rFonts w:ascii="Comic Sans MS" w:hAnsi="Comic Sans MS" w:hint="cs"/>
          <w:b w:val="0"/>
          <w:bCs w:val="0"/>
          <w:snapToGrid w:val="0"/>
          <w:color w:val="auto"/>
          <w:sz w:val="20"/>
          <w:szCs w:val="22"/>
          <w:rtl/>
        </w:rPr>
        <w:t xml:space="preserve">אם הרשימה ריקה </w:t>
      </w:r>
      <w:r w:rsidR="0039477D">
        <w:rPr>
          <w:rFonts w:ascii="Comic Sans MS" w:hAnsi="Comic Sans MS"/>
          <w:b w:val="0"/>
          <w:bCs w:val="0"/>
          <w:snapToGrid w:val="0"/>
          <w:color w:val="auto"/>
          <w:sz w:val="20"/>
          <w:szCs w:val="22"/>
          <w:rtl/>
        </w:rPr>
        <w:t>–</w:t>
      </w:r>
      <w:r w:rsidR="0039477D">
        <w:rPr>
          <w:rFonts w:ascii="Comic Sans MS" w:hAnsi="Comic Sans MS" w:hint="cs"/>
          <w:b w:val="0"/>
          <w:bCs w:val="0"/>
          <w:snapToGrid w:val="0"/>
          <w:color w:val="auto"/>
          <w:sz w:val="20"/>
          <w:szCs w:val="22"/>
          <w:rtl/>
        </w:rPr>
        <w:t xml:space="preserve"> תוצג הודעה מתאימה למשתמש.</w:t>
      </w:r>
    </w:p>
    <w:p w:rsidR="00913C6E"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עבור כל פריט ברשימה יופעל תהליך מחיקת משפחה </w:t>
      </w:r>
      <w:r>
        <w:rPr>
          <w:rFonts w:ascii="Comic Sans MS" w:hAnsi="Comic Sans MS"/>
          <w:b w:val="0"/>
          <w:bCs w:val="0"/>
          <w:snapToGrid w:val="0"/>
          <w:color w:val="auto"/>
          <w:sz w:val="20"/>
          <w:szCs w:val="22"/>
        </w:rPr>
        <w:t>[1.1.2.2]</w:t>
      </w:r>
      <w:r>
        <w:rPr>
          <w:rFonts w:ascii="Comic Sans MS" w:hAnsi="Comic Sans MS" w:hint="cs"/>
          <w:b w:val="0"/>
          <w:bCs w:val="0"/>
          <w:snapToGrid w:val="0"/>
          <w:color w:val="auto"/>
          <w:sz w:val="20"/>
          <w:szCs w:val="22"/>
          <w:rtl/>
        </w:rPr>
        <w:t xml:space="preserve"> .</w:t>
      </w:r>
    </w:p>
    <w:p w:rsidR="00084464" w:rsidRPr="00084464" w:rsidRDefault="00084464" w:rsidP="00084464">
      <w:pPr>
        <w:rPr>
          <w:rtl/>
          <w:lang w:eastAsia="he-IL"/>
        </w:rPr>
      </w:pPr>
    </w:p>
    <w:p w:rsidR="0039477D" w:rsidRPr="00196243" w:rsidRDefault="0039477D"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AA10F2">
        <w:rPr>
          <w:rFonts w:ascii="Comic Sans MS" w:hAnsi="Comic Sans MS"/>
          <w:snapToGrid w:val="0"/>
          <w:color w:val="auto"/>
          <w:sz w:val="20"/>
          <w:szCs w:val="20"/>
        </w:rPr>
        <w:t>2</w:t>
      </w:r>
      <w:r>
        <w:rPr>
          <w:rFonts w:ascii="Comic Sans MS" w:hAnsi="Comic Sans MS"/>
          <w:snapToGrid w:val="0"/>
          <w:color w:val="auto"/>
          <w:sz w:val="20"/>
          <w:szCs w:val="20"/>
        </w:rPr>
        <w:t>.</w:t>
      </w:r>
      <w:r w:rsidR="00913C6E">
        <w:rPr>
          <w:rFonts w:ascii="Comic Sans MS" w:hAnsi="Comic Sans MS"/>
          <w:snapToGrid w:val="0"/>
          <w:color w:val="auto"/>
          <w:sz w:val="20"/>
          <w:szCs w:val="20"/>
        </w:rPr>
        <w:t>6</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9477D" w:rsidRDefault="0039477D" w:rsidP="00913C6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913C6E">
        <w:rPr>
          <w:rFonts w:ascii="Comic Sans MS" w:hAnsi="Comic Sans MS" w:cs="David" w:hint="cs"/>
          <w:snapToGrid w:val="0"/>
          <w:sz w:val="20"/>
          <w:szCs w:val="22"/>
          <w:rtl/>
          <w:lang w:eastAsia="he-IL"/>
        </w:rPr>
        <w:t xml:space="preserve">טבלת </w:t>
      </w:r>
      <w:r w:rsidR="00913C6E" w:rsidRPr="00EE6539">
        <w:rPr>
          <w:rFonts w:ascii="Comic Sans MS" w:hAnsi="Comic Sans MS"/>
          <w:snapToGrid w:val="0"/>
          <w:sz w:val="20"/>
          <w:szCs w:val="22"/>
        </w:rPr>
        <w:t>ProductFamilies</w:t>
      </w:r>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cs="David" w:hint="cs"/>
          <w:snapToGrid w:val="0"/>
          <w:sz w:val="20"/>
          <w:szCs w:val="22"/>
          <w:rtl/>
          <w:lang w:eastAsia="he-IL"/>
        </w:rPr>
        <w:t xml:space="preserve">, ללא רשומות המשפחה שנבחרו </w:t>
      </w:r>
      <w:r>
        <w:rPr>
          <w:rFonts w:ascii="Comic Sans MS" w:hAnsi="Comic Sans MS" w:cs="David" w:hint="cs"/>
          <w:snapToGrid w:val="0"/>
          <w:sz w:val="20"/>
          <w:szCs w:val="22"/>
          <w:rtl/>
          <w:lang w:eastAsia="he-IL"/>
        </w:rPr>
        <w:t>.</w:t>
      </w:r>
    </w:p>
    <w:p w:rsidR="00913C6E" w:rsidRDefault="0039477D" w:rsidP="00913C6E">
      <w:pPr>
        <w:ind w:left="360"/>
        <w:rPr>
          <w:snapToGrid w:val="0"/>
          <w:sz w:val="20"/>
          <w:szCs w:val="22"/>
          <w:rtl/>
        </w:rPr>
      </w:pPr>
      <w:r>
        <w:rPr>
          <w:rFonts w:cs="David" w:hint="cs"/>
          <w:snapToGrid w:val="0"/>
          <w:sz w:val="20"/>
          <w:szCs w:val="22"/>
          <w:rtl/>
          <w:lang w:eastAsia="he-IL"/>
        </w:rPr>
        <w:t xml:space="preserve">יעד הפלט: </w:t>
      </w:r>
      <w:r w:rsidR="00913C6E">
        <w:rPr>
          <w:rFonts w:cs="David" w:hint="cs"/>
          <w:snapToGrid w:val="0"/>
          <w:sz w:val="20"/>
          <w:szCs w:val="22"/>
          <w:rtl/>
          <w:lang w:eastAsia="he-IL"/>
        </w:rPr>
        <w:t>מסד נתונים מרכזי</w:t>
      </w:r>
      <w:r w:rsidR="00913C6E">
        <w:rPr>
          <w:rFonts w:cs="David" w:hint="cs"/>
          <w:snapToGrid w:val="0"/>
          <w:sz w:val="20"/>
          <w:szCs w:val="22"/>
          <w:lang w:eastAsia="he-IL"/>
        </w:rPr>
        <w:t xml:space="preserve">  </w:t>
      </w:r>
      <w:r w:rsidR="00913C6E">
        <w:rPr>
          <w:rFonts w:cs="David"/>
          <w:snapToGrid w:val="0"/>
          <w:sz w:val="20"/>
          <w:szCs w:val="22"/>
          <w:lang w:eastAsia="he-IL"/>
        </w:rPr>
        <w:t>D1</w:t>
      </w:r>
      <w:r w:rsidR="00913C6E">
        <w:rPr>
          <w:rFonts w:cs="David" w:hint="cs"/>
          <w:snapToGrid w:val="0"/>
          <w:sz w:val="20"/>
          <w:szCs w:val="22"/>
          <w:rtl/>
          <w:lang w:eastAsia="he-IL"/>
        </w:rPr>
        <w:t xml:space="preserve"> ,</w:t>
      </w:r>
      <w:r w:rsidR="00913C6E">
        <w:rPr>
          <w:rFonts w:cs="David" w:hint="cs"/>
          <w:snapToGrid w:val="0"/>
          <w:sz w:val="20"/>
          <w:szCs w:val="22"/>
          <w:lang w:eastAsia="he-IL"/>
        </w:rPr>
        <w:t xml:space="preserve"> </w:t>
      </w:r>
      <w:r w:rsidR="00913C6E">
        <w:rPr>
          <w:rFonts w:cs="David" w:hint="cs"/>
          <w:snapToGrid w:val="0"/>
          <w:sz w:val="20"/>
          <w:szCs w:val="22"/>
          <w:rtl/>
          <w:lang w:eastAsia="he-IL"/>
        </w:rPr>
        <w:t>טבלת</w:t>
      </w:r>
      <w:r w:rsidR="00913C6E">
        <w:rPr>
          <w:rFonts w:cs="David" w:hint="cs"/>
          <w:snapToGrid w:val="0"/>
          <w:sz w:val="20"/>
          <w:szCs w:val="22"/>
          <w:lang w:eastAsia="he-IL"/>
        </w:rPr>
        <w:t xml:space="preserve"> </w:t>
      </w:r>
      <w:r w:rsidR="00913C6E">
        <w:rPr>
          <w:rFonts w:cs="David" w:hint="cs"/>
          <w:snapToGrid w:val="0"/>
          <w:sz w:val="20"/>
          <w:szCs w:val="22"/>
          <w:rtl/>
          <w:lang w:eastAsia="he-IL"/>
        </w:rPr>
        <w:t xml:space="preserve"> </w:t>
      </w:r>
      <w:r w:rsidR="00913C6E" w:rsidRPr="00EE6539">
        <w:rPr>
          <w:rFonts w:ascii="Comic Sans MS" w:hAnsi="Comic Sans MS"/>
          <w:snapToGrid w:val="0"/>
          <w:sz w:val="20"/>
          <w:szCs w:val="22"/>
        </w:rPr>
        <w:t>ProductFamilies</w:t>
      </w:r>
      <w:r w:rsidR="00913C6E" w:rsidRPr="00F16BC1">
        <w:rPr>
          <w:rFonts w:ascii="Comic Sans MS" w:hAnsi="Comic Sans MS"/>
          <w:snapToGrid w:val="0"/>
          <w:sz w:val="20"/>
          <w:szCs w:val="22"/>
        </w:rPr>
        <w:t xml:space="preserve"> </w:t>
      </w:r>
      <w:r w:rsidR="00913C6E" w:rsidRPr="00F16BC1">
        <w:rPr>
          <w:rFonts w:ascii="Comic Sans MS" w:hAnsi="Comic Sans MS" w:hint="cs"/>
          <w:snapToGrid w:val="0"/>
          <w:sz w:val="20"/>
          <w:szCs w:val="22"/>
          <w:rtl/>
        </w:rPr>
        <w:t xml:space="preserve"> </w:t>
      </w:r>
      <w:r w:rsidR="00913C6E">
        <w:rPr>
          <w:rFonts w:ascii="Comic Sans MS" w:hAnsi="Comic Sans MS" w:hint="cs"/>
          <w:snapToGrid w:val="0"/>
          <w:sz w:val="20"/>
          <w:szCs w:val="22"/>
          <w:rtl/>
        </w:rPr>
        <w:t>.</w:t>
      </w:r>
    </w:p>
    <w:p w:rsidR="00913C6E" w:rsidRDefault="00913C6E" w:rsidP="00913C6E">
      <w:pPr>
        <w:rPr>
          <w:snapToGrid w:val="0"/>
          <w:sz w:val="20"/>
          <w:szCs w:val="22"/>
          <w:rtl/>
        </w:rPr>
      </w:pPr>
    </w:p>
    <w:p w:rsidR="00913C6E" w:rsidRPr="0088552A" w:rsidRDefault="00913C6E" w:rsidP="00AA10F2">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3.1[1.1.2.</w:t>
      </w:r>
      <w:r w:rsidR="00AA10F2" w:rsidRPr="0088552A">
        <w:rPr>
          <w:rFonts w:ascii="Comic Sans MS" w:hAnsi="Comic Sans MS"/>
          <w:b w:val="0"/>
          <w:bCs w:val="0"/>
          <w:snapToGrid w:val="0"/>
          <w:color w:val="auto"/>
        </w:rPr>
        <w:t>7</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שינוי מחיר למוצרים במשפחה</w:t>
      </w:r>
      <w:r w:rsidRPr="0088552A">
        <w:rPr>
          <w:rFonts w:ascii="Comic Sans MS" w:hAnsi="Comic Sans MS" w:hint="cs"/>
          <w:b w:val="0"/>
          <w:bCs w:val="0"/>
          <w:snapToGrid w:val="0"/>
          <w:color w:val="auto"/>
          <w:rtl/>
        </w:rPr>
        <w:t xml:space="preserve"> </w:t>
      </w:r>
    </w:p>
    <w:p w:rsidR="00913C6E" w:rsidRPr="00F16BC1" w:rsidRDefault="00913C6E" w:rsidP="00AA10F2">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913C6E" w:rsidRDefault="00913C6E" w:rsidP="00913C6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משנה את המחיר באחוזים למשפחת מוצרים מסוימת. פעולה זו נדרשת כאשר כל המוצרים השייכים למשפחה מסוימת מתייקרים או מוזלים באופן גורף.</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פעולת עדכון מחיר לא יכולה להתבצע במהלך הפעילות השוטפת בסניפים כדי למנוע מצב שבו המחיר משתנה במהלך הקנייה. שינוי מחיר יתבצע רק במהלך השעות שבהם הסניפים אינם פעילים . עבור הזמנות שאושרו המחיר התקף יהיה המחיר שמופיע על גבי ההזמנה. </w:t>
      </w:r>
    </w:p>
    <w:p w:rsidR="00913C6E" w:rsidRPr="00196243" w:rsidRDefault="00913C6E" w:rsidP="00913C6E">
      <w:pPr>
        <w:ind w:left="360"/>
        <w:rPr>
          <w:rFonts w:ascii="Comic Sans MS" w:hAnsi="Comic Sans MS" w:cs="David"/>
          <w:snapToGrid w:val="0"/>
          <w:sz w:val="20"/>
          <w:szCs w:val="22"/>
          <w:rtl/>
          <w:lang w:eastAsia="he-IL"/>
        </w:rPr>
      </w:pPr>
    </w:p>
    <w:p w:rsidR="00913C6E" w:rsidRPr="00196243" w:rsidRDefault="00913C6E"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"עדכון מחיר" ב "מסך משפחות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EE6539">
        <w:rPr>
          <w:rFonts w:ascii="Comic Sans MS" w:hAnsi="Comic Sans MS"/>
          <w:snapToGrid w:val="0"/>
          <w:sz w:val="20"/>
          <w:szCs w:val="22"/>
        </w:rPr>
        <w:t>ProductFamilies</w:t>
      </w:r>
      <w:r w:rsidRPr="00F16BC1">
        <w:rPr>
          <w:rFonts w:ascii="Comic Sans MS" w:hAnsi="Comic Sans MS"/>
          <w:snapToGrid w:val="0"/>
          <w:sz w:val="20"/>
          <w:szCs w:val="22"/>
        </w:rPr>
        <w:t xml:space="preserve"> </w:t>
      </w:r>
      <w:r w:rsidRPr="00F16BC1">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 xml:space="preserve">.  </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משפחה  ו מספר ממשי המציין את אחוז השינוי . </w:t>
      </w:r>
    </w:p>
    <w:p w:rsidR="00913C6E" w:rsidRPr="00196243" w:rsidRDefault="00913C6E" w:rsidP="00913C6E">
      <w:pPr>
        <w:ind w:left="360"/>
        <w:rPr>
          <w:rFonts w:ascii="Comic Sans MS" w:hAnsi="Comic Sans MS" w:cs="David"/>
          <w:snapToGrid w:val="0"/>
          <w:sz w:val="20"/>
          <w:szCs w:val="22"/>
          <w:rtl/>
          <w:lang w:eastAsia="he-IL"/>
        </w:rPr>
      </w:pPr>
    </w:p>
    <w:p w:rsidR="00913C6E" w:rsidRDefault="00913C6E" w:rsidP="00AA10F2">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913C6E" w:rsidRDefault="00913C6E" w:rsidP="00913C6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הפונקציה מקבלת מזהה משפחה .</w:t>
      </w:r>
    </w:p>
    <w:p w:rsidR="00AA10F2" w:rsidRDefault="00913C6E"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AA10F2">
        <w:rPr>
          <w:rFonts w:ascii="Comic Sans MS" w:hAnsi="Comic Sans MS" w:hint="cs"/>
          <w:b w:val="0"/>
          <w:bCs w:val="0"/>
          <w:snapToGrid w:val="0"/>
          <w:color w:val="auto"/>
          <w:sz w:val="20"/>
          <w:szCs w:val="22"/>
          <w:rtl/>
        </w:rPr>
        <w:t xml:space="preserve">בונה רשומת חיפוש מוצרים לפי משפחה. </w:t>
      </w:r>
    </w:p>
    <w:p w:rsidR="00913C6E" w:rsidRPr="003F3B67" w:rsidRDefault="00AA10F2"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מבצעת את תהליך  שליפת רשימת מוצרים </w:t>
      </w:r>
      <w:r>
        <w:rPr>
          <w:rFonts w:ascii="Comic Sans MS" w:hAnsi="Comic Sans MS"/>
          <w:b w:val="0"/>
          <w:bCs w:val="0"/>
          <w:snapToGrid w:val="0"/>
          <w:color w:val="auto"/>
          <w:sz w:val="20"/>
          <w:szCs w:val="22"/>
        </w:rPr>
        <w:t xml:space="preserve">[1.1.3.5] </w:t>
      </w:r>
      <w:r>
        <w:rPr>
          <w:rFonts w:ascii="Comic Sans MS" w:hAnsi="Comic Sans MS" w:hint="cs"/>
          <w:b w:val="0"/>
          <w:bCs w:val="0"/>
          <w:snapToGrid w:val="0"/>
          <w:color w:val="auto"/>
          <w:sz w:val="20"/>
          <w:szCs w:val="22"/>
          <w:rtl/>
        </w:rPr>
        <w:t xml:space="preserve"> </w:t>
      </w:r>
      <w:r w:rsidR="00913C6E">
        <w:rPr>
          <w:rFonts w:ascii="Comic Sans MS" w:hAnsi="Comic Sans MS" w:hint="cs"/>
          <w:b w:val="0"/>
          <w:bCs w:val="0"/>
          <w:snapToGrid w:val="0"/>
          <w:color w:val="auto"/>
          <w:sz w:val="20"/>
          <w:szCs w:val="22"/>
          <w:rtl/>
        </w:rPr>
        <w:t xml:space="preserve"> </w:t>
      </w:r>
    </w:p>
    <w:p w:rsidR="00913C6E" w:rsidRDefault="00084464" w:rsidP="00AA10F2">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913C6E">
        <w:rPr>
          <w:rFonts w:ascii="Comic Sans MS" w:hAnsi="Comic Sans MS" w:hint="cs"/>
          <w:b w:val="0"/>
          <w:bCs w:val="0"/>
          <w:snapToGrid w:val="0"/>
          <w:color w:val="auto"/>
          <w:sz w:val="20"/>
          <w:szCs w:val="22"/>
          <w:rtl/>
        </w:rPr>
        <w:t xml:space="preserve">. לכל </w:t>
      </w:r>
      <w:r w:rsidR="00AA10F2">
        <w:rPr>
          <w:rFonts w:ascii="Comic Sans MS" w:hAnsi="Comic Sans MS" w:hint="cs"/>
          <w:b w:val="0"/>
          <w:bCs w:val="0"/>
          <w:snapToGrid w:val="0"/>
          <w:color w:val="auto"/>
          <w:sz w:val="20"/>
          <w:szCs w:val="22"/>
          <w:rtl/>
        </w:rPr>
        <w:t xml:space="preserve">מוצר ברשימת המוצרים </w:t>
      </w:r>
      <w:r w:rsidR="00913C6E">
        <w:rPr>
          <w:rFonts w:ascii="Comic Sans MS" w:hAnsi="Comic Sans MS" w:hint="cs"/>
          <w:b w:val="0"/>
          <w:bCs w:val="0"/>
          <w:snapToGrid w:val="0"/>
          <w:color w:val="auto"/>
          <w:sz w:val="20"/>
          <w:szCs w:val="22"/>
          <w:rtl/>
        </w:rPr>
        <w:t>נבצע :  שינוי מחיר</w:t>
      </w:r>
      <w:r w:rsidR="00AA10F2">
        <w:rPr>
          <w:rFonts w:ascii="Comic Sans MS" w:hAnsi="Comic Sans MS" w:hint="cs"/>
          <w:b w:val="0"/>
          <w:bCs w:val="0"/>
          <w:snapToGrid w:val="0"/>
          <w:color w:val="auto"/>
          <w:sz w:val="20"/>
          <w:szCs w:val="22"/>
          <w:rtl/>
        </w:rPr>
        <w:t xml:space="preserve"> ( עדכון</w:t>
      </w:r>
      <w:r w:rsidR="00913C6E">
        <w:rPr>
          <w:rFonts w:ascii="Comic Sans MS" w:hAnsi="Comic Sans MS" w:hint="cs"/>
          <w:b w:val="0"/>
          <w:bCs w:val="0"/>
          <w:snapToGrid w:val="0"/>
          <w:color w:val="auto"/>
          <w:sz w:val="20"/>
          <w:szCs w:val="22"/>
          <w:rtl/>
        </w:rPr>
        <w:t xml:space="preserve"> מוצר</w:t>
      </w:r>
      <w:r w:rsidR="00AA10F2">
        <w:rPr>
          <w:rFonts w:ascii="Comic Sans MS" w:hAnsi="Comic Sans MS" w:hint="cs"/>
          <w:b w:val="0"/>
          <w:bCs w:val="0"/>
          <w:snapToGrid w:val="0"/>
          <w:color w:val="auto"/>
          <w:sz w:val="20"/>
          <w:szCs w:val="22"/>
          <w:rtl/>
        </w:rPr>
        <w:t xml:space="preserve"> )  </w:t>
      </w:r>
      <w:r w:rsidR="00913C6E">
        <w:rPr>
          <w:rFonts w:ascii="Comic Sans MS" w:hAnsi="Comic Sans MS"/>
          <w:b w:val="0"/>
          <w:bCs w:val="0"/>
          <w:snapToGrid w:val="0"/>
          <w:color w:val="auto"/>
          <w:sz w:val="20"/>
          <w:szCs w:val="22"/>
        </w:rPr>
        <w:t>[1.1.</w:t>
      </w:r>
      <w:r w:rsidR="00AA10F2">
        <w:rPr>
          <w:rFonts w:ascii="Comic Sans MS" w:hAnsi="Comic Sans MS"/>
          <w:b w:val="0"/>
          <w:bCs w:val="0"/>
          <w:snapToGrid w:val="0"/>
          <w:color w:val="auto"/>
          <w:sz w:val="20"/>
          <w:szCs w:val="22"/>
        </w:rPr>
        <w:t>3</w:t>
      </w:r>
      <w:r w:rsidR="00913C6E">
        <w:rPr>
          <w:rFonts w:ascii="Comic Sans MS" w:hAnsi="Comic Sans MS"/>
          <w:b w:val="0"/>
          <w:bCs w:val="0"/>
          <w:snapToGrid w:val="0"/>
          <w:color w:val="auto"/>
          <w:sz w:val="20"/>
          <w:szCs w:val="22"/>
        </w:rPr>
        <w:t>.</w:t>
      </w:r>
      <w:r w:rsidR="00AA10F2">
        <w:rPr>
          <w:rFonts w:ascii="Comic Sans MS" w:hAnsi="Comic Sans MS"/>
          <w:b w:val="0"/>
          <w:bCs w:val="0"/>
          <w:snapToGrid w:val="0"/>
          <w:color w:val="auto"/>
          <w:sz w:val="20"/>
          <w:szCs w:val="22"/>
        </w:rPr>
        <w:t>3</w:t>
      </w:r>
      <w:r w:rsidR="00913C6E">
        <w:rPr>
          <w:rFonts w:ascii="Comic Sans MS" w:hAnsi="Comic Sans MS"/>
          <w:b w:val="0"/>
          <w:bCs w:val="0"/>
          <w:snapToGrid w:val="0"/>
          <w:color w:val="auto"/>
          <w:sz w:val="20"/>
          <w:szCs w:val="22"/>
        </w:rPr>
        <w:t>]</w:t>
      </w:r>
      <w:r w:rsidR="00913C6E">
        <w:rPr>
          <w:rFonts w:ascii="Comic Sans MS" w:hAnsi="Comic Sans MS" w:hint="cs"/>
          <w:b w:val="0"/>
          <w:bCs w:val="0"/>
          <w:snapToGrid w:val="0"/>
          <w:color w:val="auto"/>
          <w:sz w:val="20"/>
          <w:szCs w:val="22"/>
          <w:rtl/>
        </w:rPr>
        <w:t xml:space="preserve"> .</w:t>
      </w:r>
    </w:p>
    <w:p w:rsidR="00913C6E" w:rsidRPr="00627538" w:rsidRDefault="00913C6E" w:rsidP="00913C6E">
      <w:pPr>
        <w:rPr>
          <w:rtl/>
          <w:lang w:eastAsia="he-IL"/>
        </w:rPr>
      </w:pPr>
    </w:p>
    <w:p w:rsidR="00913C6E" w:rsidRPr="00196243" w:rsidRDefault="00913C6E" w:rsidP="00AA10F2">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[1.1.2.</w:t>
      </w:r>
      <w:r w:rsidR="00AA10F2">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913C6E" w:rsidRDefault="00913C6E" w:rsidP="00AA10F2">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מחיר מעודכן עבור כל מוצר </w:t>
      </w:r>
      <w:r w:rsidR="00AA10F2">
        <w:rPr>
          <w:rFonts w:ascii="Comic Sans MS" w:hAnsi="Comic Sans MS" w:cs="David" w:hint="cs"/>
          <w:snapToGrid w:val="0"/>
          <w:sz w:val="20"/>
          <w:szCs w:val="22"/>
          <w:rtl/>
          <w:lang w:eastAsia="he-IL"/>
        </w:rPr>
        <w:t>במשפחה</w:t>
      </w:r>
      <w:r>
        <w:rPr>
          <w:rFonts w:ascii="Comic Sans MS" w:hAnsi="Comic Sans MS" w:cs="David" w:hint="cs"/>
          <w:snapToGrid w:val="0"/>
          <w:sz w:val="20"/>
          <w:szCs w:val="22"/>
          <w:rtl/>
          <w:lang w:eastAsia="he-IL"/>
        </w:rPr>
        <w:t xml:space="preserve"> שעבורה התבצע השינוי.</w:t>
      </w:r>
    </w:p>
    <w:p w:rsidR="00913C6E" w:rsidRDefault="00913C6E" w:rsidP="00913C6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102312" w:rsidRDefault="00102312" w:rsidP="00913C6E">
      <w:pPr>
        <w:rPr>
          <w:snapToGrid w:val="0"/>
          <w:sz w:val="20"/>
          <w:szCs w:val="22"/>
          <w:rtl/>
        </w:rPr>
      </w:pPr>
    </w:p>
    <w:p w:rsidR="00C05A84" w:rsidRPr="00996C49" w:rsidRDefault="0009375B"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88552A">
        <w:rPr>
          <w:rFonts w:ascii="Comic Sans MS" w:hAnsi="Comic Sans MS"/>
          <w:b w:val="0"/>
          <w:bCs w:val="0"/>
          <w:snapToGrid w:val="0"/>
          <w:color w:val="auto"/>
          <w:sz w:val="28"/>
          <w:szCs w:val="28"/>
        </w:rPr>
        <w:lastRenderedPageBreak/>
        <w:t>3.1[1.1.3]</w:t>
      </w:r>
      <w:r w:rsidR="00C05A84" w:rsidRPr="0088552A">
        <w:rPr>
          <w:rFonts w:ascii="Comic Sans MS" w:hAnsi="Comic Sans MS" w:hint="cs"/>
          <w:b w:val="0"/>
          <w:bCs w:val="0"/>
          <w:snapToGrid w:val="0"/>
          <w:color w:val="auto"/>
          <w:sz w:val="28"/>
          <w:szCs w:val="28"/>
          <w:rtl/>
        </w:rPr>
        <w:t xml:space="preserve">  </w:t>
      </w:r>
      <w:r w:rsidR="00C05A84" w:rsidRPr="0088552A">
        <w:rPr>
          <w:rFonts w:ascii="Comic Sans MS" w:hAnsi="Comic Sans MS" w:hint="cs"/>
          <w:snapToGrid w:val="0"/>
          <w:color w:val="auto"/>
          <w:sz w:val="28"/>
          <w:szCs w:val="28"/>
          <w:rtl/>
        </w:rPr>
        <w:t xml:space="preserve">ניהול מלאי  מוצרים  </w:t>
      </w:r>
    </w:p>
    <w:p w:rsidR="00102312" w:rsidRPr="0088552A" w:rsidRDefault="00102312" w:rsidP="00084464">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w:t>
      </w:r>
      <w:r w:rsidR="00084464" w:rsidRPr="0088552A">
        <w:rPr>
          <w:rFonts w:ascii="Comic Sans MS" w:hAnsi="Comic Sans MS"/>
          <w:b w:val="0"/>
          <w:bCs w:val="0"/>
          <w:snapToGrid w:val="0"/>
          <w:color w:val="auto"/>
        </w:rPr>
        <w:t>3</w:t>
      </w:r>
      <w:r w:rsidRPr="0088552A">
        <w:rPr>
          <w:rFonts w:ascii="Comic Sans MS" w:hAnsi="Comic Sans MS"/>
          <w:b w:val="0"/>
          <w:bCs w:val="0"/>
          <w:snapToGrid w:val="0"/>
          <w:color w:val="auto"/>
        </w:rPr>
        <w:t>.1]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הוספת  מוצר</w:t>
      </w:r>
      <w:r w:rsidRPr="0088552A">
        <w:rPr>
          <w:rFonts w:ascii="Comic Sans MS" w:hAnsi="Comic Sans MS" w:hint="cs"/>
          <w:b w:val="0"/>
          <w:bCs w:val="0"/>
          <w:snapToGrid w:val="0"/>
          <w:color w:val="auto"/>
          <w:rtl/>
        </w:rPr>
        <w:t xml:space="preserve"> </w:t>
      </w:r>
    </w:p>
    <w:p w:rsidR="00102312" w:rsidRPr="00F16BC1"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102312" w:rsidRPr="00196243" w:rsidRDefault="00102312" w:rsidP="00BA1C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sidR="00BA1C2B">
        <w:rPr>
          <w:rFonts w:ascii="Comic Sans MS" w:hAnsi="Comic Sans MS" w:cs="David" w:hint="cs"/>
          <w:snapToGrid w:val="0"/>
          <w:sz w:val="20"/>
          <w:szCs w:val="22"/>
          <w:rtl/>
          <w:lang w:eastAsia="he-IL"/>
        </w:rPr>
        <w:t xml:space="preserve">רשומת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לכל מוצר שנמכ</w:t>
      </w:r>
      <w:r w:rsidR="00BA1C2B">
        <w:rPr>
          <w:rFonts w:ascii="Comic Sans MS" w:hAnsi="Comic Sans MS" w:cs="David" w:hint="cs"/>
          <w:snapToGrid w:val="0"/>
          <w:sz w:val="20"/>
          <w:szCs w:val="22"/>
          <w:rtl/>
          <w:lang w:eastAsia="he-IL"/>
        </w:rPr>
        <w:t xml:space="preserve">ר ברשת המחסנים יש מזהה מוצר ייחודי </w:t>
      </w:r>
      <w:r>
        <w:rPr>
          <w:rFonts w:ascii="Comic Sans MS" w:hAnsi="Comic Sans MS" w:cs="David" w:hint="cs"/>
          <w:snapToGrid w:val="0"/>
          <w:sz w:val="20"/>
          <w:szCs w:val="22"/>
          <w:rtl/>
          <w:lang w:eastAsia="he-IL"/>
        </w:rPr>
        <w:t>. יש להבחין בין "סוג מוצר" למוצר</w:t>
      </w:r>
      <w:r w:rsidR="00BA1C2B">
        <w:rPr>
          <w:rFonts w:ascii="Comic Sans MS" w:hAnsi="Comic Sans MS" w:cs="David" w:hint="cs"/>
          <w:snapToGrid w:val="0"/>
          <w:sz w:val="20"/>
          <w:szCs w:val="22"/>
          <w:rtl/>
          <w:lang w:eastAsia="he-IL"/>
        </w:rPr>
        <w:t xml:space="preserve"> עצמו</w:t>
      </w:r>
      <w:r>
        <w:rPr>
          <w:rFonts w:ascii="Comic Sans MS" w:hAnsi="Comic Sans MS" w:cs="David" w:hint="cs"/>
          <w:snapToGrid w:val="0"/>
          <w:sz w:val="20"/>
          <w:szCs w:val="22"/>
          <w:rtl/>
          <w:lang w:eastAsia="he-IL"/>
        </w:rPr>
        <w:t xml:space="preserve">. </w:t>
      </w:r>
      <w:r w:rsidR="00BA1C2B">
        <w:rPr>
          <w:rFonts w:ascii="Comic Sans MS" w:hAnsi="Comic Sans MS" w:cs="David" w:hint="cs"/>
          <w:snapToGrid w:val="0"/>
          <w:sz w:val="20"/>
          <w:szCs w:val="22"/>
          <w:rtl/>
          <w:lang w:eastAsia="he-IL"/>
        </w:rPr>
        <w:t xml:space="preserve"> לדוגמה: "מכונית מאזדה" היא "סוג מוצר" השייך למשפחת ה"מכוניות" ו"מכונית מאזדה מספר 12-34-56 הנמצאת במחסן  מספר 6 "  היא "מוצר" . </w:t>
      </w:r>
      <w:r>
        <w:rPr>
          <w:rFonts w:ascii="Comic Sans MS" w:hAnsi="Comic Sans MS" w:cs="David" w:hint="cs"/>
          <w:snapToGrid w:val="0"/>
          <w:sz w:val="20"/>
          <w:szCs w:val="22"/>
          <w:rtl/>
          <w:lang w:eastAsia="he-IL"/>
        </w:rPr>
        <w:t xml:space="preserve"> </w:t>
      </w:r>
    </w:p>
    <w:p w:rsidR="00102312" w:rsidRDefault="00102312" w:rsidP="00102312">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02312" w:rsidRPr="00196243"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102312" w:rsidRDefault="00BA1C2B" w:rsidP="0008446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00084464">
        <w:rPr>
          <w:rFonts w:ascii="Comic Sans MS" w:hAnsi="Comic Sans MS" w:cs="David" w:hint="cs"/>
          <w:snapToGrid w:val="0"/>
          <w:sz w:val="20"/>
          <w:szCs w:val="22"/>
          <w:rtl/>
          <w:lang w:eastAsia="he-IL"/>
        </w:rPr>
        <w:t>ניהול</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w:t>
      </w:r>
      <w:r w:rsidR="00102312">
        <w:rPr>
          <w:rFonts w:ascii="Comic Sans MS" w:hAnsi="Comic Sans MS" w:cs="David" w:hint="cs"/>
          <w:snapToGrid w:val="0"/>
          <w:sz w:val="20"/>
          <w:szCs w:val="22"/>
          <w:rtl/>
          <w:lang w:eastAsia="he-IL"/>
        </w:rPr>
        <w:t>"</w:t>
      </w:r>
      <w:r w:rsidR="00084464">
        <w:rPr>
          <w:rFonts w:ascii="Comic Sans MS" w:hAnsi="Comic Sans MS" w:cs="David" w:hint="cs"/>
          <w:snapToGrid w:val="0"/>
          <w:sz w:val="20"/>
          <w:szCs w:val="22"/>
          <w:rtl/>
          <w:lang w:eastAsia="he-IL"/>
        </w:rPr>
        <w:t xml:space="preserve"> </w:t>
      </w:r>
      <w:r w:rsidR="00084464">
        <w:rPr>
          <w:rFonts w:ascii="Comic Sans MS" w:hAnsi="Comic Sans MS" w:cs="David"/>
          <w:snapToGrid w:val="0"/>
          <w:sz w:val="20"/>
          <w:szCs w:val="22"/>
          <w:rtl/>
          <w:lang w:eastAsia="he-IL"/>
        </w:rPr>
        <w:t>–</w:t>
      </w:r>
      <w:r w:rsidR="00084464">
        <w:rPr>
          <w:rFonts w:ascii="Comic Sans MS" w:hAnsi="Comic Sans MS" w:cs="David" w:hint="cs"/>
          <w:snapToGrid w:val="0"/>
          <w:sz w:val="20"/>
          <w:szCs w:val="22"/>
          <w:rtl/>
          <w:lang w:eastAsia="he-IL"/>
        </w:rPr>
        <w:t xml:space="preserve"> חלון "הוספה" </w:t>
      </w:r>
      <w:r w:rsidR="00102312">
        <w:rPr>
          <w:rFonts w:ascii="Comic Sans MS" w:hAnsi="Comic Sans MS" w:cs="David" w:hint="cs"/>
          <w:snapToGrid w:val="0"/>
          <w:sz w:val="20"/>
          <w:szCs w:val="22"/>
          <w:rtl/>
          <w:lang w:eastAsia="he-IL"/>
        </w:rPr>
        <w:t xml:space="preserve"> .  </w:t>
      </w:r>
    </w:p>
    <w:p w:rsidR="00102312" w:rsidRPr="00196243" w:rsidRDefault="00BA1C2B" w:rsidP="00BA1C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r w:rsidR="00102312">
        <w:rPr>
          <w:rFonts w:ascii="Comic Sans MS" w:hAnsi="Comic Sans MS" w:cs="David" w:hint="cs"/>
          <w:snapToGrid w:val="0"/>
          <w:sz w:val="20"/>
          <w:szCs w:val="22"/>
          <w:rtl/>
          <w:lang w:eastAsia="he-IL"/>
        </w:rPr>
        <w:t xml:space="preserve">המכילה מזהה </w:t>
      </w:r>
      <w:r>
        <w:rPr>
          <w:rFonts w:ascii="Comic Sans MS" w:hAnsi="Comic Sans MS" w:cs="David" w:hint="cs"/>
          <w:snapToGrid w:val="0"/>
          <w:sz w:val="20"/>
          <w:szCs w:val="22"/>
          <w:rtl/>
          <w:lang w:eastAsia="he-IL"/>
        </w:rPr>
        <w:t>מוצר</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מזהה סוג מוצר </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מזהה מחסן</w:t>
      </w:r>
      <w:r w:rsidR="00102312">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מחיר, אחוז הנחה ותאריך תפוגה</w:t>
      </w:r>
      <w:r w:rsidR="00102312">
        <w:rPr>
          <w:rFonts w:ascii="Comic Sans MS" w:hAnsi="Comic Sans MS" w:cs="David" w:hint="cs"/>
          <w:snapToGrid w:val="0"/>
          <w:sz w:val="20"/>
          <w:szCs w:val="22"/>
          <w:rtl/>
          <w:lang w:eastAsia="he-IL"/>
        </w:rPr>
        <w:t xml:space="preserve">. </w:t>
      </w:r>
    </w:p>
    <w:p w:rsidR="0009375B" w:rsidRDefault="0009375B"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102312" w:rsidRDefault="00102312"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102312" w:rsidRDefault="00102312"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102312" w:rsidRDefault="00102312"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w:t>
      </w:r>
      <w:r w:rsidR="00BA1C2B">
        <w:rPr>
          <w:rFonts w:ascii="Comic Sans MS" w:hAnsi="Comic Sans MS" w:hint="cs"/>
          <w:b w:val="0"/>
          <w:bCs w:val="0"/>
          <w:snapToGrid w:val="0"/>
          <w:color w:val="auto"/>
          <w:sz w:val="20"/>
          <w:szCs w:val="22"/>
          <w:rtl/>
        </w:rPr>
        <w:t xml:space="preserve">.  קליטת שדות הרשומה מן המשתמש / קורא ברקוד . </w:t>
      </w:r>
      <w:r>
        <w:rPr>
          <w:rFonts w:ascii="Comic Sans MS" w:hAnsi="Comic Sans MS" w:hint="cs"/>
          <w:b w:val="0"/>
          <w:bCs w:val="0"/>
          <w:snapToGrid w:val="0"/>
          <w:color w:val="auto"/>
          <w:sz w:val="20"/>
          <w:szCs w:val="22"/>
          <w:rtl/>
        </w:rPr>
        <w:t xml:space="preserve"> </w:t>
      </w:r>
    </w:p>
    <w:p w:rsidR="00BA1C2B" w:rsidRDefault="00BA1C2B" w:rsidP="00BA1C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r>
        <w:rPr>
          <w:rFonts w:ascii="Comic Sans MS" w:hAnsi="Comic Sans MS"/>
          <w:b w:val="0"/>
          <w:bCs w:val="0"/>
          <w:snapToGrid w:val="0"/>
          <w:color w:val="auto"/>
          <w:sz w:val="20"/>
          <w:szCs w:val="22"/>
        </w:rPr>
        <w:t>isOut</w:t>
      </w:r>
      <w:r>
        <w:rPr>
          <w:rFonts w:ascii="Comic Sans MS" w:hAnsi="Comic Sans MS" w:hint="cs"/>
          <w:b w:val="0"/>
          <w:bCs w:val="0"/>
          <w:snapToGrid w:val="0"/>
          <w:color w:val="auto"/>
          <w:sz w:val="20"/>
          <w:szCs w:val="22"/>
          <w:rtl/>
        </w:rPr>
        <w:t xml:space="preserve"> ל </w:t>
      </w:r>
      <w:r>
        <w:rPr>
          <w:rFonts w:ascii="Comic Sans MS" w:hAnsi="Comic Sans MS"/>
          <w:b w:val="0"/>
          <w:bCs w:val="0"/>
          <w:snapToGrid w:val="0"/>
          <w:color w:val="auto"/>
          <w:sz w:val="20"/>
          <w:szCs w:val="22"/>
        </w:rPr>
        <w:t>False</w:t>
      </w:r>
      <w:r>
        <w:rPr>
          <w:rFonts w:ascii="Comic Sans MS" w:hAnsi="Comic Sans MS" w:hint="cs"/>
          <w:b w:val="0"/>
          <w:bCs w:val="0"/>
          <w:snapToGrid w:val="0"/>
          <w:color w:val="auto"/>
          <w:sz w:val="20"/>
          <w:szCs w:val="22"/>
          <w:rtl/>
        </w:rPr>
        <w:t xml:space="preserve"> .  </w:t>
      </w:r>
    </w:p>
    <w:p w:rsidR="00084464" w:rsidRDefault="00102312" w:rsidP="00102312">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084464">
        <w:rPr>
          <w:rFonts w:ascii="Comic Sans MS" w:hAnsi="Comic Sans MS" w:hint="cs"/>
          <w:b w:val="0"/>
          <w:bCs w:val="0"/>
          <w:snapToGrid w:val="0"/>
          <w:color w:val="auto"/>
          <w:sz w:val="20"/>
          <w:szCs w:val="22"/>
          <w:rtl/>
        </w:rPr>
        <w:t xml:space="preserve"> קליטת שדה  </w:t>
      </w:r>
      <w:r w:rsidR="00084464">
        <w:rPr>
          <w:rFonts w:ascii="Comic Sans MS" w:hAnsi="Comic Sans MS"/>
          <w:b w:val="0"/>
          <w:bCs w:val="0"/>
          <w:snapToGrid w:val="0"/>
          <w:color w:val="auto"/>
          <w:sz w:val="20"/>
          <w:szCs w:val="22"/>
        </w:rPr>
        <w:t>isDefectFound</w:t>
      </w:r>
    </w:p>
    <w:p w:rsidR="00102312" w:rsidRDefault="00084464" w:rsidP="0008446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102312">
        <w:rPr>
          <w:rFonts w:ascii="Comic Sans MS" w:hAnsi="Comic Sans MS" w:hint="cs"/>
          <w:b w:val="0"/>
          <w:bCs w:val="0"/>
          <w:snapToGrid w:val="0"/>
          <w:color w:val="auto"/>
          <w:sz w:val="20"/>
          <w:szCs w:val="22"/>
          <w:rtl/>
        </w:rPr>
        <w:t xml:space="preserve">לאחר "אישור" יופק מזהה </w:t>
      </w:r>
      <w:r>
        <w:rPr>
          <w:rFonts w:ascii="Comic Sans MS" w:hAnsi="Comic Sans MS" w:hint="cs"/>
          <w:b w:val="0"/>
          <w:bCs w:val="0"/>
          <w:snapToGrid w:val="0"/>
          <w:color w:val="auto"/>
          <w:sz w:val="20"/>
          <w:szCs w:val="22"/>
          <w:rtl/>
        </w:rPr>
        <w:t>מוצר</w:t>
      </w:r>
      <w:r w:rsidR="00102312">
        <w:rPr>
          <w:rFonts w:ascii="Comic Sans MS" w:hAnsi="Comic Sans MS" w:hint="cs"/>
          <w:b w:val="0"/>
          <w:bCs w:val="0"/>
          <w:snapToGrid w:val="0"/>
          <w:color w:val="auto"/>
          <w:sz w:val="20"/>
          <w:szCs w:val="22"/>
          <w:rtl/>
        </w:rPr>
        <w:t xml:space="preserve">  והרשומה תתווסף לטבלת </w:t>
      </w:r>
      <w:r w:rsidR="00102312">
        <w:rPr>
          <w:rFonts w:ascii="Comic Sans MS" w:hAnsi="Comic Sans MS"/>
          <w:b w:val="0"/>
          <w:bCs w:val="0"/>
          <w:snapToGrid w:val="0"/>
          <w:color w:val="auto"/>
          <w:sz w:val="20"/>
          <w:szCs w:val="22"/>
        </w:rPr>
        <w:t>Products</w:t>
      </w:r>
      <w:r w:rsidR="00102312">
        <w:rPr>
          <w:rFonts w:ascii="Comic Sans MS" w:hAnsi="Comic Sans MS"/>
          <w:b w:val="0"/>
          <w:bCs w:val="0"/>
          <w:snapToGrid w:val="0"/>
          <w:color w:val="auto"/>
          <w:sz w:val="20"/>
          <w:szCs w:val="22"/>
          <w:rtl/>
        </w:rPr>
        <w:t xml:space="preserve">  </w:t>
      </w:r>
      <w:r w:rsidR="00102312">
        <w:rPr>
          <w:rFonts w:ascii="Comic Sans MS" w:hAnsi="Comic Sans MS" w:hint="cs"/>
          <w:b w:val="0"/>
          <w:bCs w:val="0"/>
          <w:snapToGrid w:val="0"/>
          <w:color w:val="auto"/>
          <w:sz w:val="20"/>
          <w:szCs w:val="22"/>
          <w:rtl/>
        </w:rPr>
        <w:t>.</w:t>
      </w:r>
    </w:p>
    <w:p w:rsidR="00102312" w:rsidRDefault="00084464" w:rsidP="00102312">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6. שחרור טבלת </w:t>
      </w:r>
      <w:r>
        <w:rPr>
          <w:rFonts w:ascii="Comic Sans MS" w:hAnsi="Comic Sans MS"/>
          <w:b w:val="0"/>
          <w:bCs w:val="0"/>
          <w:snapToGrid w:val="0"/>
          <w:color w:val="auto"/>
          <w:sz w:val="20"/>
          <w:szCs w:val="22"/>
        </w:rPr>
        <w:t>Products</w:t>
      </w:r>
      <w:r w:rsidR="00102312">
        <w:rPr>
          <w:rFonts w:ascii="Comic Sans MS" w:hAnsi="Comic Sans MS" w:hint="cs"/>
          <w:b w:val="0"/>
          <w:bCs w:val="0"/>
          <w:snapToGrid w:val="0"/>
          <w:color w:val="auto"/>
          <w:sz w:val="20"/>
          <w:szCs w:val="22"/>
          <w:rtl/>
        </w:rPr>
        <w:t xml:space="preserve"> מנעילה</w:t>
      </w:r>
      <w:r w:rsidR="00102312" w:rsidRPr="00FB16C4">
        <w:rPr>
          <w:rFonts w:ascii="Comic Sans MS" w:hAnsi="Comic Sans MS" w:hint="cs"/>
          <w:b w:val="0"/>
          <w:bCs w:val="0"/>
          <w:snapToGrid w:val="0"/>
          <w:color w:val="auto"/>
          <w:sz w:val="20"/>
          <w:szCs w:val="22"/>
          <w:rtl/>
        </w:rPr>
        <w:t>.</w:t>
      </w:r>
    </w:p>
    <w:p w:rsidR="00102312" w:rsidRPr="00CE7AC9" w:rsidRDefault="00102312" w:rsidP="00102312">
      <w:pPr>
        <w:rPr>
          <w:rtl/>
          <w:lang w:eastAsia="he-IL"/>
        </w:rPr>
      </w:pPr>
    </w:p>
    <w:p w:rsidR="00102312" w:rsidRPr="00196243" w:rsidRDefault="00102312" w:rsidP="00084464">
      <w:pPr>
        <w:pStyle w:val="TOC1"/>
        <w:spacing w:line="240" w:lineRule="auto"/>
        <w:ind w:left="360"/>
        <w:rPr>
          <w:sz w:val="26"/>
          <w:szCs w:val="26"/>
          <w:rtl/>
        </w:rPr>
      </w:pPr>
      <w:r w:rsidRPr="00196243">
        <w:rPr>
          <w:rFonts w:ascii="Comic Sans MS" w:hAnsi="Comic Sans MS"/>
          <w:snapToGrid w:val="0"/>
          <w:color w:val="auto"/>
          <w:sz w:val="20"/>
          <w:szCs w:val="20"/>
        </w:rPr>
        <w:t>3.1[1.1.</w:t>
      </w:r>
      <w:r w:rsidR="00084464">
        <w:rPr>
          <w:rFonts w:ascii="Comic Sans MS" w:hAnsi="Comic Sans MS"/>
          <w:snapToGrid w:val="0"/>
          <w:color w:val="auto"/>
          <w:sz w:val="20"/>
          <w:szCs w:val="20"/>
        </w:rPr>
        <w:t>3</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102312" w:rsidRDefault="00102312" w:rsidP="0008446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084464">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084464">
        <w:rPr>
          <w:rFonts w:ascii="Comic Sans MS" w:hAnsi="Comic Sans MS"/>
          <w:snapToGrid w:val="0"/>
          <w:sz w:val="20"/>
          <w:szCs w:val="22"/>
        </w:rPr>
        <w:t>Product</w:t>
      </w:r>
      <w:r w:rsidRPr="001F47BF">
        <w:rPr>
          <w:rFonts w:ascii="Comic Sans MS" w:hAnsi="Comic Sans MS"/>
          <w:snapToGrid w:val="0"/>
          <w:sz w:val="20"/>
          <w:szCs w:val="22"/>
        </w:rPr>
        <w:t>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102312" w:rsidRPr="00FB16C4" w:rsidRDefault="00102312"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Products</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84464" w:rsidRDefault="00084464" w:rsidP="00913C6E">
      <w:pPr>
        <w:rPr>
          <w:snapToGrid w:val="0"/>
          <w:sz w:val="20"/>
          <w:szCs w:val="22"/>
          <w:rtl/>
        </w:rPr>
      </w:pPr>
    </w:p>
    <w:p w:rsidR="00084464" w:rsidRPr="0088552A" w:rsidRDefault="00084464" w:rsidP="0009375B">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w:t>
      </w:r>
      <w:r w:rsidR="0009375B" w:rsidRPr="0088552A">
        <w:rPr>
          <w:rFonts w:ascii="Comic Sans MS" w:hAnsi="Comic Sans MS"/>
          <w:b w:val="0"/>
          <w:bCs w:val="0"/>
          <w:snapToGrid w:val="0"/>
          <w:color w:val="auto"/>
        </w:rPr>
        <w:t>3</w:t>
      </w:r>
      <w:r w:rsidRPr="0088552A">
        <w:rPr>
          <w:rFonts w:ascii="Comic Sans MS" w:hAnsi="Comic Sans MS"/>
          <w:b w:val="0"/>
          <w:bCs w:val="0"/>
          <w:snapToGrid w:val="0"/>
          <w:color w:val="auto"/>
        </w:rPr>
        <w:t>.2]</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מחיקת מוצר</w:t>
      </w:r>
      <w:r w:rsidRPr="0088552A">
        <w:rPr>
          <w:rFonts w:ascii="Comic Sans MS" w:hAnsi="Comic Sans MS" w:hint="cs"/>
          <w:b w:val="0"/>
          <w:bCs w:val="0"/>
          <w:snapToGrid w:val="0"/>
          <w:color w:val="auto"/>
          <w:rtl/>
        </w:rPr>
        <w:t xml:space="preserve"> </w:t>
      </w:r>
    </w:p>
    <w:p w:rsidR="00084464" w:rsidRPr="00F16BC1"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84464" w:rsidRPr="00196243" w:rsidRDefault="00084464" w:rsidP="0008446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מוצר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 xml:space="preserve">. פעולה זו נדרשת כפועל יוצא </w:t>
      </w:r>
      <w:r>
        <w:rPr>
          <w:rFonts w:ascii="Comic Sans MS" w:hAnsi="Comic Sans MS" w:cs="David" w:hint="cs"/>
          <w:snapToGrid w:val="0"/>
          <w:sz w:val="20"/>
          <w:szCs w:val="22"/>
          <w:rtl/>
          <w:lang w:eastAsia="he-IL"/>
        </w:rPr>
        <w:t xml:space="preserve">ממכירת המוצר ללקוח או החזרת המוצר לספק , או הסרת המוצר מן המלאי בגלל סיבות שונות כגון פקיעה של  תאריך תפוקה או מציאת פגמים שאינם מאפשרים את המכירה של המוצר. </w:t>
      </w:r>
      <w:r w:rsidRPr="00196243">
        <w:rPr>
          <w:rFonts w:ascii="Comic Sans MS" w:hAnsi="Comic Sans MS" w:cs="David" w:hint="cs"/>
          <w:snapToGrid w:val="0"/>
          <w:sz w:val="20"/>
          <w:szCs w:val="22"/>
          <w:rtl/>
          <w:lang w:eastAsia="he-IL"/>
        </w:rPr>
        <w:t xml:space="preserve"> </w:t>
      </w:r>
    </w:p>
    <w:p w:rsidR="00084464" w:rsidRDefault="00084464" w:rsidP="00084464">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084464" w:rsidRPr="00196243"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מוצר " חלון "הסרה"  .  </w:t>
      </w:r>
    </w:p>
    <w:p w:rsidR="00084464" w:rsidRDefault="00084464" w:rsidP="0008446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מוצר. </w:t>
      </w:r>
    </w:p>
    <w:p w:rsidR="00084464" w:rsidRPr="00196243" w:rsidRDefault="00084464" w:rsidP="00084464">
      <w:pPr>
        <w:ind w:left="360"/>
        <w:rPr>
          <w:rFonts w:ascii="Comic Sans MS" w:hAnsi="Comic Sans MS" w:cs="David"/>
          <w:snapToGrid w:val="0"/>
          <w:sz w:val="20"/>
          <w:szCs w:val="22"/>
          <w:rtl/>
          <w:lang w:eastAsia="he-IL"/>
        </w:rPr>
      </w:pPr>
    </w:p>
    <w:p w:rsidR="00084464" w:rsidRDefault="00084464" w:rsidP="0009375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84464" w:rsidRDefault="00084464" w:rsidP="00084464">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AE6439" w:rsidRDefault="00084464" w:rsidP="00AE6439">
      <w:pPr>
        <w:pStyle w:val="TOC1"/>
        <w:numPr>
          <w:ilvl w:val="0"/>
          <w:numId w:val="43"/>
        </w:numPr>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איתור המוצר לפי מזהה רשומת מוצר.</w:t>
      </w:r>
      <w:r w:rsidR="00AE6439" w:rsidRPr="00AE6439">
        <w:rPr>
          <w:rFonts w:ascii="Comic Sans MS" w:hAnsi="Comic Sans MS" w:hint="cs"/>
          <w:b w:val="0"/>
          <w:bCs w:val="0"/>
          <w:snapToGrid w:val="0"/>
          <w:color w:val="auto"/>
          <w:sz w:val="20"/>
          <w:szCs w:val="22"/>
          <w:rtl/>
        </w:rPr>
        <w:t xml:space="preserve"> </w:t>
      </w:r>
    </w:p>
    <w:p w:rsidR="00AE6439" w:rsidRDefault="00AE6439"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אם המוצר לא קיים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w:t>
      </w:r>
    </w:p>
    <w:p w:rsidR="00AE6439" w:rsidRDefault="00084464"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הסרת רשומת </w:t>
      </w:r>
      <w:r w:rsidR="00AE6439">
        <w:rPr>
          <w:rFonts w:ascii="Comic Sans MS" w:hAnsi="Comic Sans MS" w:hint="cs"/>
          <w:b w:val="0"/>
          <w:bCs w:val="0"/>
          <w:snapToGrid w:val="0"/>
          <w:color w:val="auto"/>
          <w:sz w:val="20"/>
          <w:szCs w:val="22"/>
          <w:rtl/>
        </w:rPr>
        <w:t>מוצר</w:t>
      </w:r>
      <w:r>
        <w:rPr>
          <w:rFonts w:ascii="Comic Sans MS" w:hAnsi="Comic Sans MS" w:hint="cs"/>
          <w:b w:val="0"/>
          <w:bCs w:val="0"/>
          <w:snapToGrid w:val="0"/>
          <w:color w:val="auto"/>
          <w:sz w:val="20"/>
          <w:szCs w:val="22"/>
          <w:rtl/>
        </w:rPr>
        <w:t xml:space="preserve"> מטבלת </w:t>
      </w:r>
      <w:r w:rsidR="00AE6439">
        <w:rPr>
          <w:rFonts w:ascii="Comic Sans MS" w:hAnsi="Comic Sans MS"/>
          <w:b w:val="0"/>
          <w:bCs w:val="0"/>
          <w:snapToGrid w:val="0"/>
          <w:color w:val="auto"/>
          <w:sz w:val="20"/>
          <w:szCs w:val="22"/>
        </w:rPr>
        <w:t>Products</w:t>
      </w:r>
      <w:r w:rsidRPr="003F3B67">
        <w:rPr>
          <w:rFonts w:ascii="Comic Sans MS" w:hAnsi="Comic Sans MS" w:hint="cs"/>
          <w:b w:val="0"/>
          <w:bCs w:val="0"/>
          <w:snapToGrid w:val="0"/>
          <w:color w:val="auto"/>
          <w:sz w:val="20"/>
          <w:szCs w:val="22"/>
          <w:rtl/>
        </w:rPr>
        <w:t>.</w:t>
      </w:r>
    </w:p>
    <w:p w:rsidR="00084464" w:rsidRDefault="00AE6439" w:rsidP="00AE6439">
      <w:pPr>
        <w:pStyle w:val="TOC1"/>
        <w:numPr>
          <w:ilvl w:val="0"/>
          <w:numId w:val="43"/>
        </w:numPr>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החזר :  </w:t>
      </w:r>
      <w:r>
        <w:rPr>
          <w:rFonts w:ascii="Comic Sans MS" w:hAnsi="Comic Sans MS"/>
          <w:b w:val="0"/>
          <w:bCs w:val="0"/>
          <w:snapToGrid w:val="0"/>
          <w:color w:val="auto"/>
          <w:sz w:val="20"/>
          <w:szCs w:val="22"/>
        </w:rPr>
        <w:t>"DELETED"</w:t>
      </w:r>
      <w:r w:rsidR="00084464" w:rsidRPr="003F3B67">
        <w:rPr>
          <w:rFonts w:ascii="Comic Sans MS" w:hAnsi="Comic Sans MS" w:hint="cs"/>
          <w:b w:val="0"/>
          <w:bCs w:val="0"/>
          <w:snapToGrid w:val="0"/>
          <w:color w:val="auto"/>
          <w:sz w:val="20"/>
          <w:szCs w:val="22"/>
          <w:rtl/>
        </w:rPr>
        <w:t xml:space="preserve"> </w:t>
      </w:r>
    </w:p>
    <w:p w:rsidR="00084464" w:rsidRDefault="00084464" w:rsidP="00AE6439">
      <w:pPr>
        <w:pStyle w:val="TOC1"/>
        <w:numPr>
          <w:ilvl w:val="0"/>
          <w:numId w:val="43"/>
        </w:numPr>
        <w:spacing w:line="240" w:lineRule="auto"/>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 xml:space="preserve">שחרור </w:t>
      </w:r>
      <w:r>
        <w:rPr>
          <w:rFonts w:ascii="Comic Sans MS" w:hAnsi="Comic Sans MS" w:hint="cs"/>
          <w:b w:val="0"/>
          <w:bCs w:val="0"/>
          <w:snapToGrid w:val="0"/>
          <w:color w:val="auto"/>
          <w:sz w:val="20"/>
          <w:szCs w:val="22"/>
          <w:rtl/>
        </w:rPr>
        <w:t xml:space="preserve">טבלת </w:t>
      </w:r>
      <w:r w:rsidR="00AE6439">
        <w:rPr>
          <w:rFonts w:ascii="Comic Sans MS" w:hAnsi="Comic Sans MS"/>
          <w:b w:val="0"/>
          <w:bCs w:val="0"/>
          <w:snapToGrid w:val="0"/>
          <w:color w:val="auto"/>
          <w:sz w:val="20"/>
          <w:szCs w:val="22"/>
        </w:rPr>
        <w:t>Products</w:t>
      </w:r>
      <w:r w:rsidR="00AE6439">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084464" w:rsidRPr="00E82369" w:rsidRDefault="00084464" w:rsidP="00084464">
      <w:pPr>
        <w:rPr>
          <w:rtl/>
          <w:lang w:eastAsia="he-IL"/>
        </w:rPr>
      </w:pPr>
    </w:p>
    <w:p w:rsidR="00084464" w:rsidRPr="00196243" w:rsidRDefault="00084464" w:rsidP="0009375B">
      <w:pPr>
        <w:pStyle w:val="TOC1"/>
        <w:spacing w:line="240" w:lineRule="auto"/>
        <w:ind w:left="360"/>
        <w:rPr>
          <w:sz w:val="26"/>
          <w:szCs w:val="26"/>
          <w:rtl/>
        </w:rPr>
      </w:pPr>
      <w:r w:rsidRPr="00196243">
        <w:rPr>
          <w:rFonts w:ascii="Comic Sans MS" w:hAnsi="Comic Sans MS"/>
          <w:snapToGrid w:val="0"/>
          <w:color w:val="auto"/>
          <w:sz w:val="20"/>
          <w:szCs w:val="20"/>
        </w:rPr>
        <w:t>3.1[1.1.</w:t>
      </w:r>
      <w:r w:rsidR="0009375B">
        <w:rPr>
          <w:rFonts w:ascii="Comic Sans MS" w:hAnsi="Comic Sans MS"/>
          <w:snapToGrid w:val="0"/>
          <w:color w:val="auto"/>
          <w:sz w:val="20"/>
          <w:szCs w:val="20"/>
        </w:rPr>
        <w:t>3</w:t>
      </w:r>
      <w:r>
        <w:rPr>
          <w:rFonts w:ascii="Comic Sans MS" w:hAnsi="Comic Sans MS"/>
          <w:snapToGrid w:val="0"/>
          <w:color w:val="auto"/>
          <w:sz w:val="20"/>
          <w:szCs w:val="20"/>
        </w:rPr>
        <w:t>.2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84464" w:rsidRDefault="00084464" w:rsidP="00AE643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ללא מזהה </w:t>
      </w:r>
      <w:r w:rsidR="00AE6439">
        <w:rPr>
          <w:rFonts w:ascii="Comic Sans MS" w:hAnsi="Comic Sans MS" w:cs="David" w:hint="cs"/>
          <w:snapToGrid w:val="0"/>
          <w:sz w:val="20"/>
          <w:szCs w:val="22"/>
          <w:rtl/>
          <w:lang w:eastAsia="he-IL"/>
        </w:rPr>
        <w:t>המוצר</w:t>
      </w:r>
      <w:r>
        <w:rPr>
          <w:rFonts w:ascii="Comic Sans MS" w:hAnsi="Comic Sans MS" w:cs="David" w:hint="cs"/>
          <w:snapToGrid w:val="0"/>
          <w:sz w:val="20"/>
          <w:szCs w:val="22"/>
          <w:rtl/>
          <w:lang w:eastAsia="he-IL"/>
        </w:rPr>
        <w:t xml:space="preserve"> הנמחק.</w:t>
      </w:r>
    </w:p>
    <w:p w:rsidR="00084464" w:rsidRPr="00FB16C4" w:rsidRDefault="00084464" w:rsidP="00AE643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AE6439" w:rsidRPr="00AE6439">
        <w:rPr>
          <w:rFonts w:ascii="Comic Sans MS" w:hAnsi="Comic Sans MS"/>
          <w:snapToGrid w:val="0"/>
          <w:sz w:val="20"/>
          <w:szCs w:val="22"/>
        </w:rPr>
        <w:t>Products</w:t>
      </w:r>
      <w:r w:rsidR="00AE6439">
        <w:rPr>
          <w:rFonts w:ascii="Comic Sans MS" w:hAnsi="Comic Sans MS" w:cs="David" w:hint="cs"/>
          <w:snapToGrid w:val="0"/>
          <w:sz w:val="20"/>
          <w:szCs w:val="22"/>
          <w:rtl/>
          <w:lang w:eastAsia="he-IL"/>
        </w:rPr>
        <w:t>.</w:t>
      </w:r>
    </w:p>
    <w:p w:rsidR="00372CC4" w:rsidRDefault="00372CC4" w:rsidP="00913C6E">
      <w:pPr>
        <w:rPr>
          <w:snapToGrid w:val="0"/>
          <w:sz w:val="20"/>
          <w:szCs w:val="22"/>
          <w:rtl/>
        </w:rPr>
      </w:pPr>
    </w:p>
    <w:p w:rsidR="00372CC4" w:rsidRPr="0039477D" w:rsidRDefault="0009375B" w:rsidP="0009375B">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372CC4" w:rsidRPr="0088552A">
        <w:rPr>
          <w:rFonts w:ascii="Comic Sans MS" w:hAnsi="Comic Sans MS"/>
          <w:b w:val="0"/>
          <w:bCs w:val="0"/>
          <w:snapToGrid w:val="0"/>
          <w:color w:val="auto"/>
        </w:rPr>
        <w:lastRenderedPageBreak/>
        <w:t>3.1[1.1.</w:t>
      </w:r>
      <w:r w:rsidRPr="0088552A">
        <w:rPr>
          <w:rFonts w:ascii="Comic Sans MS" w:hAnsi="Comic Sans MS"/>
          <w:b w:val="0"/>
          <w:bCs w:val="0"/>
          <w:snapToGrid w:val="0"/>
          <w:color w:val="auto"/>
        </w:rPr>
        <w:t>3</w:t>
      </w:r>
      <w:r w:rsidR="00372CC4" w:rsidRPr="0088552A">
        <w:rPr>
          <w:rFonts w:ascii="Comic Sans MS" w:hAnsi="Comic Sans MS"/>
          <w:b w:val="0"/>
          <w:bCs w:val="0"/>
          <w:snapToGrid w:val="0"/>
          <w:color w:val="auto"/>
        </w:rPr>
        <w:t>.3]</w:t>
      </w:r>
      <w:r w:rsidR="00372CC4" w:rsidRPr="0088552A">
        <w:rPr>
          <w:rFonts w:ascii="Comic Sans MS" w:hAnsi="Comic Sans MS" w:hint="cs"/>
          <w:snapToGrid w:val="0"/>
          <w:color w:val="auto"/>
          <w:rtl/>
        </w:rPr>
        <w:t xml:space="preserve"> עדכון מוצר </w:t>
      </w:r>
    </w:p>
    <w:p w:rsidR="00372CC4" w:rsidRPr="00F16BC1" w:rsidRDefault="00372CC4" w:rsidP="0009375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72CC4" w:rsidRPr="00196243" w:rsidRDefault="00372CC4" w:rsidP="00372CC4">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לעדכן מצב של </w:t>
      </w:r>
      <w:r w:rsidRPr="00196243">
        <w:rPr>
          <w:rFonts w:ascii="Comic Sans MS" w:hAnsi="Comic Sans MS" w:cs="David" w:hint="cs"/>
          <w:snapToGrid w:val="0"/>
          <w:sz w:val="20"/>
          <w:szCs w:val="22"/>
          <w:rtl/>
          <w:lang w:eastAsia="he-IL"/>
        </w:rPr>
        <w:t xml:space="preserve">מוצר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 xml:space="preserve">לעדכן את השדות המופיעים ברשומת מוצר. לדוגמה אם רוצים להעביר מוצר ממחסן למחסן אז צריך לעדכן את שדה מזהה מחסן ברשומת המוצר. </w:t>
      </w:r>
    </w:p>
    <w:p w:rsidR="00372CC4" w:rsidRPr="00196243" w:rsidRDefault="00372CC4"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72C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מורשה במחסן שצריך לעדכן את מצב המוצר.  </w:t>
      </w:r>
    </w:p>
    <w:p w:rsidR="00372CC4" w:rsidRPr="00196243"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w:t>
      </w:r>
    </w:p>
    <w:p w:rsidR="00372CC4" w:rsidRDefault="00372CC4"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372CC4" w:rsidRPr="003F3B67"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שליפת פרטי מוצר  </w:t>
      </w:r>
      <w:r>
        <w:rPr>
          <w:rFonts w:ascii="Comic Sans MS" w:hAnsi="Comic Sans MS"/>
          <w:b w:val="0"/>
          <w:bCs w:val="0"/>
          <w:snapToGrid w:val="0"/>
          <w:color w:val="auto"/>
          <w:sz w:val="20"/>
          <w:szCs w:val="22"/>
        </w:rPr>
        <w:t xml:space="preserve">[1.1.3.4] </w:t>
      </w:r>
      <w:r>
        <w:rPr>
          <w:rFonts w:ascii="Comic Sans MS" w:hAnsi="Comic Sans MS" w:hint="cs"/>
          <w:b w:val="0"/>
          <w:bCs w:val="0"/>
          <w:snapToGrid w:val="0"/>
          <w:color w:val="auto"/>
          <w:sz w:val="20"/>
          <w:szCs w:val="22"/>
          <w:rtl/>
        </w:rPr>
        <w:t xml:space="preserve">. </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עדכון שדות ע"י התהליך המשתמש . </w:t>
      </w:r>
    </w:p>
    <w:p w:rsidR="00372CC4" w:rsidRDefault="00372CC4" w:rsidP="00372CC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תעודכן  רשומת המוצר בטבלת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372CC4" w:rsidRPr="00FB16C4" w:rsidRDefault="00372CC4" w:rsidP="00372CC4">
      <w:pPr>
        <w:pStyle w:val="TOC1"/>
        <w:spacing w:line="240" w:lineRule="auto"/>
        <w:ind w:left="360"/>
        <w:rPr>
          <w:rFonts w:ascii="Comic Sans MS" w:hAnsi="Comic Sans MS"/>
          <w:b w:val="0"/>
          <w:bCs w:val="0"/>
          <w:snapToGrid w:val="0"/>
          <w:color w:val="auto"/>
          <w:sz w:val="20"/>
          <w:szCs w:val="22"/>
          <w:rtl/>
        </w:rPr>
      </w:pPr>
      <w:r w:rsidRPr="00FB16C4">
        <w:rPr>
          <w:rFonts w:ascii="Comic Sans MS" w:hAnsi="Comic Sans MS" w:hint="cs"/>
          <w:b w:val="0"/>
          <w:bCs w:val="0"/>
          <w:snapToGrid w:val="0"/>
          <w:color w:val="auto"/>
          <w:sz w:val="20"/>
          <w:szCs w:val="22"/>
          <w:rtl/>
        </w:rPr>
        <w:t>5.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372CC4" w:rsidRPr="00196243" w:rsidRDefault="00372CC4" w:rsidP="0009375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w:t>
      </w:r>
      <w:r w:rsidR="0009375B">
        <w:rPr>
          <w:rFonts w:ascii="Comic Sans MS" w:hAnsi="Comic Sans MS"/>
          <w:snapToGrid w:val="0"/>
          <w:color w:val="auto"/>
          <w:sz w:val="20"/>
          <w:szCs w:val="20"/>
        </w:rPr>
        <w:t>3</w:t>
      </w:r>
      <w:r>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72CC4" w:rsidRDefault="00372CC4"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המכילה רשומת </w:t>
      </w:r>
      <w:r w:rsidR="0009375B">
        <w:rPr>
          <w:rFonts w:ascii="Comic Sans MS" w:hAnsi="Comic Sans MS" w:cs="David" w:hint="cs"/>
          <w:snapToGrid w:val="0"/>
          <w:sz w:val="20"/>
          <w:szCs w:val="22"/>
          <w:rtl/>
          <w:lang w:eastAsia="he-IL"/>
        </w:rPr>
        <w:t>מוצר</w:t>
      </w:r>
      <w:r>
        <w:rPr>
          <w:rFonts w:ascii="Comic Sans MS" w:hAnsi="Comic Sans MS" w:cs="David" w:hint="cs"/>
          <w:snapToGrid w:val="0"/>
          <w:sz w:val="20"/>
          <w:szCs w:val="22"/>
          <w:rtl/>
          <w:lang w:eastAsia="he-IL"/>
        </w:rPr>
        <w:t xml:space="preserve"> מעודכנת.</w:t>
      </w:r>
    </w:p>
    <w:p w:rsidR="00372CC4" w:rsidRPr="00FB16C4" w:rsidRDefault="00372CC4" w:rsidP="00372CC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09375B" w:rsidRDefault="0009375B" w:rsidP="00913C6E">
      <w:pPr>
        <w:rPr>
          <w:snapToGrid w:val="0"/>
          <w:sz w:val="20"/>
          <w:szCs w:val="22"/>
          <w:rtl/>
        </w:rPr>
      </w:pPr>
    </w:p>
    <w:p w:rsidR="0009375B" w:rsidRPr="0088552A" w:rsidRDefault="0009375B" w:rsidP="0009375B">
      <w:pPr>
        <w:pStyle w:val="TOC1"/>
        <w:rPr>
          <w:rFonts w:ascii="Comic Sans MS" w:hAnsi="Comic Sans MS"/>
          <w:snapToGrid w:val="0"/>
          <w:color w:val="auto"/>
          <w:rtl/>
        </w:rPr>
      </w:pPr>
      <w:r w:rsidRPr="0088552A">
        <w:rPr>
          <w:rFonts w:ascii="Comic Sans MS" w:hAnsi="Comic Sans MS"/>
          <w:b w:val="0"/>
          <w:bCs w:val="0"/>
          <w:snapToGrid w:val="0"/>
          <w:color w:val="auto"/>
        </w:rPr>
        <w:t>3.1[1.1.3.4]</w:t>
      </w:r>
      <w:r w:rsidRPr="0088552A">
        <w:rPr>
          <w:rFonts w:ascii="Comic Sans MS" w:hAnsi="Comic Sans MS" w:hint="cs"/>
          <w:snapToGrid w:val="0"/>
          <w:color w:val="auto"/>
          <w:rtl/>
        </w:rPr>
        <w:t xml:space="preserve"> שליפת פרטי מוצר </w:t>
      </w:r>
    </w:p>
    <w:p w:rsidR="0009375B" w:rsidRPr="00F16BC1" w:rsidRDefault="0009375B" w:rsidP="0009375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9375B" w:rsidRPr="00196243" w:rsidRDefault="0009375B" w:rsidP="0009375B">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w:t>
      </w:r>
      <w:r w:rsidRPr="00196243">
        <w:rPr>
          <w:rFonts w:ascii="Comic Sans MS" w:hAnsi="Comic Sans MS" w:cs="David" w:hint="cs"/>
          <w:snapToGrid w:val="0"/>
          <w:sz w:val="20"/>
          <w:szCs w:val="22"/>
          <w:rtl/>
          <w:lang w:eastAsia="he-IL"/>
        </w:rPr>
        <w:t xml:space="preserve">. פעולה זו נדרשת כאשר מעוניינים </w:t>
      </w:r>
      <w:r>
        <w:rPr>
          <w:rFonts w:ascii="Comic Sans MS" w:hAnsi="Comic Sans MS" w:cs="David" w:hint="cs"/>
          <w:snapToGrid w:val="0"/>
          <w:sz w:val="20"/>
          <w:szCs w:val="22"/>
          <w:rtl/>
          <w:lang w:eastAsia="he-IL"/>
        </w:rPr>
        <w:t>לצפות בפרטי המוצר או לקבלם לצורך ביצוע פעולות כגון החזרה,העברה או כדי להפיק דו"חות</w:t>
      </w:r>
      <w:r w:rsidRPr="00196243">
        <w:rPr>
          <w:rFonts w:ascii="Comic Sans MS" w:hAnsi="Comic Sans MS" w:cs="David" w:hint="cs"/>
          <w:snapToGrid w:val="0"/>
          <w:sz w:val="20"/>
          <w:szCs w:val="22"/>
          <w:rtl/>
          <w:lang w:eastAsia="he-IL"/>
        </w:rPr>
        <w:t xml:space="preserve">.  </w:t>
      </w:r>
    </w:p>
    <w:p w:rsidR="0009375B" w:rsidRPr="00196243" w:rsidRDefault="0009375B"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תהליך מורשה במחסן שזקוק לפרטי המוצר.  </w:t>
      </w:r>
    </w:p>
    <w:p w:rsidR="0009375B" w:rsidRPr="00196243"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w:t>
      </w:r>
    </w:p>
    <w:p w:rsidR="0009375B" w:rsidRDefault="0009375B" w:rsidP="0009375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חיפוש רשומת המוצר על פי מזהה המוצר.</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אם לא נמצא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9375B"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אחרת, החזר את רשומת המוצר שנמצאה.</w:t>
      </w:r>
    </w:p>
    <w:p w:rsidR="0009375B" w:rsidRPr="00FB16C4" w:rsidRDefault="0009375B" w:rsidP="0009375B">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r w:rsidRPr="0009375B">
        <w:rPr>
          <w:rFonts w:ascii="Comic Sans MS" w:hAnsi="Comic Sans MS"/>
          <w:b w:val="0"/>
          <w:bCs w:val="0"/>
          <w:snapToGrid w:val="0"/>
          <w:color w:val="auto"/>
          <w:sz w:val="20"/>
          <w:szCs w:val="22"/>
        </w:rPr>
        <w:t xml:space="preserve"> </w:t>
      </w:r>
      <w:r>
        <w:rPr>
          <w:rFonts w:ascii="Comic Sans MS" w:hAnsi="Comic Sans MS"/>
          <w:b w:val="0"/>
          <w:bCs w:val="0"/>
          <w:snapToGrid w:val="0"/>
          <w:color w:val="auto"/>
          <w:sz w:val="20"/>
          <w:szCs w:val="22"/>
        </w:rPr>
        <w:t>Products</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09375B" w:rsidRPr="00196243" w:rsidRDefault="0009375B" w:rsidP="0009375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9375B" w:rsidRDefault="0009375B" w:rsidP="0009375B">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מוצר הכילה את המידע המעודכן לגבי המוצר.</w:t>
      </w:r>
    </w:p>
    <w:p w:rsidR="0009375B" w:rsidRDefault="0009375B" w:rsidP="0009375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תהליך המשתמש ברשומת המוצר לצרכיו.</w:t>
      </w:r>
    </w:p>
    <w:p w:rsidR="00702BD3" w:rsidRPr="00FB16C4" w:rsidRDefault="00702BD3" w:rsidP="0009375B">
      <w:pPr>
        <w:ind w:left="360"/>
        <w:rPr>
          <w:rFonts w:ascii="Comic Sans MS" w:hAnsi="Comic Sans MS" w:cs="David"/>
          <w:snapToGrid w:val="0"/>
          <w:sz w:val="20"/>
          <w:szCs w:val="22"/>
          <w:rtl/>
          <w:lang w:eastAsia="he-IL"/>
        </w:rPr>
      </w:pPr>
    </w:p>
    <w:p w:rsidR="00702BD3" w:rsidRPr="0088552A" w:rsidRDefault="00702BD3" w:rsidP="00702BD3">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3.1[1.1.3.5]</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שליפת רשימת מוצרים</w:t>
      </w:r>
    </w:p>
    <w:p w:rsidR="00702BD3" w:rsidRPr="00F16BC1" w:rsidRDefault="00702BD3" w:rsidP="00702BD3">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w:t>
      </w:r>
      <w:r w:rsidRPr="00196243">
        <w:rPr>
          <w:rFonts w:ascii="Comic Sans MS" w:hAnsi="Comic Sans MS" w:cs="David" w:hint="cs"/>
          <w:snapToGrid w:val="0"/>
          <w:sz w:val="20"/>
          <w:szCs w:val="22"/>
          <w:rtl/>
          <w:lang w:eastAsia="he-IL"/>
        </w:rPr>
        <w:t xml:space="preserve">מוצרים </w:t>
      </w:r>
      <w:r>
        <w:rPr>
          <w:rFonts w:ascii="Comic Sans MS" w:hAnsi="Comic Sans MS" w:cs="David" w:hint="cs"/>
          <w:snapToGrid w:val="0"/>
          <w:sz w:val="20"/>
          <w:szCs w:val="22"/>
          <w:rtl/>
          <w:lang w:eastAsia="he-IL"/>
        </w:rPr>
        <w:t>קיימת. פעולה זו נדרשת כאשר  תהליך מעוניין לקבל רשימה של מוצרים על פי קריטריונים המוגדרים ברשומת חיפוש מוצר</w:t>
      </w:r>
      <w:r w:rsidRPr="00196243">
        <w:rPr>
          <w:rFonts w:ascii="Comic Sans MS" w:hAnsi="Comic Sans MS" w:cs="David" w:hint="cs"/>
          <w:snapToGrid w:val="0"/>
          <w:sz w:val="20"/>
          <w:szCs w:val="22"/>
          <w:rtl/>
          <w:lang w:eastAsia="he-IL"/>
        </w:rPr>
        <w:t xml:space="preserve">.  </w:t>
      </w:r>
    </w:p>
    <w:p w:rsidR="00702BD3" w:rsidRPr="0019624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מוצר"   , טבלת</w:t>
      </w:r>
      <w:r>
        <w:rPr>
          <w:rFonts w:ascii="Comic Sans MS" w:hAnsi="Comic Sans MS" w:hint="cs"/>
          <w:snapToGrid w:val="0"/>
          <w:sz w:val="20"/>
          <w:szCs w:val="22"/>
          <w:rtl/>
        </w:rPr>
        <w:t xml:space="preserve"> </w:t>
      </w:r>
      <w:r>
        <w:rPr>
          <w:rFonts w:ascii="Comic Sans MS" w:hAnsi="Comic Sans MS"/>
          <w:snapToGrid w:val="0"/>
          <w:sz w:val="20"/>
          <w:szCs w:val="22"/>
        </w:rPr>
        <w:t>Products</w:t>
      </w:r>
      <w:r>
        <w:rPr>
          <w:rFonts w:ascii="Comic Sans MS" w:hAnsi="Comic Sans MS" w:cs="David" w:hint="cs"/>
          <w:snapToGrid w:val="0"/>
          <w:sz w:val="20"/>
          <w:szCs w:val="22"/>
          <w:rtl/>
          <w:lang w:eastAsia="he-IL"/>
        </w:rPr>
        <w:t xml:space="preserve">.  </w:t>
      </w:r>
    </w:p>
    <w:p w:rsidR="00702BD3" w:rsidRPr="0019624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מוצר. </w:t>
      </w:r>
    </w:p>
    <w:p w:rsidR="00702BD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המוצר ,תופק רשימת מוצרים העונים על הקריטריון.</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196243" w:rsidRDefault="00702BD3" w:rsidP="00702BD3">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מוצרים.</w:t>
      </w:r>
    </w:p>
    <w:p w:rsidR="00702BD3" w:rsidRDefault="00702BD3" w:rsidP="00702BD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מוצרים לצרכיו. </w:t>
      </w:r>
    </w:p>
    <w:p w:rsidR="00702BD3" w:rsidRDefault="00702BD3" w:rsidP="00702BD3">
      <w:pPr>
        <w:rPr>
          <w:rFonts w:ascii="Comic Sans MS" w:hAnsi="Comic Sans MS"/>
          <w:b/>
          <w:bCs/>
          <w:snapToGrid w:val="0"/>
          <w:sz w:val="20"/>
          <w:szCs w:val="22"/>
          <w:rtl/>
        </w:rPr>
      </w:pPr>
    </w:p>
    <w:p w:rsidR="00702BD3" w:rsidRPr="0088552A" w:rsidRDefault="00702BD3" w:rsidP="00702BD3">
      <w:pPr>
        <w:pStyle w:val="TOC1"/>
        <w:rPr>
          <w:rFonts w:ascii="Comic Sans MS" w:hAnsi="Comic Sans MS"/>
          <w:b w:val="0"/>
          <w:bCs w:val="0"/>
          <w:snapToGrid w:val="0"/>
          <w:color w:val="auto"/>
          <w:rtl/>
        </w:rPr>
      </w:pPr>
      <w:r w:rsidRPr="0088552A">
        <w:rPr>
          <w:rFonts w:ascii="Comic Sans MS" w:hAnsi="Comic Sans MS"/>
          <w:b w:val="0"/>
          <w:bCs w:val="0"/>
          <w:snapToGrid w:val="0"/>
          <w:color w:val="auto"/>
        </w:rPr>
        <w:lastRenderedPageBreak/>
        <w:t>3.1[1.1.3.6]</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נעילת מוצרים להזמנה </w:t>
      </w:r>
    </w:p>
    <w:p w:rsidR="00702BD3" w:rsidRPr="00F16BC1" w:rsidRDefault="00702BD3" w:rsidP="00702BD3">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הנועלת רשימת  </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מטרת פעולה זו </w:t>
      </w:r>
      <w:r w:rsidR="009E4D49">
        <w:rPr>
          <w:rFonts w:ascii="Comic Sans MS" w:hAnsi="Comic Sans MS" w:cs="David" w:hint="cs"/>
          <w:snapToGrid w:val="0"/>
          <w:sz w:val="20"/>
          <w:szCs w:val="22"/>
          <w:rtl/>
          <w:lang w:eastAsia="he-IL"/>
        </w:rPr>
        <w:t xml:space="preserve">היא לדאוג לכך שפעולת הזמנה של </w:t>
      </w:r>
      <w:r>
        <w:rPr>
          <w:rFonts w:ascii="Comic Sans MS" w:hAnsi="Comic Sans MS" w:cs="David" w:hint="cs"/>
          <w:snapToGrid w:val="0"/>
          <w:sz w:val="20"/>
          <w:szCs w:val="22"/>
          <w:rtl/>
          <w:lang w:eastAsia="he-IL"/>
        </w:rPr>
        <w:t xml:space="preserve">רשימת מוצרים </w:t>
      </w:r>
      <w:r w:rsidR="009E4D49">
        <w:rPr>
          <w:rFonts w:ascii="Comic Sans MS" w:hAnsi="Comic Sans MS" w:cs="David" w:hint="cs"/>
          <w:snapToGrid w:val="0"/>
          <w:sz w:val="20"/>
          <w:szCs w:val="22"/>
          <w:rtl/>
          <w:lang w:eastAsia="he-IL"/>
        </w:rPr>
        <w:t xml:space="preserve">תהייה </w:t>
      </w:r>
      <w:r w:rsidR="00920D6B">
        <w:rPr>
          <w:rFonts w:ascii="Comic Sans MS" w:hAnsi="Comic Sans MS" w:cs="David" w:hint="cs"/>
          <w:snapToGrid w:val="0"/>
          <w:sz w:val="20"/>
          <w:szCs w:val="22"/>
          <w:rtl/>
          <w:lang w:eastAsia="he-IL"/>
        </w:rPr>
        <w:t>אטומית ו</w:t>
      </w:r>
      <w:r w:rsidR="009E4D49">
        <w:rPr>
          <w:rFonts w:ascii="Comic Sans MS" w:hAnsi="Comic Sans MS" w:cs="David" w:hint="cs"/>
          <w:snapToGrid w:val="0"/>
          <w:sz w:val="20"/>
          <w:szCs w:val="22"/>
          <w:rtl/>
          <w:lang w:eastAsia="he-IL"/>
        </w:rPr>
        <w:t xml:space="preserve">מוגנת. </w:t>
      </w:r>
      <w:r w:rsidR="00920D6B">
        <w:rPr>
          <w:rFonts w:ascii="Comic Sans MS" w:hAnsi="Comic Sans MS" w:cs="David" w:hint="cs"/>
          <w:snapToGrid w:val="0"/>
          <w:sz w:val="20"/>
          <w:szCs w:val="22"/>
          <w:rtl/>
          <w:lang w:eastAsia="he-IL"/>
        </w:rPr>
        <w:t xml:space="preserve">פעולת הנעילה נדרשת בעיקר כדי לא לבצע הזמנות/אספקות  כפולות. </w:t>
      </w:r>
    </w:p>
    <w:p w:rsidR="00702BD3" w:rsidRPr="0019624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02BD3" w:rsidRDefault="00702BD3"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F75E9A">
        <w:rPr>
          <w:rFonts w:ascii="Comic Sans MS" w:hAnsi="Comic Sans MS" w:cs="David" w:hint="cs"/>
          <w:snapToGrid w:val="0"/>
          <w:sz w:val="20"/>
          <w:szCs w:val="22"/>
          <w:rtl/>
          <w:lang w:eastAsia="he-IL"/>
        </w:rPr>
        <w:t>תהליך אספקת הזמנה למחסן [</w:t>
      </w:r>
      <w:r w:rsidR="005E0FCD">
        <w:rPr>
          <w:rFonts w:ascii="Comic Sans MS" w:hAnsi="Comic Sans MS" w:cs="David"/>
          <w:snapToGrid w:val="0"/>
          <w:sz w:val="20"/>
          <w:szCs w:val="22"/>
          <w:lang w:eastAsia="he-IL"/>
        </w:rPr>
        <w:t>1.1.6.3</w:t>
      </w:r>
      <w:r w:rsidR="005E0FCD">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 xml:space="preserve">  </w:t>
      </w:r>
    </w:p>
    <w:p w:rsidR="00702BD3" w:rsidRPr="00196243" w:rsidRDefault="00702BD3" w:rsidP="00920D6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920D6B">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 מוצר</w:t>
      </w:r>
      <w:r w:rsidR="00920D6B">
        <w:rPr>
          <w:rFonts w:ascii="Comic Sans MS" w:hAnsi="Comic Sans MS" w:cs="David" w:hint="cs"/>
          <w:snapToGrid w:val="0"/>
          <w:sz w:val="20"/>
          <w:szCs w:val="22"/>
          <w:rtl/>
          <w:lang w:eastAsia="he-IL"/>
        </w:rPr>
        <w:t>ים</w:t>
      </w:r>
      <w:r>
        <w:rPr>
          <w:rFonts w:ascii="Comic Sans MS" w:hAnsi="Comic Sans MS" w:cs="David" w:hint="cs"/>
          <w:snapToGrid w:val="0"/>
          <w:sz w:val="20"/>
          <w:szCs w:val="22"/>
          <w:rtl/>
          <w:lang w:eastAsia="he-IL"/>
        </w:rPr>
        <w:t xml:space="preserve">. </w:t>
      </w:r>
    </w:p>
    <w:p w:rsidR="00702BD3" w:rsidRDefault="00702BD3" w:rsidP="00702BD3">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02BD3" w:rsidRDefault="00702BD3" w:rsidP="00702BD3">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0B01D6" w:rsidRDefault="00702BD3" w:rsidP="006C5F0F">
      <w:pPr>
        <w:pStyle w:val="TOC1"/>
        <w:spacing w:line="240" w:lineRule="auto"/>
        <w:ind w:left="360"/>
        <w:rPr>
          <w:rFonts w:ascii="Comic Sans MS" w:hAnsi="Comic Sans MS"/>
          <w:b w:val="0"/>
          <w:bCs w:val="0"/>
          <w:snapToGrid w:val="0"/>
          <w:color w:val="auto"/>
          <w:sz w:val="20"/>
          <w:szCs w:val="22"/>
        </w:rPr>
      </w:pPr>
      <w:r w:rsidRPr="000B01D6">
        <w:rPr>
          <w:rFonts w:ascii="Comic Sans MS" w:hAnsi="Comic Sans MS" w:hint="cs"/>
          <w:b w:val="0"/>
          <w:bCs w:val="0"/>
          <w:snapToGrid w:val="0"/>
          <w:color w:val="auto"/>
          <w:sz w:val="20"/>
          <w:szCs w:val="22"/>
          <w:rtl/>
        </w:rPr>
        <w:t>2.</w:t>
      </w:r>
      <w:r w:rsidR="006C5F0F" w:rsidRPr="000B01D6">
        <w:rPr>
          <w:rFonts w:ascii="Comic Sans MS" w:hAnsi="Comic Sans MS" w:hint="cs"/>
          <w:b w:val="0"/>
          <w:bCs w:val="0"/>
          <w:snapToGrid w:val="0"/>
          <w:color w:val="auto"/>
          <w:sz w:val="20"/>
          <w:szCs w:val="22"/>
          <w:rtl/>
        </w:rPr>
        <w:t xml:space="preserve"> </w:t>
      </w:r>
      <w:r w:rsidR="00920D6B" w:rsidRPr="000B01D6">
        <w:rPr>
          <w:rFonts w:ascii="Comic Sans MS" w:hAnsi="Comic Sans MS" w:hint="cs"/>
          <w:b w:val="0"/>
          <w:bCs w:val="0"/>
          <w:snapToGrid w:val="0"/>
          <w:color w:val="auto"/>
          <w:sz w:val="20"/>
          <w:szCs w:val="22"/>
          <w:rtl/>
        </w:rPr>
        <w:t xml:space="preserve">לכל רשומת מוצר ברשימה בצע : </w:t>
      </w:r>
      <w:r w:rsidR="006C5F0F" w:rsidRPr="000B01D6">
        <w:rPr>
          <w:rFonts w:ascii="Comic Sans MS" w:hAnsi="Comic Sans MS" w:hint="cs"/>
          <w:b w:val="0"/>
          <w:bCs w:val="0"/>
          <w:snapToGrid w:val="0"/>
          <w:color w:val="auto"/>
          <w:sz w:val="20"/>
          <w:szCs w:val="22"/>
          <w:rtl/>
        </w:rPr>
        <w:t xml:space="preserve">  </w:t>
      </w:r>
      <w:r w:rsidR="000B01D6">
        <w:rPr>
          <w:rFonts w:ascii="Comic Sans MS" w:hAnsi="Comic Sans MS" w:hint="cs"/>
          <w:b w:val="0"/>
          <w:bCs w:val="0"/>
          <w:snapToGrid w:val="0"/>
          <w:color w:val="auto"/>
          <w:sz w:val="20"/>
          <w:szCs w:val="22"/>
          <w:rtl/>
        </w:rPr>
        <w:t xml:space="preserve"> </w:t>
      </w:r>
      <w:r w:rsidR="000B01D6">
        <w:rPr>
          <w:rFonts w:ascii="Comic Sans MS" w:hAnsi="Comic Sans MS"/>
          <w:b w:val="0"/>
          <w:bCs w:val="0"/>
          <w:snapToGrid w:val="0"/>
          <w:color w:val="auto"/>
          <w:sz w:val="20"/>
          <w:szCs w:val="22"/>
        </w:rPr>
        <w:t>isOut=TRUE</w:t>
      </w:r>
    </w:p>
    <w:p w:rsidR="00702BD3" w:rsidRDefault="00702BD3" w:rsidP="000B01D6">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3.</w:t>
      </w:r>
      <w:r>
        <w:rPr>
          <w:rFonts w:ascii="Comic Sans MS" w:hAnsi="Comic Sans MS" w:hint="cs"/>
          <w:b w:val="0"/>
          <w:bCs w:val="0"/>
          <w:snapToGrid w:val="0"/>
          <w:color w:val="auto"/>
          <w:sz w:val="20"/>
          <w:szCs w:val="22"/>
          <w:rtl/>
        </w:rPr>
        <w:t xml:space="preserve"> 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02BD3" w:rsidRPr="00196243" w:rsidRDefault="00702BD3" w:rsidP="00702BD3">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02BD3" w:rsidRDefault="00702BD3" w:rsidP="00702BD3">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0B01D6">
        <w:rPr>
          <w:rFonts w:ascii="Comic Sans MS" w:hAnsi="Comic Sans MS" w:cs="David" w:hint="cs"/>
          <w:snapToGrid w:val="0"/>
          <w:sz w:val="20"/>
          <w:szCs w:val="22"/>
          <w:rtl/>
          <w:lang w:eastAsia="he-IL"/>
        </w:rPr>
        <w:t>רשומות מוצרים נעולים להזמנה</w:t>
      </w:r>
      <w:r w:rsidRPr="000B01D6">
        <w:rPr>
          <w:rFonts w:ascii="Comic Sans MS" w:hAnsi="Comic Sans MS" w:cs="David" w:hint="cs"/>
          <w:snapToGrid w:val="0"/>
          <w:sz w:val="20"/>
          <w:szCs w:val="22"/>
          <w:rtl/>
          <w:lang w:eastAsia="he-IL"/>
        </w:rPr>
        <w:t>.</w:t>
      </w:r>
      <w:r w:rsidR="006C5F0F">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702BD3">
      <w:pPr>
        <w:rPr>
          <w:rFonts w:ascii="Comic Sans MS" w:hAnsi="Comic Sans MS"/>
          <w:b/>
          <w:bCs/>
          <w:snapToGrid w:val="0"/>
          <w:sz w:val="20"/>
          <w:szCs w:val="22"/>
          <w:rtl/>
        </w:rPr>
      </w:pPr>
    </w:p>
    <w:p w:rsidR="006C5F0F" w:rsidRDefault="006C5F0F" w:rsidP="00702BD3">
      <w:pPr>
        <w:rPr>
          <w:rFonts w:ascii="Comic Sans MS" w:hAnsi="Comic Sans MS"/>
          <w:b/>
          <w:bCs/>
          <w:snapToGrid w:val="0"/>
          <w:sz w:val="20"/>
          <w:szCs w:val="22"/>
          <w:rtl/>
        </w:rPr>
      </w:pPr>
    </w:p>
    <w:p w:rsidR="006C5F0F" w:rsidRPr="0088552A" w:rsidRDefault="006C5F0F" w:rsidP="00F75E9A">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3.1[1.1.3.</w:t>
      </w:r>
      <w:r w:rsidR="00F75E9A" w:rsidRPr="0088552A">
        <w:rPr>
          <w:rFonts w:ascii="Comic Sans MS" w:hAnsi="Comic Sans MS"/>
          <w:b w:val="0"/>
          <w:bCs w:val="0"/>
          <w:snapToGrid w:val="0"/>
          <w:color w:val="auto"/>
        </w:rPr>
        <w:t>7</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סנכרון מלאי במסופים </w:t>
      </w:r>
    </w:p>
    <w:p w:rsidR="006C5F0F" w:rsidRPr="00F16BC1" w:rsidRDefault="006C5F0F" w:rsidP="00F75E9A">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C5F0F" w:rsidRDefault="006C5F0F" w:rsidP="00A011B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sidR="000B01D6">
        <w:rPr>
          <w:rFonts w:ascii="Comic Sans MS" w:hAnsi="Comic Sans MS" w:cs="David" w:hint="cs"/>
          <w:snapToGrid w:val="0"/>
          <w:sz w:val="20"/>
          <w:szCs w:val="22"/>
          <w:rtl/>
          <w:lang w:eastAsia="he-IL"/>
        </w:rPr>
        <w:t>ש</w:t>
      </w:r>
      <w:r>
        <w:rPr>
          <w:rFonts w:ascii="Comic Sans MS" w:hAnsi="Comic Sans MS" w:cs="David" w:hint="cs"/>
          <w:snapToGrid w:val="0"/>
          <w:sz w:val="20"/>
          <w:szCs w:val="22"/>
          <w:rtl/>
          <w:lang w:eastAsia="he-IL"/>
        </w:rPr>
        <w:t>מסנכרנת את מלאי ה</w:t>
      </w:r>
      <w:r w:rsidRPr="00196243">
        <w:rPr>
          <w:rFonts w:ascii="Comic Sans MS" w:hAnsi="Comic Sans MS" w:cs="David" w:hint="cs"/>
          <w:snapToGrid w:val="0"/>
          <w:sz w:val="20"/>
          <w:szCs w:val="22"/>
          <w:rtl/>
          <w:lang w:eastAsia="he-IL"/>
        </w:rPr>
        <w:t>מוצרים</w:t>
      </w:r>
      <w:r>
        <w:rPr>
          <w:rFonts w:ascii="Comic Sans MS" w:hAnsi="Comic Sans MS" w:cs="David" w:hint="cs"/>
          <w:snapToGrid w:val="0"/>
          <w:sz w:val="20"/>
          <w:szCs w:val="22"/>
          <w:rtl/>
          <w:lang w:eastAsia="he-IL"/>
        </w:rPr>
        <w:t xml:space="preserve"> במחסן. מטרת פעולה זו היא לעדכן את כמויות המלאי של המוצרים כפועל יוצא מהליך אספקת הזמנה</w:t>
      </w:r>
      <w:r w:rsidR="00A011BC">
        <w:rPr>
          <w:rFonts w:ascii="Comic Sans MS" w:hAnsi="Comic Sans MS" w:cs="David" w:hint="cs"/>
          <w:snapToGrid w:val="0"/>
          <w:sz w:val="20"/>
          <w:szCs w:val="22"/>
          <w:rtl/>
          <w:lang w:eastAsia="he-IL"/>
        </w:rPr>
        <w:t>. עבור הליך</w:t>
      </w:r>
      <w:r w:rsidR="000B01D6">
        <w:rPr>
          <w:rFonts w:ascii="Comic Sans MS" w:hAnsi="Comic Sans MS" w:cs="David" w:hint="cs"/>
          <w:snapToGrid w:val="0"/>
          <w:sz w:val="20"/>
          <w:szCs w:val="22"/>
          <w:rtl/>
          <w:lang w:eastAsia="he-IL"/>
        </w:rPr>
        <w:t xml:space="preserve"> </w:t>
      </w:r>
      <w:r w:rsidR="0096353A">
        <w:rPr>
          <w:rFonts w:ascii="Comic Sans MS" w:hAnsi="Comic Sans MS" w:cs="David" w:hint="cs"/>
          <w:snapToGrid w:val="0"/>
          <w:sz w:val="20"/>
          <w:szCs w:val="22"/>
          <w:rtl/>
          <w:lang w:eastAsia="he-IL"/>
        </w:rPr>
        <w:t xml:space="preserve">אספקה </w:t>
      </w:r>
      <w:r w:rsidR="00A011BC">
        <w:rPr>
          <w:rFonts w:ascii="Comic Sans MS" w:hAnsi="Comic Sans MS" w:cs="David" w:hint="cs"/>
          <w:snapToGrid w:val="0"/>
          <w:sz w:val="20"/>
          <w:szCs w:val="22"/>
          <w:rtl/>
          <w:lang w:eastAsia="he-IL"/>
        </w:rPr>
        <w:t xml:space="preserve">של </w:t>
      </w:r>
      <w:r w:rsidR="0096353A">
        <w:rPr>
          <w:rFonts w:ascii="Comic Sans MS" w:hAnsi="Comic Sans MS" w:cs="David" w:hint="cs"/>
          <w:snapToGrid w:val="0"/>
          <w:sz w:val="20"/>
          <w:szCs w:val="22"/>
          <w:rtl/>
          <w:lang w:eastAsia="he-IL"/>
        </w:rPr>
        <w:t xml:space="preserve">הזמנת מחסן </w:t>
      </w:r>
      <w:r w:rsidR="00A011BC">
        <w:rPr>
          <w:rFonts w:ascii="Comic Sans MS" w:hAnsi="Comic Sans MS" w:cs="David" w:hint="cs"/>
          <w:snapToGrid w:val="0"/>
          <w:sz w:val="20"/>
          <w:szCs w:val="22"/>
          <w:rtl/>
          <w:lang w:eastAsia="he-IL"/>
        </w:rPr>
        <w:t>מבוצעת פעולה של הוספת מוצר ועבור הליך של אספקת סחורה ללקוח מבוצעת פעולה של הסרת מוצר מהמלאי</w:t>
      </w:r>
      <w:r w:rsidR="0096353A">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A011BC">
      <w:pPr>
        <w:ind w:left="360"/>
        <w:rPr>
          <w:rFonts w:ascii="Comic Sans MS" w:hAnsi="Comic Sans MS" w:cs="David"/>
          <w:snapToGrid w:val="0"/>
          <w:sz w:val="20"/>
          <w:szCs w:val="22"/>
          <w:rtl/>
          <w:lang w:eastAsia="he-IL"/>
        </w:rPr>
      </w:pPr>
    </w:p>
    <w:p w:rsidR="006C5F0F" w:rsidRPr="00196243" w:rsidRDefault="006C5F0F" w:rsidP="00F75E9A">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C5F0F" w:rsidRPr="00F75E9A" w:rsidRDefault="006C5F0F" w:rsidP="00F75E9A">
      <w:pPr>
        <w:ind w:left="360"/>
        <w:rPr>
          <w:rFonts w:ascii="Comic Sans MS" w:hAnsi="Comic Sans MS" w:cs="David"/>
          <w:snapToGrid w:val="0"/>
          <w:sz w:val="20"/>
          <w:szCs w:val="22"/>
          <w:rtl/>
          <w:lang w:eastAsia="he-IL"/>
        </w:rPr>
      </w:pPr>
      <w:r w:rsidRPr="00EE4E39">
        <w:rPr>
          <w:rFonts w:ascii="Comic Sans MS" w:hAnsi="Comic Sans MS" w:cs="David" w:hint="cs"/>
          <w:snapToGrid w:val="0"/>
          <w:sz w:val="20"/>
          <w:szCs w:val="22"/>
          <w:rtl/>
          <w:lang w:eastAsia="he-IL"/>
        </w:rPr>
        <w:t xml:space="preserve">מקור הקלט :  </w:t>
      </w:r>
      <w:r w:rsidR="00F75E9A" w:rsidRPr="00EE4E39">
        <w:rPr>
          <w:rFonts w:ascii="Comic Sans MS" w:hAnsi="Comic Sans MS" w:cs="David" w:hint="cs"/>
          <w:snapToGrid w:val="0"/>
          <w:sz w:val="20"/>
          <w:szCs w:val="22"/>
          <w:rtl/>
          <w:lang w:eastAsia="he-IL"/>
        </w:rPr>
        <w:t>תהליך אספקת הזמנה למחסן</w:t>
      </w:r>
      <w:r w:rsidR="00F75E9A" w:rsidRPr="00F75E9A">
        <w:rPr>
          <w:rFonts w:ascii="Comic Sans MS" w:hAnsi="Comic Sans MS" w:cs="David" w:hint="cs"/>
          <w:snapToGrid w:val="0"/>
          <w:sz w:val="20"/>
          <w:szCs w:val="22"/>
          <w:rtl/>
          <w:lang w:eastAsia="he-IL"/>
        </w:rPr>
        <w:t xml:space="preserve"> </w:t>
      </w:r>
      <w:r w:rsidR="00EE4E39">
        <w:rPr>
          <w:rFonts w:ascii="Comic Sans MS" w:hAnsi="Comic Sans MS" w:cs="David" w:hint="cs"/>
          <w:snapToGrid w:val="0"/>
          <w:sz w:val="20"/>
          <w:szCs w:val="22"/>
          <w:rtl/>
          <w:lang w:eastAsia="he-IL"/>
        </w:rPr>
        <w:t xml:space="preserve">/ תהליך חיוב הזמנה ללקוח.  </w:t>
      </w:r>
    </w:p>
    <w:p w:rsidR="006C5F0F" w:rsidRDefault="006C5F0F" w:rsidP="0096353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w:t>
      </w:r>
      <w:r w:rsidR="000B01D6">
        <w:rPr>
          <w:rFonts w:ascii="Comic Sans MS" w:hAnsi="Comic Sans MS" w:cs="David" w:hint="cs"/>
          <w:snapToGrid w:val="0"/>
          <w:sz w:val="20"/>
          <w:szCs w:val="22"/>
          <w:rtl/>
          <w:lang w:eastAsia="he-IL"/>
        </w:rPr>
        <w:t xml:space="preserve">הזמנות </w:t>
      </w:r>
      <w:r w:rsidR="0096353A">
        <w:rPr>
          <w:rFonts w:ascii="Comic Sans MS" w:hAnsi="Comic Sans MS" w:cs="David" w:hint="cs"/>
          <w:snapToGrid w:val="0"/>
          <w:sz w:val="20"/>
          <w:szCs w:val="22"/>
          <w:rtl/>
          <w:lang w:eastAsia="he-IL"/>
        </w:rPr>
        <w:t>מחסן</w:t>
      </w:r>
      <w:r w:rsidR="00A011B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Pr="00196243" w:rsidRDefault="00640C85" w:rsidP="0096353A">
      <w:pPr>
        <w:ind w:left="360"/>
        <w:rPr>
          <w:rFonts w:ascii="Comic Sans MS" w:hAnsi="Comic Sans MS" w:cs="David"/>
          <w:snapToGrid w:val="0"/>
          <w:sz w:val="20"/>
          <w:szCs w:val="22"/>
          <w:rtl/>
          <w:lang w:eastAsia="he-IL"/>
        </w:rPr>
      </w:pPr>
    </w:p>
    <w:p w:rsidR="006C5F0F" w:rsidRDefault="006C5F0F" w:rsidP="00F75E9A">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C5F0F" w:rsidRDefault="006C5F0F" w:rsidP="006C5F0F">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F75E9A" w:rsidRDefault="006C5F0F" w:rsidP="000B01D6">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 xml:space="preserve">2. </w:t>
      </w:r>
      <w:r w:rsidR="00F75E9A">
        <w:rPr>
          <w:rFonts w:ascii="Comic Sans MS" w:hAnsi="Comic Sans MS" w:hint="cs"/>
          <w:b w:val="0"/>
          <w:bCs w:val="0"/>
          <w:snapToGrid w:val="0"/>
          <w:color w:val="auto"/>
          <w:sz w:val="20"/>
          <w:szCs w:val="22"/>
          <w:rtl/>
        </w:rPr>
        <w:t>אם מדובר בר</w:t>
      </w:r>
      <w:r w:rsidR="004E233F">
        <w:rPr>
          <w:rFonts w:ascii="Comic Sans MS" w:hAnsi="Comic Sans MS" w:hint="cs"/>
          <w:b w:val="0"/>
          <w:bCs w:val="0"/>
          <w:snapToGrid w:val="0"/>
          <w:color w:val="auto"/>
          <w:sz w:val="20"/>
          <w:szCs w:val="22"/>
          <w:rtl/>
        </w:rPr>
        <w:t>שומת הזמנת מחסן  אז לכל רשומת הזמנה בצע :</w:t>
      </w:r>
    </w:p>
    <w:p w:rsidR="004E233F" w:rsidRDefault="004E233F" w:rsidP="004E233F">
      <w:pPr>
        <w:pStyle w:val="TOC1"/>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                   2.1 שליפת רשימת מוצרים השייכים להזמנה.  </w:t>
      </w:r>
      <w:r>
        <w:rPr>
          <w:rFonts w:ascii="Comic Sans MS" w:hAnsi="Comic Sans MS"/>
          <w:b w:val="0"/>
          <w:bCs w:val="0"/>
          <w:snapToGrid w:val="0"/>
          <w:color w:val="auto"/>
          <w:sz w:val="20"/>
          <w:szCs w:val="22"/>
        </w:rPr>
        <w:t>[1.1.3.5]</w:t>
      </w:r>
    </w:p>
    <w:p w:rsidR="004E233F" w:rsidRDefault="004E233F" w:rsidP="004E233F">
      <w:pPr>
        <w:pStyle w:val="TOC1"/>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2.2 לכל מוצר ברשימה בצע  :  הוספת מוצר למחסן</w:t>
      </w:r>
      <w:r w:rsidR="00640C85">
        <w:rPr>
          <w:rFonts w:ascii="Comic Sans MS" w:hAnsi="Comic Sans MS" w:hint="cs"/>
          <w:b w:val="0"/>
          <w:bCs w:val="0"/>
          <w:snapToGrid w:val="0"/>
          <w:color w:val="auto"/>
          <w:sz w:val="20"/>
          <w:szCs w:val="22"/>
          <w:rtl/>
        </w:rPr>
        <w:t xml:space="preserve"> [ </w:t>
      </w:r>
      <w:r w:rsidR="00640C85">
        <w:rPr>
          <w:rFonts w:ascii="Comic Sans MS" w:hAnsi="Comic Sans MS"/>
          <w:b w:val="0"/>
          <w:bCs w:val="0"/>
          <w:snapToGrid w:val="0"/>
          <w:color w:val="auto"/>
          <w:sz w:val="20"/>
          <w:szCs w:val="22"/>
        </w:rPr>
        <w:t>1.1.3.1</w:t>
      </w:r>
      <w:r w:rsidR="00640C85">
        <w:rPr>
          <w:rFonts w:ascii="Comic Sans MS" w:hAnsi="Comic Sans MS" w:hint="cs"/>
          <w:b w:val="0"/>
          <w:bCs w:val="0"/>
          <w:snapToGrid w:val="0"/>
          <w:color w:val="auto"/>
          <w:sz w:val="20"/>
          <w:szCs w:val="22"/>
          <w:rtl/>
        </w:rPr>
        <w:t>]</w:t>
      </w:r>
      <w:r>
        <w:rPr>
          <w:rFonts w:ascii="Comic Sans MS" w:hAnsi="Comic Sans MS" w:hint="cs"/>
          <w:b w:val="0"/>
          <w:bCs w:val="0"/>
          <w:snapToGrid w:val="0"/>
          <w:color w:val="auto"/>
          <w:sz w:val="20"/>
          <w:szCs w:val="22"/>
          <w:rtl/>
        </w:rPr>
        <w:t>.</w:t>
      </w:r>
    </w:p>
    <w:p w:rsidR="00640C85" w:rsidRDefault="00640C85" w:rsidP="00640C85">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0B01D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אם מדובר ברשומת הזמנת לקוח  אז לכל רשומת הזמנה בצע :</w:t>
      </w:r>
    </w:p>
    <w:p w:rsidR="00640C85" w:rsidRDefault="00640C85" w:rsidP="00640C85">
      <w:pPr>
        <w:pStyle w:val="TOC1"/>
        <w:spacing w:line="240" w:lineRule="auto"/>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 xml:space="preserve">                   2.1 שליפת רשימת מוצרים השייכים להזמנה.  </w:t>
      </w:r>
      <w:r>
        <w:rPr>
          <w:rFonts w:ascii="Comic Sans MS" w:hAnsi="Comic Sans MS"/>
          <w:b w:val="0"/>
          <w:bCs w:val="0"/>
          <w:snapToGrid w:val="0"/>
          <w:color w:val="auto"/>
          <w:sz w:val="20"/>
          <w:szCs w:val="22"/>
        </w:rPr>
        <w:t>[1.1.3.5]</w:t>
      </w:r>
    </w:p>
    <w:p w:rsidR="00640C85" w:rsidRDefault="00640C85" w:rsidP="00640C85">
      <w:pPr>
        <w:pStyle w:val="TOC1"/>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2.2 לכל מוצר ברשימה בצע  :  מחיקת מוצר מהמחסן </w:t>
      </w:r>
      <w:r>
        <w:rPr>
          <w:rFonts w:ascii="Comic Sans MS" w:hAnsi="Comic Sans MS"/>
          <w:b w:val="0"/>
          <w:bCs w:val="0"/>
          <w:snapToGrid w:val="0"/>
          <w:color w:val="auto"/>
          <w:sz w:val="20"/>
          <w:szCs w:val="22"/>
        </w:rPr>
        <w:t>[1.1.3.2]</w:t>
      </w:r>
      <w:r>
        <w:rPr>
          <w:rFonts w:ascii="Comic Sans MS" w:hAnsi="Comic Sans MS" w:hint="cs"/>
          <w:b w:val="0"/>
          <w:bCs w:val="0"/>
          <w:snapToGrid w:val="0"/>
          <w:color w:val="auto"/>
          <w:sz w:val="20"/>
          <w:szCs w:val="22"/>
          <w:rtl/>
        </w:rPr>
        <w:t>.</w:t>
      </w:r>
    </w:p>
    <w:p w:rsidR="006C5F0F" w:rsidRDefault="00640C85" w:rsidP="006C5F0F">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6C5F0F" w:rsidRPr="00702BD3">
        <w:rPr>
          <w:rFonts w:ascii="Comic Sans MS" w:hAnsi="Comic Sans MS" w:hint="cs"/>
          <w:b w:val="0"/>
          <w:bCs w:val="0"/>
          <w:snapToGrid w:val="0"/>
          <w:color w:val="auto"/>
          <w:sz w:val="20"/>
          <w:szCs w:val="22"/>
          <w:rtl/>
        </w:rPr>
        <w:t xml:space="preserve">. </w:t>
      </w:r>
      <w:r w:rsidR="006C5F0F">
        <w:rPr>
          <w:rFonts w:ascii="Comic Sans MS" w:hAnsi="Comic Sans MS" w:hint="cs"/>
          <w:b w:val="0"/>
          <w:bCs w:val="0"/>
          <w:snapToGrid w:val="0"/>
          <w:color w:val="auto"/>
          <w:sz w:val="20"/>
          <w:szCs w:val="22"/>
          <w:rtl/>
        </w:rPr>
        <w:t xml:space="preserve">שחרור טבלת </w:t>
      </w:r>
      <w:r w:rsidR="006C5F0F">
        <w:rPr>
          <w:rFonts w:ascii="Comic Sans MS" w:hAnsi="Comic Sans MS"/>
          <w:b w:val="0"/>
          <w:bCs w:val="0"/>
          <w:snapToGrid w:val="0"/>
          <w:color w:val="auto"/>
          <w:sz w:val="20"/>
          <w:szCs w:val="22"/>
        </w:rPr>
        <w:t xml:space="preserve">Products </w:t>
      </w:r>
      <w:r w:rsidR="006C5F0F">
        <w:rPr>
          <w:rFonts w:ascii="Comic Sans MS" w:hAnsi="Comic Sans MS" w:hint="cs"/>
          <w:b w:val="0"/>
          <w:bCs w:val="0"/>
          <w:snapToGrid w:val="0"/>
          <w:color w:val="auto"/>
          <w:sz w:val="20"/>
          <w:szCs w:val="22"/>
          <w:rtl/>
        </w:rPr>
        <w:t xml:space="preserve">. </w:t>
      </w:r>
    </w:p>
    <w:p w:rsidR="00640C85" w:rsidRPr="00640C85" w:rsidRDefault="00640C85" w:rsidP="00640C85">
      <w:pPr>
        <w:rPr>
          <w:rtl/>
          <w:lang w:eastAsia="he-IL"/>
        </w:rPr>
      </w:pPr>
    </w:p>
    <w:p w:rsidR="006C5F0F" w:rsidRPr="00196243" w:rsidRDefault="006C5F0F" w:rsidP="00F75E9A">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w:t>
      </w:r>
      <w:r w:rsidR="00F75E9A">
        <w:rPr>
          <w:rFonts w:ascii="Comic Sans MS" w:hAnsi="Comic Sans MS"/>
          <w:snapToGrid w:val="0"/>
          <w:color w:val="auto"/>
          <w:sz w:val="20"/>
          <w:szCs w:val="20"/>
        </w:rPr>
        <w:t>7</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C5F0F" w:rsidRDefault="006C5F0F" w:rsidP="006C5F0F">
      <w:pPr>
        <w:ind w:left="360"/>
        <w:rPr>
          <w:rFonts w:ascii="Comic Sans MS" w:hAnsi="Comic Sans MS" w:cs="David"/>
          <w:snapToGrid w:val="0"/>
          <w:sz w:val="20"/>
          <w:szCs w:val="22"/>
          <w:rtl/>
          <w:lang w:eastAsia="he-IL"/>
        </w:rPr>
      </w:pPr>
      <w:r w:rsidRPr="00640C85">
        <w:rPr>
          <w:rFonts w:ascii="Comic Sans MS" w:hAnsi="Comic Sans MS" w:cs="David" w:hint="cs"/>
          <w:snapToGrid w:val="0"/>
          <w:sz w:val="20"/>
          <w:szCs w:val="22"/>
          <w:rtl/>
          <w:lang w:eastAsia="he-IL"/>
        </w:rPr>
        <w:t xml:space="preserve">פלט : </w:t>
      </w:r>
      <w:r w:rsidR="00640C85">
        <w:rPr>
          <w:rFonts w:ascii="Comic Sans MS" w:hAnsi="Comic Sans MS" w:cs="David" w:hint="cs"/>
          <w:snapToGrid w:val="0"/>
          <w:sz w:val="20"/>
          <w:szCs w:val="22"/>
          <w:rtl/>
          <w:lang w:eastAsia="he-IL"/>
        </w:rPr>
        <w:t>טבלת מוצרים מעודכנת ומסונכרנת על פי ההזמנות שבוצעו</w:t>
      </w:r>
      <w:r w:rsidRPr="00640C8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C5F0F" w:rsidRPr="00FB16C4" w:rsidRDefault="006C5F0F" w:rsidP="006C5F0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72CC4">
        <w:rPr>
          <w:rFonts w:ascii="Comic Sans MS" w:hAnsi="Comic Sans MS"/>
          <w:snapToGrid w:val="0"/>
          <w:sz w:val="20"/>
          <w:szCs w:val="22"/>
        </w:rPr>
        <w:t>Products</w:t>
      </w:r>
      <w:r>
        <w:rPr>
          <w:rFonts w:ascii="Comic Sans MS" w:hAnsi="Comic Sans MS" w:cs="David" w:hint="cs"/>
          <w:snapToGrid w:val="0"/>
          <w:sz w:val="20"/>
          <w:szCs w:val="22"/>
          <w:rtl/>
          <w:lang w:eastAsia="he-IL"/>
        </w:rPr>
        <w:t>.</w:t>
      </w:r>
    </w:p>
    <w:p w:rsidR="006C5F0F" w:rsidRDefault="006C5F0F" w:rsidP="006C5F0F">
      <w:pPr>
        <w:rPr>
          <w:rFonts w:ascii="Comic Sans MS" w:hAnsi="Comic Sans MS"/>
          <w:b/>
          <w:bCs/>
          <w:snapToGrid w:val="0"/>
          <w:sz w:val="20"/>
          <w:szCs w:val="22"/>
          <w:rtl/>
        </w:rPr>
      </w:pPr>
    </w:p>
    <w:p w:rsidR="00640C85" w:rsidRPr="00CE7AC9" w:rsidRDefault="00702BD3" w:rsidP="00640C85">
      <w:pPr>
        <w:pStyle w:val="TOC1"/>
        <w:rPr>
          <w:rFonts w:ascii="Comic Sans MS" w:hAnsi="Comic Sans MS"/>
          <w:b w:val="0"/>
          <w:bCs w:val="0"/>
          <w:snapToGrid w:val="0"/>
          <w:color w:val="auto"/>
          <w:highlight w:val="yellow"/>
          <w:rtl/>
        </w:rPr>
      </w:pPr>
      <w:r>
        <w:rPr>
          <w:rFonts w:ascii="Comic Sans MS" w:hAnsi="Comic Sans MS"/>
          <w:b w:val="0"/>
          <w:bCs w:val="0"/>
          <w:snapToGrid w:val="0"/>
          <w:color w:val="auto"/>
          <w:sz w:val="20"/>
          <w:szCs w:val="22"/>
          <w:rtl/>
        </w:rPr>
        <w:br w:type="page"/>
      </w:r>
      <w:r w:rsidR="00640C85" w:rsidRPr="0088552A">
        <w:rPr>
          <w:rFonts w:ascii="Comic Sans MS" w:hAnsi="Comic Sans MS"/>
          <w:b w:val="0"/>
          <w:bCs w:val="0"/>
          <w:snapToGrid w:val="0"/>
          <w:color w:val="auto"/>
        </w:rPr>
        <w:lastRenderedPageBreak/>
        <w:t>3.1[1.1.3.8]</w:t>
      </w:r>
      <w:r w:rsidR="00640C85" w:rsidRPr="0088552A">
        <w:rPr>
          <w:rFonts w:ascii="Comic Sans MS" w:hAnsi="Comic Sans MS" w:hint="cs"/>
          <w:b w:val="0"/>
          <w:bCs w:val="0"/>
          <w:snapToGrid w:val="0"/>
          <w:color w:val="auto"/>
          <w:rtl/>
        </w:rPr>
        <w:t xml:space="preserve"> </w:t>
      </w:r>
      <w:r w:rsidR="00640C85" w:rsidRPr="0088552A">
        <w:rPr>
          <w:rFonts w:ascii="Comic Sans MS" w:hAnsi="Comic Sans MS" w:hint="cs"/>
          <w:snapToGrid w:val="0"/>
          <w:color w:val="auto"/>
          <w:rtl/>
        </w:rPr>
        <w:t>הפקת בר-קוד למוצר</w:t>
      </w:r>
    </w:p>
    <w:p w:rsidR="00640C85" w:rsidRPr="00F16BC1" w:rsidRDefault="00640C85" w:rsidP="00640C85">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[1.1.3.8]</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פונקציה שמייצרת מדבקת בר-קוד עבור מוצר. מטרת הפונקציה היא להדפיס מדבקה </w:t>
      </w:r>
      <w:r w:rsidR="005E0FCD">
        <w:rPr>
          <w:rFonts w:ascii="Comic Sans MS" w:hAnsi="Comic Sans MS" w:cs="David" w:hint="cs"/>
          <w:snapToGrid w:val="0"/>
          <w:sz w:val="20"/>
          <w:szCs w:val="22"/>
          <w:rtl/>
          <w:lang w:eastAsia="he-IL"/>
        </w:rPr>
        <w:t xml:space="preserve">המכילה מזהה מוצר מקודד </w:t>
      </w:r>
      <w:r>
        <w:rPr>
          <w:rFonts w:ascii="Comic Sans MS" w:hAnsi="Comic Sans MS" w:cs="David" w:hint="cs"/>
          <w:snapToGrid w:val="0"/>
          <w:sz w:val="20"/>
          <w:szCs w:val="22"/>
          <w:rtl/>
          <w:lang w:eastAsia="he-IL"/>
        </w:rPr>
        <w:t>ש</w:t>
      </w:r>
      <w:r w:rsidR="005E0FCD">
        <w:rPr>
          <w:rFonts w:ascii="Comic Sans MS" w:hAnsi="Comic Sans MS" w:cs="David" w:hint="cs"/>
          <w:snapToGrid w:val="0"/>
          <w:sz w:val="20"/>
          <w:szCs w:val="22"/>
          <w:rtl/>
          <w:lang w:eastAsia="he-IL"/>
        </w:rPr>
        <w:t>מ</w:t>
      </w:r>
      <w:r>
        <w:rPr>
          <w:rFonts w:ascii="Comic Sans MS" w:hAnsi="Comic Sans MS" w:cs="David" w:hint="cs"/>
          <w:snapToGrid w:val="0"/>
          <w:sz w:val="20"/>
          <w:szCs w:val="22"/>
          <w:rtl/>
          <w:lang w:eastAsia="he-IL"/>
        </w:rPr>
        <w:t xml:space="preserve">וצמד למוצר כאשר הוא מתווסף למלאי. בעתיד ייתכן והליך זה יבוצע אצל הספק </w:t>
      </w:r>
      <w:r w:rsidR="005E0FCD">
        <w:rPr>
          <w:rFonts w:ascii="Comic Sans MS" w:hAnsi="Comic Sans MS" w:cs="David" w:hint="cs"/>
          <w:snapToGrid w:val="0"/>
          <w:sz w:val="20"/>
          <w:szCs w:val="22"/>
          <w:rtl/>
          <w:lang w:eastAsia="he-IL"/>
        </w:rPr>
        <w:t xml:space="preserve">. כרגע הליך זה מופק כחלק מקליטת הזמנות למחסן המרכזי.  </w:t>
      </w:r>
    </w:p>
    <w:p w:rsidR="00CE14AB" w:rsidRPr="00196243" w:rsidRDefault="00CE14AB" w:rsidP="005E0FCD">
      <w:pPr>
        <w:ind w:left="360"/>
        <w:rPr>
          <w:rFonts w:ascii="Comic Sans MS" w:hAnsi="Comic Sans MS" w:cs="David"/>
          <w:snapToGrid w:val="0"/>
          <w:sz w:val="20"/>
          <w:szCs w:val="22"/>
          <w:rtl/>
          <w:lang w:eastAsia="he-IL"/>
        </w:rPr>
      </w:pPr>
    </w:p>
    <w:p w:rsidR="00640C85" w:rsidRPr="00196243" w:rsidRDefault="00640C85" w:rsidP="00640C85">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40C85" w:rsidRDefault="00640C85" w:rsidP="005E0FC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w:t>
      </w:r>
      <w:r w:rsidR="005E0FCD">
        <w:rPr>
          <w:rFonts w:ascii="Comic Sans MS" w:hAnsi="Comic Sans MS" w:cs="David" w:hint="cs"/>
          <w:snapToGrid w:val="0"/>
          <w:sz w:val="20"/>
          <w:szCs w:val="22"/>
          <w:rtl/>
          <w:lang w:eastAsia="he-IL"/>
        </w:rPr>
        <w:t>קלט :  תהליך אספקת מוצרים  למלאי [</w:t>
      </w:r>
      <w:r w:rsidR="005E0FCD">
        <w:rPr>
          <w:rFonts w:ascii="Comic Sans MS" w:hAnsi="Comic Sans MS" w:cs="David"/>
          <w:snapToGrid w:val="0"/>
          <w:sz w:val="20"/>
          <w:szCs w:val="22"/>
          <w:lang w:eastAsia="he-IL"/>
        </w:rPr>
        <w:t xml:space="preserve">1.1.5.4 </w:t>
      </w:r>
      <w:r>
        <w:rPr>
          <w:rFonts w:ascii="Comic Sans MS" w:hAnsi="Comic Sans MS" w:cs="David" w:hint="cs"/>
          <w:snapToGrid w:val="0"/>
          <w:sz w:val="20"/>
          <w:szCs w:val="22"/>
          <w:rtl/>
          <w:lang w:eastAsia="he-IL"/>
        </w:rPr>
        <w:t xml:space="preserve"> </w:t>
      </w:r>
      <w:r w:rsidR="005E0FC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40C85"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CE14AB">
        <w:rPr>
          <w:rFonts w:ascii="Comic Sans MS" w:hAnsi="Comic Sans MS" w:cs="David" w:hint="cs"/>
          <w:snapToGrid w:val="0"/>
          <w:sz w:val="20"/>
          <w:szCs w:val="22"/>
          <w:rtl/>
          <w:lang w:eastAsia="he-IL"/>
        </w:rPr>
        <w:t>רשומת מוצר</w:t>
      </w:r>
      <w:r>
        <w:rPr>
          <w:rFonts w:ascii="Comic Sans MS" w:hAnsi="Comic Sans MS" w:cs="David" w:hint="cs"/>
          <w:snapToGrid w:val="0"/>
          <w:sz w:val="20"/>
          <w:szCs w:val="22"/>
          <w:rtl/>
          <w:lang w:eastAsia="he-IL"/>
        </w:rPr>
        <w:t xml:space="preserve">. </w:t>
      </w:r>
    </w:p>
    <w:p w:rsidR="00CE14AB" w:rsidRPr="00196243" w:rsidRDefault="00CE14AB" w:rsidP="00CE14AB">
      <w:pPr>
        <w:ind w:left="360"/>
        <w:rPr>
          <w:rFonts w:ascii="Comic Sans MS" w:hAnsi="Comic Sans MS" w:cs="David"/>
          <w:snapToGrid w:val="0"/>
          <w:sz w:val="20"/>
          <w:szCs w:val="22"/>
          <w:rtl/>
          <w:lang w:eastAsia="he-IL"/>
        </w:rPr>
      </w:pPr>
    </w:p>
    <w:p w:rsidR="00640C85" w:rsidRDefault="00640C85" w:rsidP="00640C85">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40C85" w:rsidRDefault="00CE14AB" w:rsidP="00640C85">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על פי שדה מזהה מוצר בצע קידוד חד ערכי של בר-קוד.</w:t>
      </w:r>
    </w:p>
    <w:p w:rsidR="00640C85" w:rsidRPr="000B01D6" w:rsidRDefault="00640C85" w:rsidP="00CE14AB">
      <w:pPr>
        <w:pStyle w:val="TOC1"/>
        <w:spacing w:line="240" w:lineRule="auto"/>
        <w:ind w:left="360"/>
        <w:rPr>
          <w:rFonts w:ascii="Comic Sans MS" w:hAnsi="Comic Sans MS"/>
          <w:b w:val="0"/>
          <w:bCs w:val="0"/>
          <w:snapToGrid w:val="0"/>
          <w:color w:val="auto"/>
          <w:sz w:val="20"/>
          <w:szCs w:val="22"/>
        </w:rPr>
      </w:pPr>
      <w:r w:rsidRPr="000B01D6">
        <w:rPr>
          <w:rFonts w:ascii="Comic Sans MS" w:hAnsi="Comic Sans MS" w:hint="cs"/>
          <w:b w:val="0"/>
          <w:bCs w:val="0"/>
          <w:snapToGrid w:val="0"/>
          <w:color w:val="auto"/>
          <w:sz w:val="20"/>
          <w:szCs w:val="22"/>
          <w:rtl/>
        </w:rPr>
        <w:t xml:space="preserve">2. </w:t>
      </w:r>
      <w:r w:rsidR="00CE14AB">
        <w:rPr>
          <w:rFonts w:ascii="Comic Sans MS" w:hAnsi="Comic Sans MS" w:hint="cs"/>
          <w:b w:val="0"/>
          <w:bCs w:val="0"/>
          <w:snapToGrid w:val="0"/>
          <w:color w:val="auto"/>
          <w:sz w:val="20"/>
          <w:szCs w:val="22"/>
          <w:rtl/>
        </w:rPr>
        <w:t>בנה רשומת בר-קוד עבור מדפסת</w:t>
      </w:r>
    </w:p>
    <w:p w:rsidR="00640C85" w:rsidRDefault="00640C85" w:rsidP="00640C85">
      <w:pPr>
        <w:pStyle w:val="TOC1"/>
        <w:spacing w:line="240" w:lineRule="auto"/>
        <w:ind w:left="360"/>
        <w:rPr>
          <w:rFonts w:ascii="Comic Sans MS" w:hAnsi="Comic Sans MS"/>
          <w:b w:val="0"/>
          <w:bCs w:val="0"/>
          <w:snapToGrid w:val="0"/>
          <w:color w:val="auto"/>
          <w:sz w:val="20"/>
          <w:szCs w:val="22"/>
          <w:rtl/>
        </w:rPr>
      </w:pPr>
      <w:r w:rsidRPr="000B01D6">
        <w:rPr>
          <w:rFonts w:ascii="Comic Sans MS" w:hAnsi="Comic Sans MS" w:hint="cs"/>
          <w:b w:val="0"/>
          <w:bCs w:val="0"/>
          <w:snapToGrid w:val="0"/>
          <w:color w:val="auto"/>
          <w:sz w:val="20"/>
          <w:szCs w:val="22"/>
          <w:rtl/>
        </w:rPr>
        <w:t>3.</w:t>
      </w:r>
      <w:r w:rsidR="00CE14AB">
        <w:rPr>
          <w:rFonts w:ascii="Comic Sans MS" w:hAnsi="Comic Sans MS" w:hint="cs"/>
          <w:b w:val="0"/>
          <w:bCs w:val="0"/>
          <w:snapToGrid w:val="0"/>
          <w:color w:val="auto"/>
          <w:sz w:val="20"/>
          <w:szCs w:val="22"/>
          <w:rtl/>
        </w:rPr>
        <w:t xml:space="preserve"> שלח רשומת בר-קוד להדפסה</w:t>
      </w:r>
      <w:r>
        <w:rPr>
          <w:rFonts w:ascii="Comic Sans MS" w:hAnsi="Comic Sans MS" w:hint="cs"/>
          <w:b w:val="0"/>
          <w:bCs w:val="0"/>
          <w:snapToGrid w:val="0"/>
          <w:color w:val="auto"/>
          <w:sz w:val="20"/>
          <w:szCs w:val="22"/>
          <w:rtl/>
        </w:rPr>
        <w:t xml:space="preserve">. </w:t>
      </w:r>
    </w:p>
    <w:p w:rsidR="00CE14AB" w:rsidRPr="00CE14AB" w:rsidRDefault="00CE14AB" w:rsidP="00CE14AB">
      <w:pPr>
        <w:rPr>
          <w:rtl/>
          <w:lang w:eastAsia="he-IL"/>
        </w:rPr>
      </w:pPr>
    </w:p>
    <w:p w:rsidR="00640C85" w:rsidRPr="00196243" w:rsidRDefault="00640C85" w:rsidP="00640C85">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[1.1.3.8]</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40C85" w:rsidRDefault="00640C85" w:rsidP="00CE14AB">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sidR="00CE14AB">
        <w:rPr>
          <w:rFonts w:ascii="Comic Sans MS" w:hAnsi="Comic Sans MS" w:cs="David" w:hint="cs"/>
          <w:snapToGrid w:val="0"/>
          <w:sz w:val="20"/>
          <w:szCs w:val="22"/>
          <w:rtl/>
          <w:lang w:eastAsia="he-IL"/>
        </w:rPr>
        <w:t>רשומת בר-קוד</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640C85" w:rsidRPr="00FB16C4" w:rsidRDefault="00640C85"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CE14AB">
        <w:rPr>
          <w:rFonts w:ascii="Comic Sans MS" w:hAnsi="Comic Sans MS" w:cs="David" w:hint="cs"/>
          <w:snapToGrid w:val="0"/>
          <w:sz w:val="20"/>
          <w:szCs w:val="22"/>
          <w:rtl/>
          <w:lang w:eastAsia="he-IL"/>
        </w:rPr>
        <w:t>מדפסת בר-קוד</w:t>
      </w:r>
      <w:r>
        <w:rPr>
          <w:rFonts w:ascii="Comic Sans MS" w:hAnsi="Comic Sans MS" w:cs="David" w:hint="cs"/>
          <w:snapToGrid w:val="0"/>
          <w:sz w:val="20"/>
          <w:szCs w:val="22"/>
          <w:rtl/>
          <w:lang w:eastAsia="he-IL"/>
        </w:rPr>
        <w:t>.</w:t>
      </w:r>
    </w:p>
    <w:p w:rsidR="00640C85" w:rsidRDefault="00640C85" w:rsidP="00640C85">
      <w:pPr>
        <w:rPr>
          <w:rFonts w:ascii="Comic Sans MS" w:hAnsi="Comic Sans MS"/>
          <w:b/>
          <w:bCs/>
          <w:snapToGrid w:val="0"/>
          <w:sz w:val="20"/>
          <w:szCs w:val="22"/>
          <w:rtl/>
        </w:rPr>
      </w:pPr>
    </w:p>
    <w:p w:rsidR="00CE14AB" w:rsidRPr="0088552A" w:rsidRDefault="00CE14AB" w:rsidP="007A1678">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3.1[1.1.3.9]</w:t>
      </w:r>
      <w:r w:rsidRPr="0088552A">
        <w:rPr>
          <w:rFonts w:ascii="Comic Sans MS" w:hAnsi="Comic Sans MS" w:hint="cs"/>
          <w:b w:val="0"/>
          <w:bCs w:val="0"/>
          <w:snapToGrid w:val="0"/>
          <w:color w:val="auto"/>
          <w:rtl/>
        </w:rPr>
        <w:t xml:space="preserve"> </w:t>
      </w:r>
      <w:r w:rsidR="007A1678" w:rsidRPr="0088552A">
        <w:rPr>
          <w:rFonts w:ascii="Comic Sans MS" w:hAnsi="Comic Sans MS" w:hint="cs"/>
          <w:snapToGrid w:val="0"/>
          <w:color w:val="auto"/>
          <w:rtl/>
        </w:rPr>
        <w:t xml:space="preserve">יצוא תכולת מוצרים ופרטי תפוגה </w:t>
      </w:r>
    </w:p>
    <w:p w:rsidR="00CE14AB" w:rsidRPr="00F16BC1" w:rsidRDefault="00CE14AB" w:rsidP="00CE14AB">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[1.1.3.9]</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CE14AB" w:rsidRDefault="007A1678"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תהליך זה מדווח למערכת בקרת מחסן על מצב המלאי במחסן. הוא מופעל כטריגר ממערכת בקרת המחסן או לחילופין כתהליך דיווח יומי / תקופתי. </w:t>
      </w:r>
    </w:p>
    <w:p w:rsidR="00CE14AB" w:rsidRPr="00196243" w:rsidRDefault="00CE14AB" w:rsidP="00CE14AB">
      <w:pPr>
        <w:ind w:left="360"/>
        <w:rPr>
          <w:rFonts w:ascii="Comic Sans MS" w:hAnsi="Comic Sans MS" w:cs="David"/>
          <w:snapToGrid w:val="0"/>
          <w:sz w:val="20"/>
          <w:szCs w:val="22"/>
          <w:rtl/>
          <w:lang w:eastAsia="he-IL"/>
        </w:rPr>
      </w:pPr>
    </w:p>
    <w:p w:rsidR="00CE14AB" w:rsidRPr="00196243" w:rsidRDefault="00CE14AB" w:rsidP="00CE14A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CE14AB" w:rsidRDefault="00CE14AB"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w:t>
      </w:r>
      <w:r w:rsidR="007A1678">
        <w:rPr>
          <w:rFonts w:ascii="Comic Sans MS" w:hAnsi="Comic Sans MS" w:cs="David" w:hint="cs"/>
          <w:snapToGrid w:val="0"/>
          <w:sz w:val="20"/>
          <w:szCs w:val="22"/>
          <w:rtl/>
          <w:lang w:eastAsia="he-IL"/>
        </w:rPr>
        <w:t xml:space="preserve">טבלת </w:t>
      </w:r>
      <w:r w:rsidR="007A1678">
        <w:rPr>
          <w:rFonts w:ascii="Comic Sans MS" w:hAnsi="Comic Sans MS" w:cs="David"/>
          <w:snapToGrid w:val="0"/>
          <w:sz w:val="20"/>
          <w:szCs w:val="22"/>
          <w:lang w:eastAsia="he-IL"/>
        </w:rPr>
        <w:t xml:space="preserve">Products </w:t>
      </w:r>
      <w:r w:rsidR="007A1678">
        <w:rPr>
          <w:rFonts w:ascii="Comic Sans MS" w:hAnsi="Comic Sans MS" w:cs="David" w:hint="cs"/>
          <w:snapToGrid w:val="0"/>
          <w:sz w:val="20"/>
          <w:szCs w:val="22"/>
          <w:rtl/>
          <w:lang w:eastAsia="he-IL"/>
        </w:rPr>
        <w:t xml:space="preserve"> , מסד נתונים מרכזי </w:t>
      </w:r>
      <w:r w:rsidR="007A1678">
        <w:rPr>
          <w:rFonts w:ascii="Comic Sans MS" w:hAnsi="Comic Sans MS" w:cs="David"/>
          <w:snapToGrid w:val="0"/>
          <w:sz w:val="20"/>
          <w:szCs w:val="22"/>
          <w:lang w:eastAsia="he-IL"/>
        </w:rPr>
        <w:t>D1</w:t>
      </w:r>
      <w:r w:rsidR="007A1678">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w:t>
      </w:r>
      <w:r w:rsidR="007A1678">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 xml:space="preserve">ת מוצר. </w:t>
      </w:r>
    </w:p>
    <w:p w:rsidR="00CE14AB" w:rsidRPr="00196243" w:rsidRDefault="00CE14AB" w:rsidP="00CE14AB">
      <w:pPr>
        <w:ind w:left="360"/>
        <w:rPr>
          <w:rFonts w:ascii="Comic Sans MS" w:hAnsi="Comic Sans MS" w:cs="David"/>
          <w:snapToGrid w:val="0"/>
          <w:sz w:val="20"/>
          <w:szCs w:val="22"/>
          <w:rtl/>
          <w:lang w:eastAsia="he-IL"/>
        </w:rPr>
      </w:pPr>
    </w:p>
    <w:p w:rsidR="00CE14AB" w:rsidRDefault="00CE14AB" w:rsidP="00CE14AB">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A1678" w:rsidRDefault="007A1678" w:rsidP="007A16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2</w:t>
      </w:r>
      <w:r w:rsidRPr="007A1678">
        <w:rPr>
          <w:rFonts w:ascii="Comic Sans MS" w:hAnsi="Comic Sans MS" w:cs="David" w:hint="cs"/>
          <w:snapToGrid w:val="0"/>
          <w:sz w:val="20"/>
          <w:szCs w:val="22"/>
          <w:rtl/>
          <w:lang w:eastAsia="he-IL"/>
        </w:rPr>
        <w:t xml:space="preserve">. לכל רשומת מוצר בטבלה </w:t>
      </w:r>
      <w:r w:rsidRPr="007A1678">
        <w:rPr>
          <w:rFonts w:ascii="Comic Sans MS" w:hAnsi="Comic Sans MS" w:cs="David"/>
          <w:snapToGrid w:val="0"/>
          <w:sz w:val="20"/>
          <w:szCs w:val="22"/>
          <w:lang w:eastAsia="he-IL"/>
        </w:rPr>
        <w:t xml:space="preserve">Products </w:t>
      </w:r>
      <w:r w:rsidRPr="007A1678">
        <w:rPr>
          <w:rFonts w:ascii="Comic Sans MS" w:hAnsi="Comic Sans MS" w:cs="David" w:hint="cs"/>
          <w:snapToGrid w:val="0"/>
          <w:sz w:val="20"/>
          <w:szCs w:val="22"/>
          <w:rtl/>
          <w:lang w:eastAsia="he-IL"/>
        </w:rPr>
        <w:t xml:space="preserve">  בצע: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2.1   </w:t>
      </w:r>
      <w:r w:rsidRPr="007A1678">
        <w:rPr>
          <w:rFonts w:ascii="Comic Sans MS" w:hAnsi="Comic Sans MS" w:cs="David" w:hint="cs"/>
          <w:snapToGrid w:val="0"/>
          <w:sz w:val="20"/>
          <w:szCs w:val="22"/>
          <w:rtl/>
          <w:lang w:eastAsia="he-IL"/>
        </w:rPr>
        <w:t xml:space="preserve">בנה רשומת פרטי אחסון </w:t>
      </w:r>
      <w:r>
        <w:rPr>
          <w:rFonts w:ascii="Comic Sans MS" w:hAnsi="Comic Sans MS" w:cs="David" w:hint="cs"/>
          <w:snapToGrid w:val="0"/>
          <w:sz w:val="20"/>
          <w:szCs w:val="22"/>
          <w:rtl/>
          <w:lang w:eastAsia="he-IL"/>
        </w:rPr>
        <w:t>הכוללת את המידע הרלוונטי לגבי המוצר.</w:t>
      </w:r>
      <w:r w:rsidRPr="007A1678">
        <w:rPr>
          <w:rFonts w:ascii="Comic Sans MS" w:hAnsi="Comic Sans MS" w:cs="David" w:hint="cs"/>
          <w:snapToGrid w:val="0"/>
          <w:sz w:val="20"/>
          <w:szCs w:val="22"/>
          <w:rtl/>
          <w:lang w:eastAsia="he-IL"/>
        </w:rPr>
        <w:t xml:space="preserve"> </w:t>
      </w:r>
    </w:p>
    <w:p w:rsid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2.2</w:t>
      </w:r>
      <w:r w:rsidRPr="007A167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הוסף רשומת פרטי אחסון לרשימה.</w:t>
      </w:r>
    </w:p>
    <w:p w:rsidR="007A1678" w:rsidRPr="007A1678" w:rsidRDefault="007A1678" w:rsidP="007A167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יצא קובץ רשימת פרטי אחסון למערכת בקרת מחסן. </w:t>
      </w:r>
    </w:p>
    <w:p w:rsidR="007A1678" w:rsidRDefault="007A1678" w:rsidP="007A1678">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שחרור טבלת </w:t>
      </w:r>
      <w:r>
        <w:rPr>
          <w:rFonts w:ascii="Comic Sans MS" w:hAnsi="Comic Sans MS"/>
          <w:b w:val="0"/>
          <w:bCs w:val="0"/>
          <w:snapToGrid w:val="0"/>
          <w:color w:val="auto"/>
          <w:sz w:val="20"/>
          <w:szCs w:val="22"/>
        </w:rPr>
        <w:t xml:space="preserve">Products </w:t>
      </w:r>
      <w:r>
        <w:rPr>
          <w:rFonts w:ascii="Comic Sans MS" w:hAnsi="Comic Sans MS" w:hint="cs"/>
          <w:b w:val="0"/>
          <w:bCs w:val="0"/>
          <w:snapToGrid w:val="0"/>
          <w:color w:val="auto"/>
          <w:sz w:val="20"/>
          <w:szCs w:val="22"/>
          <w:rtl/>
        </w:rPr>
        <w:t xml:space="preserve">. </w:t>
      </w:r>
    </w:p>
    <w:p w:rsidR="00CE14AB" w:rsidRPr="00CE14AB" w:rsidRDefault="007A1678" w:rsidP="007A1678">
      <w:pPr>
        <w:rPr>
          <w:rtl/>
          <w:lang w:eastAsia="he-IL"/>
        </w:rPr>
      </w:pPr>
      <w:r>
        <w:rPr>
          <w:rFonts w:hint="cs"/>
          <w:rtl/>
          <w:lang w:eastAsia="he-IL"/>
        </w:rPr>
        <w:t xml:space="preserve">      </w:t>
      </w:r>
    </w:p>
    <w:p w:rsidR="00CE14AB" w:rsidRPr="00196243" w:rsidRDefault="00CE14AB" w:rsidP="00CE14AB">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[1.1.3.9]</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CE14AB" w:rsidRDefault="00CE14AB" w:rsidP="007A1678">
      <w:pPr>
        <w:ind w:left="360"/>
        <w:rPr>
          <w:rFonts w:ascii="Comic Sans MS" w:hAnsi="Comic Sans MS" w:cs="David"/>
          <w:snapToGrid w:val="0"/>
          <w:sz w:val="20"/>
          <w:szCs w:val="22"/>
          <w:rtl/>
          <w:lang w:eastAsia="he-IL"/>
        </w:rPr>
      </w:pPr>
      <w:r w:rsidRPr="000B01D6">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w:t>
      </w:r>
      <w:r w:rsidR="007A1678">
        <w:rPr>
          <w:rFonts w:ascii="Comic Sans MS" w:hAnsi="Comic Sans MS" w:cs="David" w:hint="cs"/>
          <w:snapToGrid w:val="0"/>
          <w:sz w:val="20"/>
          <w:szCs w:val="22"/>
          <w:rtl/>
          <w:lang w:eastAsia="he-IL"/>
        </w:rPr>
        <w:t>שי</w:t>
      </w:r>
      <w:r>
        <w:rPr>
          <w:rFonts w:ascii="Comic Sans MS" w:hAnsi="Comic Sans MS" w:cs="David" w:hint="cs"/>
          <w:snapToGrid w:val="0"/>
          <w:sz w:val="20"/>
          <w:szCs w:val="22"/>
          <w:rtl/>
          <w:lang w:eastAsia="he-IL"/>
        </w:rPr>
        <w:t xml:space="preserve">מת </w:t>
      </w:r>
      <w:r w:rsidR="007A1678">
        <w:rPr>
          <w:rFonts w:ascii="Comic Sans MS" w:hAnsi="Comic Sans MS" w:cs="David" w:hint="cs"/>
          <w:snapToGrid w:val="0"/>
          <w:sz w:val="20"/>
          <w:szCs w:val="22"/>
          <w:rtl/>
          <w:lang w:eastAsia="he-IL"/>
        </w:rPr>
        <w:t>פרטי אחסון של מוצרים</w:t>
      </w:r>
      <w:r w:rsidRPr="000B01D6">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CE14AB" w:rsidRPr="00FB16C4" w:rsidRDefault="00CE14AB" w:rsidP="00CE14AB">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A1678">
        <w:rPr>
          <w:rFonts w:ascii="Comic Sans MS" w:hAnsi="Comic Sans MS" w:cs="David" w:hint="cs"/>
          <w:snapToGrid w:val="0"/>
          <w:sz w:val="20"/>
          <w:szCs w:val="22"/>
          <w:rtl/>
          <w:lang w:eastAsia="he-IL"/>
        </w:rPr>
        <w:t>מערכת בקרת מחסן</w:t>
      </w:r>
      <w:r>
        <w:rPr>
          <w:rFonts w:ascii="Comic Sans MS" w:hAnsi="Comic Sans MS" w:cs="David" w:hint="cs"/>
          <w:snapToGrid w:val="0"/>
          <w:sz w:val="20"/>
          <w:szCs w:val="22"/>
          <w:rtl/>
          <w:lang w:eastAsia="he-IL"/>
        </w:rPr>
        <w:t>.</w:t>
      </w:r>
    </w:p>
    <w:p w:rsidR="00596FF0" w:rsidRDefault="00596FF0" w:rsidP="00702BD3">
      <w:pPr>
        <w:rPr>
          <w:snapToGrid w:val="0"/>
          <w:sz w:val="20"/>
          <w:szCs w:val="22"/>
          <w:rtl/>
        </w:rPr>
      </w:pPr>
    </w:p>
    <w:p w:rsidR="00C05A84" w:rsidRPr="00996C49" w:rsidRDefault="00A6603F"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88552A">
        <w:rPr>
          <w:rFonts w:ascii="Comic Sans MS" w:hAnsi="Comic Sans MS"/>
          <w:b w:val="0"/>
          <w:bCs w:val="0"/>
          <w:snapToGrid w:val="0"/>
          <w:color w:val="auto"/>
          <w:sz w:val="28"/>
          <w:szCs w:val="28"/>
        </w:rPr>
        <w:lastRenderedPageBreak/>
        <w:t>3.1[1.1.4]</w:t>
      </w:r>
      <w:r w:rsidR="00C05A84" w:rsidRPr="0088552A">
        <w:rPr>
          <w:rFonts w:ascii="Comic Sans MS" w:hAnsi="Comic Sans MS" w:hint="cs"/>
          <w:b w:val="0"/>
          <w:bCs w:val="0"/>
          <w:snapToGrid w:val="0"/>
          <w:color w:val="auto"/>
          <w:sz w:val="28"/>
          <w:szCs w:val="28"/>
          <w:rtl/>
        </w:rPr>
        <w:t xml:space="preserve">  </w:t>
      </w:r>
      <w:r w:rsidR="00C05A84" w:rsidRPr="0088552A">
        <w:rPr>
          <w:rFonts w:ascii="Comic Sans MS" w:hAnsi="Comic Sans MS" w:hint="cs"/>
          <w:snapToGrid w:val="0"/>
          <w:color w:val="auto"/>
          <w:sz w:val="28"/>
          <w:szCs w:val="28"/>
          <w:rtl/>
        </w:rPr>
        <w:t xml:space="preserve">ניהול הזמנות לקוח  </w:t>
      </w:r>
    </w:p>
    <w:p w:rsidR="00596FF0" w:rsidRPr="0088552A" w:rsidRDefault="00596FF0" w:rsidP="00596FF0">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3.1[1.1.4.1]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פתיחת הזמנת לקוח </w:t>
      </w:r>
      <w:r w:rsidRPr="0088552A">
        <w:rPr>
          <w:rFonts w:ascii="Comic Sans MS" w:hAnsi="Comic Sans MS" w:hint="cs"/>
          <w:b w:val="0"/>
          <w:bCs w:val="0"/>
          <w:snapToGrid w:val="0"/>
          <w:color w:val="auto"/>
          <w:rtl/>
        </w:rPr>
        <w:t xml:space="preserve">  </w:t>
      </w:r>
    </w:p>
    <w:p w:rsidR="00596FF0" w:rsidRPr="00F16BC1"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להתחיל תהליך מכירה ללקוח. בכל תהליך כזה נוצרת רשומת הזמנה חדשה. רשומת ההזמנה מכילה את כל הפרטים הרלוונטיים למכירה /מסירה ללקוח. בסוף הליך המכירה מופק חשבון ללקוח שמבוסס על הפריטים בהזמנה.  </w:t>
      </w:r>
    </w:p>
    <w:p w:rsidR="00596FF0"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596FF0" w:rsidRPr="00196243" w:rsidRDefault="00596FF0" w:rsidP="00596FF0">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96FF0"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"הזמנה חדשה" .  </w:t>
      </w:r>
    </w:p>
    <w:p w:rsidR="00596FF0" w:rsidRPr="00196243" w:rsidRDefault="00596FF0" w:rsidP="00596FF0">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לתהליך המכירה כגון מספר לקוח, סוג הזמנה , מצב ההזמנה וכו'. </w:t>
      </w:r>
    </w:p>
    <w:p w:rsidR="00596FF0" w:rsidRDefault="00596FF0" w:rsidP="0067667F">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67667F">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קליטת שד</w:t>
      </w:r>
      <w:r w:rsidR="0067667F">
        <w:rPr>
          <w:rFonts w:ascii="Comic Sans MS" w:hAnsi="Comic Sans MS" w:hint="cs"/>
          <w:b w:val="0"/>
          <w:bCs w:val="0"/>
          <w:snapToGrid w:val="0"/>
          <w:color w:val="auto"/>
          <w:sz w:val="20"/>
          <w:szCs w:val="22"/>
          <w:rtl/>
        </w:rPr>
        <w:t>ות הרשומה</w:t>
      </w:r>
      <w:r w:rsidR="0067667F">
        <w:rPr>
          <w:rFonts w:ascii="Comic Sans MS" w:hAnsi="Comic Sans MS"/>
          <w:b w:val="0"/>
          <w:bCs w:val="0"/>
          <w:snapToGrid w:val="0"/>
          <w:color w:val="auto"/>
          <w:sz w:val="20"/>
          <w:szCs w:val="22"/>
        </w:rPr>
        <w:t xml:space="preserve"> </w:t>
      </w:r>
      <w:r w:rsidR="0067667F">
        <w:rPr>
          <w:rFonts w:ascii="Comic Sans MS" w:hAnsi="Comic Sans MS" w:hint="cs"/>
          <w:b w:val="0"/>
          <w:bCs w:val="0"/>
          <w:snapToGrid w:val="0"/>
          <w:color w:val="auto"/>
          <w:sz w:val="20"/>
          <w:szCs w:val="22"/>
          <w:rtl/>
        </w:rPr>
        <w:t xml:space="preserve"> </w:t>
      </w:r>
      <w:r w:rsidR="0067667F">
        <w:rPr>
          <w:rFonts w:ascii="Comic Sans MS" w:hAnsi="Comic Sans MS"/>
          <w:b w:val="0"/>
          <w:bCs w:val="0"/>
          <w:snapToGrid w:val="0"/>
          <w:color w:val="auto"/>
          <w:sz w:val="20"/>
          <w:szCs w:val="22"/>
        </w:rPr>
        <w:t>CoustemerId</w:t>
      </w:r>
      <w:r w:rsidR="0067667F">
        <w:rPr>
          <w:rFonts w:ascii="Comic Sans MS" w:hAnsi="Comic Sans MS" w:hint="cs"/>
          <w:b w:val="0"/>
          <w:bCs w:val="0"/>
          <w:snapToGrid w:val="0"/>
          <w:color w:val="auto"/>
          <w:sz w:val="20"/>
          <w:szCs w:val="22"/>
          <w:rtl/>
        </w:rPr>
        <w:t xml:space="preserve"> ו </w:t>
      </w:r>
      <w:r w:rsidR="0067667F">
        <w:rPr>
          <w:rFonts w:ascii="Comic Sans MS" w:hAnsi="Comic Sans MS"/>
          <w:b w:val="0"/>
          <w:bCs w:val="0"/>
          <w:snapToGrid w:val="0"/>
          <w:color w:val="auto"/>
          <w:sz w:val="20"/>
          <w:szCs w:val="22"/>
        </w:rPr>
        <w:t>OrderKind</w:t>
      </w:r>
      <w:r w:rsidR="0067667F">
        <w:rPr>
          <w:rFonts w:ascii="Comic Sans MS" w:hAnsi="Comic Sans MS" w:hint="cs"/>
          <w:b w:val="0"/>
          <w:bCs w:val="0"/>
          <w:snapToGrid w:val="0"/>
          <w:color w:val="auto"/>
          <w:sz w:val="20"/>
          <w:szCs w:val="22"/>
          <w:rtl/>
        </w:rPr>
        <w:t xml:space="preserve"> מן המשתמש</w:t>
      </w:r>
      <w:r>
        <w:rPr>
          <w:rFonts w:ascii="Comic Sans MS" w:hAnsi="Comic Sans MS" w:hint="cs"/>
          <w:b w:val="0"/>
          <w:bCs w:val="0"/>
          <w:snapToGrid w:val="0"/>
          <w:color w:val="auto"/>
          <w:sz w:val="20"/>
          <w:szCs w:val="22"/>
          <w:rtl/>
        </w:rPr>
        <w:t xml:space="preserve"> .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r w:rsidR="0067667F">
        <w:rPr>
          <w:rFonts w:ascii="Comic Sans MS" w:hAnsi="Comic Sans MS"/>
          <w:b w:val="0"/>
          <w:bCs w:val="0"/>
          <w:snapToGrid w:val="0"/>
          <w:color w:val="auto"/>
          <w:sz w:val="20"/>
          <w:szCs w:val="22"/>
        </w:rPr>
        <w:t>STASUS</w:t>
      </w:r>
      <w:r>
        <w:rPr>
          <w:rFonts w:ascii="Comic Sans MS" w:hAnsi="Comic Sans MS" w:hint="cs"/>
          <w:b w:val="0"/>
          <w:bCs w:val="0"/>
          <w:snapToGrid w:val="0"/>
          <w:color w:val="auto"/>
          <w:sz w:val="20"/>
          <w:szCs w:val="22"/>
          <w:rtl/>
        </w:rPr>
        <w:t xml:space="preserve"> ל</w:t>
      </w:r>
      <w:r w:rsidR="0067667F">
        <w:rPr>
          <w:rFonts w:ascii="Comic Sans MS" w:hAnsi="Comic Sans MS" w:hint="cs"/>
          <w:b w:val="0"/>
          <w:bCs w:val="0"/>
          <w:snapToGrid w:val="0"/>
          <w:color w:val="auto"/>
          <w:sz w:val="20"/>
          <w:szCs w:val="22"/>
          <w:rtl/>
        </w:rPr>
        <w:t xml:space="preserve">  "פעיל" </w:t>
      </w:r>
      <w:r>
        <w:rPr>
          <w:rFonts w:ascii="Comic Sans MS" w:hAnsi="Comic Sans MS" w:hint="cs"/>
          <w:b w:val="0"/>
          <w:bCs w:val="0"/>
          <w:snapToGrid w:val="0"/>
          <w:color w:val="auto"/>
          <w:sz w:val="20"/>
          <w:szCs w:val="22"/>
          <w:rtl/>
        </w:rPr>
        <w:t xml:space="preserve">.  </w:t>
      </w:r>
    </w:p>
    <w:p w:rsidR="00596FF0"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67667F">
        <w:rPr>
          <w:rFonts w:ascii="Comic Sans MS" w:hAnsi="Comic Sans MS" w:hint="cs"/>
          <w:b w:val="0"/>
          <w:bCs w:val="0"/>
          <w:snapToGrid w:val="0"/>
          <w:color w:val="auto"/>
          <w:sz w:val="20"/>
          <w:szCs w:val="22"/>
          <w:rtl/>
        </w:rPr>
        <w:t>אתחול</w:t>
      </w:r>
      <w:r>
        <w:rPr>
          <w:rFonts w:ascii="Comic Sans MS" w:hAnsi="Comic Sans MS" w:hint="cs"/>
          <w:b w:val="0"/>
          <w:bCs w:val="0"/>
          <w:snapToGrid w:val="0"/>
          <w:color w:val="auto"/>
          <w:sz w:val="20"/>
          <w:szCs w:val="22"/>
          <w:rtl/>
        </w:rPr>
        <w:t xml:space="preserve"> שדה  </w:t>
      </w:r>
      <w:r w:rsidR="0067667F">
        <w:rPr>
          <w:rFonts w:ascii="Comic Sans MS" w:hAnsi="Comic Sans MS" w:hint="cs"/>
          <w:b w:val="0"/>
          <w:bCs w:val="0"/>
          <w:snapToGrid w:val="0"/>
          <w:color w:val="auto"/>
          <w:sz w:val="20"/>
          <w:szCs w:val="22"/>
          <w:rtl/>
        </w:rPr>
        <w:t xml:space="preserve"> </w:t>
      </w:r>
      <w:r w:rsidR="0067667F">
        <w:rPr>
          <w:rFonts w:ascii="Comic Sans MS" w:hAnsi="Comic Sans MS"/>
          <w:b w:val="0"/>
          <w:bCs w:val="0"/>
          <w:snapToGrid w:val="0"/>
          <w:color w:val="auto"/>
          <w:sz w:val="20"/>
          <w:szCs w:val="22"/>
        </w:rPr>
        <w:t>TotalPrice</w:t>
      </w:r>
      <w:r w:rsidR="0067667F">
        <w:rPr>
          <w:rFonts w:ascii="Comic Sans MS" w:hAnsi="Comic Sans MS" w:hint="cs"/>
          <w:b w:val="0"/>
          <w:bCs w:val="0"/>
          <w:snapToGrid w:val="0"/>
          <w:color w:val="auto"/>
          <w:sz w:val="20"/>
          <w:szCs w:val="22"/>
          <w:rtl/>
        </w:rPr>
        <w:t xml:space="preserve"> ל- 0.0  . </w:t>
      </w:r>
    </w:p>
    <w:p w:rsidR="0067667F" w:rsidRDefault="00596FF0"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67667F">
        <w:rPr>
          <w:rFonts w:ascii="Comic Sans MS" w:hAnsi="Comic Sans MS" w:hint="cs"/>
          <w:b w:val="0"/>
          <w:bCs w:val="0"/>
          <w:snapToGrid w:val="0"/>
          <w:color w:val="auto"/>
          <w:sz w:val="20"/>
          <w:szCs w:val="22"/>
          <w:rtl/>
        </w:rPr>
        <w:t xml:space="preserve"> אתחול שדה  </w:t>
      </w:r>
      <w:r w:rsidR="0067667F">
        <w:rPr>
          <w:rFonts w:ascii="Comic Sans MS" w:hAnsi="Comic Sans MS"/>
          <w:b w:val="0"/>
          <w:bCs w:val="0"/>
          <w:snapToGrid w:val="0"/>
          <w:color w:val="auto"/>
          <w:sz w:val="20"/>
          <w:szCs w:val="22"/>
        </w:rPr>
        <w:t xml:space="preserve">WasPayed </w:t>
      </w:r>
      <w:r w:rsidR="0067667F">
        <w:rPr>
          <w:rFonts w:ascii="Comic Sans MS" w:hAnsi="Comic Sans MS" w:hint="cs"/>
          <w:b w:val="0"/>
          <w:bCs w:val="0"/>
          <w:snapToGrid w:val="0"/>
          <w:color w:val="auto"/>
          <w:sz w:val="20"/>
          <w:szCs w:val="22"/>
          <w:rtl/>
        </w:rPr>
        <w:t xml:space="preserve"> ל- </w:t>
      </w:r>
      <w:r w:rsidR="0067667F">
        <w:rPr>
          <w:rFonts w:ascii="Comic Sans MS" w:hAnsi="Comic Sans MS"/>
          <w:b w:val="0"/>
          <w:bCs w:val="0"/>
          <w:snapToGrid w:val="0"/>
          <w:color w:val="auto"/>
          <w:sz w:val="20"/>
          <w:szCs w:val="22"/>
        </w:rPr>
        <w:t xml:space="preserve">False </w:t>
      </w:r>
    </w:p>
    <w:p w:rsidR="0067667F" w:rsidRDefault="0067667F"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6.  אתחול שדה </w:t>
      </w:r>
      <w:r>
        <w:rPr>
          <w:rFonts w:ascii="Comic Sans MS" w:hAnsi="Comic Sans MS"/>
          <w:b w:val="0"/>
          <w:bCs w:val="0"/>
          <w:snapToGrid w:val="0"/>
          <w:color w:val="auto"/>
          <w:sz w:val="20"/>
          <w:szCs w:val="22"/>
        </w:rPr>
        <w:t>TotalDiscount</w:t>
      </w:r>
      <w:r>
        <w:rPr>
          <w:rFonts w:ascii="Comic Sans MS" w:hAnsi="Comic Sans MS" w:hint="cs"/>
          <w:b w:val="0"/>
          <w:bCs w:val="0"/>
          <w:snapToGrid w:val="0"/>
          <w:color w:val="auto"/>
          <w:sz w:val="20"/>
          <w:szCs w:val="22"/>
          <w:rtl/>
        </w:rPr>
        <w:t xml:space="preserve">  ל- 0 . </w:t>
      </w:r>
    </w:p>
    <w:p w:rsidR="0067667F" w:rsidRDefault="0067667F" w:rsidP="004D64DE">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  אתחול שדה</w:t>
      </w:r>
      <w:r w:rsidR="004D64DE">
        <w:rPr>
          <w:rFonts w:ascii="Comic Sans MS" w:hAnsi="Comic Sans MS" w:hint="cs"/>
          <w:b w:val="0"/>
          <w:bCs w:val="0"/>
          <w:snapToGrid w:val="0"/>
          <w:color w:val="auto"/>
          <w:sz w:val="20"/>
          <w:szCs w:val="22"/>
          <w:rtl/>
        </w:rPr>
        <w:t xml:space="preserve"> </w:t>
      </w:r>
      <w:r w:rsidR="004D64DE">
        <w:rPr>
          <w:rFonts w:ascii="Comic Sans MS" w:hAnsi="Comic Sans MS"/>
          <w:b w:val="0"/>
          <w:bCs w:val="0"/>
          <w:snapToGrid w:val="0"/>
          <w:color w:val="auto"/>
          <w:sz w:val="20"/>
          <w:szCs w:val="22"/>
        </w:rPr>
        <w:t xml:space="preserve">IsCanseled </w:t>
      </w:r>
      <w:r w:rsidR="004D64DE">
        <w:rPr>
          <w:rFonts w:ascii="Comic Sans MS" w:hAnsi="Comic Sans MS" w:hint="cs"/>
          <w:b w:val="0"/>
          <w:bCs w:val="0"/>
          <w:snapToGrid w:val="0"/>
          <w:color w:val="auto"/>
          <w:sz w:val="20"/>
          <w:szCs w:val="22"/>
          <w:rtl/>
        </w:rPr>
        <w:t xml:space="preserve">  ל- </w:t>
      </w:r>
      <w:r w:rsidR="004D64DE">
        <w:rPr>
          <w:rFonts w:ascii="Comic Sans MS" w:hAnsi="Comic Sans MS"/>
          <w:b w:val="0"/>
          <w:bCs w:val="0"/>
          <w:snapToGrid w:val="0"/>
          <w:color w:val="auto"/>
          <w:sz w:val="20"/>
          <w:szCs w:val="22"/>
        </w:rPr>
        <w:t>False</w:t>
      </w:r>
      <w:r>
        <w:rPr>
          <w:rFonts w:ascii="Comic Sans MS" w:hAnsi="Comic Sans MS" w:hint="cs"/>
          <w:b w:val="0"/>
          <w:bCs w:val="0"/>
          <w:snapToGrid w:val="0"/>
          <w:color w:val="auto"/>
          <w:sz w:val="20"/>
          <w:szCs w:val="22"/>
          <w:rtl/>
        </w:rPr>
        <w:t xml:space="preserve">. </w:t>
      </w:r>
    </w:p>
    <w:p w:rsidR="00596FF0" w:rsidRDefault="0067667F"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8.  </w:t>
      </w:r>
      <w:r w:rsidR="00596FF0">
        <w:rPr>
          <w:rFonts w:ascii="Comic Sans MS" w:hAnsi="Comic Sans MS" w:hint="cs"/>
          <w:b w:val="0"/>
          <w:bCs w:val="0"/>
          <w:snapToGrid w:val="0"/>
          <w:color w:val="auto"/>
          <w:sz w:val="20"/>
          <w:szCs w:val="22"/>
          <w:rtl/>
        </w:rPr>
        <w:t xml:space="preserve">לאחר "אישור" יופק מזהה </w:t>
      </w:r>
      <w:r>
        <w:rPr>
          <w:rFonts w:ascii="Comic Sans MS" w:hAnsi="Comic Sans MS" w:hint="cs"/>
          <w:b w:val="0"/>
          <w:bCs w:val="0"/>
          <w:snapToGrid w:val="0"/>
          <w:color w:val="auto"/>
          <w:sz w:val="20"/>
          <w:szCs w:val="22"/>
          <w:rtl/>
        </w:rPr>
        <w:t xml:space="preserve">הזמנה חדשה </w:t>
      </w:r>
      <w:r w:rsidR="00596FF0">
        <w:rPr>
          <w:rFonts w:ascii="Comic Sans MS" w:hAnsi="Comic Sans MS" w:hint="cs"/>
          <w:b w:val="0"/>
          <w:bCs w:val="0"/>
          <w:snapToGrid w:val="0"/>
          <w:color w:val="auto"/>
          <w:sz w:val="20"/>
          <w:szCs w:val="22"/>
          <w:rtl/>
        </w:rPr>
        <w:t xml:space="preserve"> והרשומה תתווסף לטבלת </w:t>
      </w:r>
      <w:r>
        <w:rPr>
          <w:rFonts w:ascii="Comic Sans MS" w:hAnsi="Comic Sans MS"/>
          <w:b w:val="0"/>
          <w:bCs w:val="0"/>
          <w:snapToGrid w:val="0"/>
          <w:color w:val="auto"/>
          <w:sz w:val="20"/>
          <w:szCs w:val="22"/>
        </w:rPr>
        <w:t xml:space="preserve">Orders </w:t>
      </w:r>
      <w:r w:rsidR="00596FF0">
        <w:rPr>
          <w:rFonts w:ascii="Comic Sans MS" w:hAnsi="Comic Sans MS"/>
          <w:b w:val="0"/>
          <w:bCs w:val="0"/>
          <w:snapToGrid w:val="0"/>
          <w:color w:val="auto"/>
          <w:sz w:val="20"/>
          <w:szCs w:val="22"/>
          <w:rtl/>
        </w:rPr>
        <w:t xml:space="preserve">  </w:t>
      </w:r>
      <w:r w:rsidR="00596FF0">
        <w:rPr>
          <w:rFonts w:ascii="Comic Sans MS" w:hAnsi="Comic Sans MS" w:hint="cs"/>
          <w:b w:val="0"/>
          <w:bCs w:val="0"/>
          <w:snapToGrid w:val="0"/>
          <w:color w:val="auto"/>
          <w:sz w:val="20"/>
          <w:szCs w:val="22"/>
          <w:rtl/>
        </w:rPr>
        <w:t>.</w:t>
      </w:r>
    </w:p>
    <w:p w:rsidR="00596FF0" w:rsidRDefault="004D64DE" w:rsidP="0067667F">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9</w:t>
      </w:r>
      <w:r w:rsidR="00596FF0">
        <w:rPr>
          <w:rFonts w:ascii="Comic Sans MS" w:hAnsi="Comic Sans MS" w:hint="cs"/>
          <w:b w:val="0"/>
          <w:bCs w:val="0"/>
          <w:snapToGrid w:val="0"/>
          <w:color w:val="auto"/>
          <w:sz w:val="20"/>
          <w:szCs w:val="22"/>
          <w:rtl/>
        </w:rPr>
        <w:t xml:space="preserve">. שחרור טבלת </w:t>
      </w:r>
      <w:r w:rsidR="0067667F">
        <w:rPr>
          <w:rFonts w:ascii="Comic Sans MS" w:hAnsi="Comic Sans MS"/>
          <w:b w:val="0"/>
          <w:bCs w:val="0"/>
          <w:snapToGrid w:val="0"/>
          <w:color w:val="auto"/>
          <w:sz w:val="20"/>
          <w:szCs w:val="22"/>
        </w:rPr>
        <w:t>Orders</w:t>
      </w:r>
      <w:r w:rsidR="00596FF0">
        <w:rPr>
          <w:rFonts w:ascii="Comic Sans MS" w:hAnsi="Comic Sans MS" w:hint="cs"/>
          <w:b w:val="0"/>
          <w:bCs w:val="0"/>
          <w:snapToGrid w:val="0"/>
          <w:color w:val="auto"/>
          <w:sz w:val="20"/>
          <w:szCs w:val="22"/>
          <w:rtl/>
        </w:rPr>
        <w:t xml:space="preserve"> מנעילה</w:t>
      </w:r>
      <w:r w:rsidR="00596FF0" w:rsidRPr="00FB16C4">
        <w:rPr>
          <w:rFonts w:ascii="Comic Sans MS" w:hAnsi="Comic Sans MS" w:hint="cs"/>
          <w:b w:val="0"/>
          <w:bCs w:val="0"/>
          <w:snapToGrid w:val="0"/>
          <w:color w:val="auto"/>
          <w:sz w:val="20"/>
          <w:szCs w:val="22"/>
          <w:rtl/>
        </w:rPr>
        <w:t>.</w:t>
      </w:r>
    </w:p>
    <w:p w:rsidR="00596FF0" w:rsidRPr="00CE7AC9" w:rsidRDefault="00596FF0" w:rsidP="00596FF0">
      <w:pPr>
        <w:rPr>
          <w:rtl/>
          <w:lang w:eastAsia="he-IL"/>
        </w:rPr>
      </w:pPr>
    </w:p>
    <w:p w:rsidR="00596FF0" w:rsidRPr="00196243" w:rsidRDefault="00596FF0" w:rsidP="00596FF0">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96FF0" w:rsidRDefault="00596FF0" w:rsidP="0067667F">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67667F">
        <w:rPr>
          <w:rFonts w:ascii="Comic Sans MS" w:hAnsi="Comic Sans MS" w:cs="David" w:hint="cs"/>
          <w:snapToGrid w:val="0"/>
          <w:sz w:val="20"/>
          <w:szCs w:val="22"/>
          <w:rtl/>
          <w:lang w:eastAsia="he-IL"/>
        </w:rPr>
        <w:t>הזמנה</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67667F">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596FF0" w:rsidRPr="00FB16C4" w:rsidRDefault="00596FF0" w:rsidP="0067667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67667F">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506327" w:rsidRDefault="00506327" w:rsidP="00702BD3">
      <w:pPr>
        <w:rPr>
          <w:snapToGrid w:val="0"/>
          <w:sz w:val="20"/>
          <w:szCs w:val="22"/>
          <w:rtl/>
        </w:rPr>
      </w:pPr>
    </w:p>
    <w:p w:rsidR="00506327" w:rsidRPr="0088552A" w:rsidRDefault="00506327" w:rsidP="00506327">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3.1[1.1.4.2]</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הוספת  מוצר להזמנה</w:t>
      </w:r>
      <w:r w:rsidRPr="0088552A">
        <w:rPr>
          <w:rFonts w:ascii="Comic Sans MS" w:hAnsi="Comic Sans MS" w:hint="cs"/>
          <w:b w:val="0"/>
          <w:bCs w:val="0"/>
          <w:snapToGrid w:val="0"/>
          <w:color w:val="auto"/>
          <w:rtl/>
        </w:rPr>
        <w:t xml:space="preserve"> </w:t>
      </w:r>
    </w:p>
    <w:p w:rsidR="00506327" w:rsidRPr="00F16BC1"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506327" w:rsidRDefault="00506327" w:rsidP="00506327">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במהלך הביצוע של הזמנה יש צורך להוסיף מוצרים לרשומת ההזמנה. לכל מוצר והזמנה יש קשר ייחודי . לאחר פתיחת ההזמנה אנו מוסיפים אליה מוצרים , ע"י בניית רשימות המורכבות ממזהה המוצר ומזהה ההזמנה. התהליך  נעשה בעמדת האריזה.</w:t>
      </w:r>
      <w:r w:rsidR="00536FB7">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r w:rsidR="00536FB7" w:rsidRPr="00536FB7">
        <w:rPr>
          <w:rFonts w:ascii="Comic Sans MS" w:hAnsi="Comic Sans MS" w:cs="David"/>
          <w:snapToGrid w:val="0"/>
          <w:sz w:val="20"/>
          <w:szCs w:val="22"/>
          <w:lang w:eastAsia="he-IL"/>
        </w:rPr>
        <w:t>OrderProductReletion</w:t>
      </w:r>
      <w:r w:rsidR="00536FB7" w:rsidRPr="00536FB7">
        <w:rPr>
          <w:rFonts w:ascii="Comic Sans MS" w:hAnsi="Comic Sans MS" w:cs="David"/>
          <w:snapToGrid w:val="0"/>
          <w:sz w:val="20"/>
          <w:szCs w:val="22"/>
          <w:rtl/>
          <w:lang w:eastAsia="he-IL"/>
        </w:rPr>
        <w:t xml:space="preserve">  </w:t>
      </w:r>
      <w:r w:rsidR="00536FB7" w:rsidRPr="00536FB7">
        <w:rPr>
          <w:rFonts w:ascii="Comic Sans MS" w:hAnsi="Comic Sans MS" w:cs="David" w:hint="cs"/>
          <w:snapToGrid w:val="0"/>
          <w:sz w:val="20"/>
          <w:szCs w:val="22"/>
          <w:rtl/>
          <w:lang w:eastAsia="he-IL"/>
        </w:rPr>
        <w:t xml:space="preserve">באופן זה כל הזמנה מכילה רשימה חד ערכית של מוצרים וכל מוצר שנמכר שייך באופן חד ערכי להזמנה אחת </w:t>
      </w:r>
      <w:r w:rsidR="00536FB7">
        <w:rPr>
          <w:rFonts w:ascii="Comic Sans MS" w:hAnsi="Comic Sans MS" w:cs="David" w:hint="cs"/>
          <w:snapToGrid w:val="0"/>
          <w:sz w:val="20"/>
          <w:szCs w:val="22"/>
          <w:rtl/>
          <w:lang w:eastAsia="he-IL"/>
        </w:rPr>
        <w:t>.</w:t>
      </w:r>
    </w:p>
    <w:p w:rsidR="00506327" w:rsidRPr="00506327" w:rsidRDefault="00506327" w:rsidP="00506327">
      <w:pPr>
        <w:ind w:left="360"/>
        <w:rPr>
          <w:rFonts w:ascii="Comic Sans MS" w:hAnsi="Comic Sans MS" w:cs="David"/>
          <w:snapToGrid w:val="0"/>
          <w:sz w:val="20"/>
          <w:szCs w:val="22"/>
          <w:rtl/>
          <w:lang w:eastAsia="he-IL"/>
        </w:rPr>
      </w:pPr>
    </w:p>
    <w:p w:rsidR="00506327" w:rsidRPr="00196243"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506327"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506327" w:rsidRPr="00196243" w:rsidRDefault="00506327" w:rsidP="00506327">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506327"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506327" w:rsidRDefault="00506327" w:rsidP="00506327">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536FB7" w:rsidRDefault="00506327"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00536FB7" w:rsidRPr="00536FB7">
        <w:rPr>
          <w:rFonts w:ascii="Comic Sans MS" w:hAnsi="Comic Sans MS" w:hint="c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בניית רשומת קשר  המורכבת ממזהה מוצר ומזהה הזמנה.  </w:t>
      </w:r>
    </w:p>
    <w:p w:rsidR="00536FB7" w:rsidRDefault="00506327"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536FB7">
        <w:rPr>
          <w:rFonts w:ascii="Comic Sans MS" w:hAnsi="Comic Sans MS" w:hint="cs"/>
          <w:b w:val="0"/>
          <w:bCs w:val="0"/>
          <w:snapToGrid w:val="0"/>
          <w:color w:val="auto"/>
          <w:sz w:val="20"/>
          <w:szCs w:val="22"/>
          <w:rtl/>
        </w:rPr>
        <w:t xml:space="preserve">נעילת טבלת </w:t>
      </w:r>
      <w:r w:rsidR="00536FB7">
        <w:rPr>
          <w:rFonts w:ascii="Comic Sans MS" w:hAnsi="Comic Sans MS"/>
          <w:b w:val="0"/>
          <w:bCs w:val="0"/>
          <w:snapToGrid w:val="0"/>
          <w:color w:val="auto"/>
          <w:sz w:val="20"/>
          <w:szCs w:val="22"/>
        </w:rPr>
        <w:t>OrderProductReletion</w:t>
      </w:r>
      <w:r w:rsidR="00536FB7">
        <w:rPr>
          <w:rFonts w:ascii="Comic Sans MS" w:hAnsi="Comic Sans M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 .</w:t>
      </w:r>
    </w:p>
    <w:p w:rsidR="006E78C1" w:rsidRDefault="00604B4A" w:rsidP="006E78C1">
      <w:pPr>
        <w:pStyle w:val="TOC1"/>
        <w:tabs>
          <w:tab w:val="left" w:pos="180"/>
        </w:tabs>
        <w:spacing w:line="240" w:lineRule="auto"/>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3. </w:t>
      </w:r>
      <w:r w:rsidR="007B105C">
        <w:rPr>
          <w:rFonts w:ascii="Comic Sans MS" w:hAnsi="Comic Sans MS" w:hint="cs"/>
          <w:b w:val="0"/>
          <w:bCs w:val="0"/>
          <w:snapToGrid w:val="0"/>
          <w:color w:val="auto"/>
          <w:sz w:val="20"/>
          <w:szCs w:val="22"/>
          <w:rtl/>
        </w:rPr>
        <w:t xml:space="preserve">נעילת טבלת </w:t>
      </w:r>
      <w:r w:rsidR="007B105C">
        <w:rPr>
          <w:rFonts w:ascii="Comic Sans MS" w:hAnsi="Comic Sans MS"/>
          <w:b w:val="0"/>
          <w:bCs w:val="0"/>
          <w:snapToGrid w:val="0"/>
          <w:color w:val="auto"/>
          <w:sz w:val="20"/>
          <w:szCs w:val="22"/>
        </w:rPr>
        <w:t xml:space="preserve">Orders </w:t>
      </w:r>
      <w:r w:rsidR="006E78C1">
        <w:rPr>
          <w:rFonts w:ascii="Comic Sans MS" w:hAnsi="Comic Sans MS" w:hint="cs"/>
          <w:b w:val="0"/>
          <w:bCs w:val="0"/>
          <w:snapToGrid w:val="0"/>
          <w:color w:val="auto"/>
          <w:sz w:val="20"/>
          <w:szCs w:val="22"/>
          <w:rtl/>
        </w:rPr>
        <w:t xml:space="preserve"> .</w:t>
      </w:r>
    </w:p>
    <w:p w:rsidR="007B105C" w:rsidRDefault="007B105C" w:rsidP="00E0653D">
      <w:pPr>
        <w:pStyle w:val="TOC1"/>
        <w:tabs>
          <w:tab w:val="left" w:pos="180"/>
        </w:tabs>
        <w:spacing w:line="240" w:lineRule="auto"/>
        <w:rPr>
          <w:rFonts w:ascii="Comic Sans MS" w:hAnsi="Comic Sans MS"/>
          <w:b w:val="0"/>
          <w:bCs w:val="0"/>
          <w:snapToGrid w:val="0"/>
          <w:color w:val="auto"/>
          <w:sz w:val="20"/>
          <w:szCs w:val="22"/>
        </w:rPr>
      </w:pPr>
      <w:r>
        <w:rPr>
          <w:rFonts w:hint="cs"/>
          <w:rtl/>
        </w:rPr>
        <w:t xml:space="preserve">       </w:t>
      </w:r>
      <w:r>
        <w:rPr>
          <w:rFonts w:ascii="Comic Sans MS" w:hAnsi="Comic Sans MS" w:hint="cs"/>
          <w:b w:val="0"/>
          <w:bCs w:val="0"/>
          <w:snapToGrid w:val="0"/>
          <w:color w:val="auto"/>
          <w:sz w:val="20"/>
          <w:szCs w:val="22"/>
          <w:rtl/>
        </w:rPr>
        <w:t xml:space="preserve">4. </w:t>
      </w:r>
      <w:r w:rsidR="006E78C1">
        <w:rPr>
          <w:rFonts w:ascii="Comic Sans MS" w:hAnsi="Comic Sans MS" w:hint="cs"/>
          <w:b w:val="0"/>
          <w:bCs w:val="0"/>
          <w:snapToGrid w:val="0"/>
          <w:color w:val="auto"/>
          <w:sz w:val="20"/>
          <w:szCs w:val="22"/>
          <w:rtl/>
        </w:rPr>
        <w:t xml:space="preserve"> עדכון חיוב בהזמנה על פי המחיר של המוצר </w:t>
      </w:r>
      <w:r w:rsidR="00E0653D">
        <w:rPr>
          <w:rFonts w:ascii="Comic Sans MS" w:hAnsi="Comic Sans MS" w:hint="cs"/>
          <w:b w:val="0"/>
          <w:bCs w:val="0"/>
          <w:snapToGrid w:val="0"/>
          <w:color w:val="auto"/>
          <w:sz w:val="20"/>
          <w:szCs w:val="22"/>
          <w:rtl/>
        </w:rPr>
        <w:t>שמוסיפים</w:t>
      </w:r>
      <w:r w:rsidR="006E78C1">
        <w:rPr>
          <w:rFonts w:ascii="Comic Sans MS" w:hAnsi="Comic Sans MS" w:hint="cs"/>
          <w:b w:val="0"/>
          <w:bCs w:val="0"/>
          <w:snapToGrid w:val="0"/>
          <w:color w:val="auto"/>
          <w:sz w:val="20"/>
          <w:szCs w:val="22"/>
          <w:rtl/>
        </w:rPr>
        <w:t xml:space="preserve"> ואחוז ההנחה שלו (תהליך עדכון הזמנה </w:t>
      </w:r>
      <w:r w:rsidR="006E78C1">
        <w:rPr>
          <w:rFonts w:ascii="Comic Sans MS" w:hAnsi="Comic Sans MS"/>
          <w:b w:val="0"/>
          <w:bCs w:val="0"/>
          <w:snapToGrid w:val="0"/>
          <w:color w:val="auto"/>
          <w:sz w:val="20"/>
          <w:szCs w:val="22"/>
        </w:rPr>
        <w:t xml:space="preserve">[1.1.4.4] </w:t>
      </w:r>
      <w:r w:rsidR="006E78C1">
        <w:rPr>
          <w:rFonts w:ascii="Comic Sans MS" w:hAnsi="Comic Sans MS" w:hint="cs"/>
          <w:b w:val="0"/>
          <w:bCs w:val="0"/>
          <w:snapToGrid w:val="0"/>
          <w:color w:val="auto"/>
          <w:sz w:val="20"/>
          <w:szCs w:val="22"/>
          <w:rtl/>
        </w:rPr>
        <w:t>)</w:t>
      </w:r>
    </w:p>
    <w:p w:rsidR="006E78C1" w:rsidRPr="006E78C1" w:rsidRDefault="006E78C1" w:rsidP="006E78C1">
      <w:pPr>
        <w:pStyle w:val="TOC1"/>
        <w:tabs>
          <w:tab w:val="left" w:pos="180"/>
        </w:tabs>
        <w:spacing w:line="240" w:lineRule="auto"/>
        <w:ind w:left="360"/>
        <w:rPr>
          <w:rFonts w:ascii="Comic Sans MS" w:hAnsi="Comic Sans MS"/>
          <w:b w:val="0"/>
          <w:bCs w:val="0"/>
          <w:snapToGrid w:val="0"/>
          <w:color w:val="auto"/>
          <w:sz w:val="20"/>
          <w:szCs w:val="22"/>
          <w:rtl/>
        </w:rPr>
      </w:pPr>
      <w:r w:rsidRPr="006E78C1">
        <w:rPr>
          <w:rFonts w:ascii="Comic Sans MS" w:hAnsi="Comic Sans MS" w:hint="cs"/>
          <w:b w:val="0"/>
          <w:bCs w:val="0"/>
          <w:snapToGrid w:val="0"/>
          <w:color w:val="auto"/>
          <w:sz w:val="20"/>
          <w:szCs w:val="22"/>
          <w:rtl/>
        </w:rPr>
        <w:t xml:space="preserve">5. הוספת הרשומה לטבלה .  </w:t>
      </w:r>
    </w:p>
    <w:p w:rsidR="00506327" w:rsidRDefault="006E78C1" w:rsidP="00536FB7">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506327">
        <w:rPr>
          <w:rFonts w:ascii="Comic Sans MS" w:hAnsi="Comic Sans MS" w:hint="cs"/>
          <w:b w:val="0"/>
          <w:bCs w:val="0"/>
          <w:snapToGrid w:val="0"/>
          <w:color w:val="auto"/>
          <w:sz w:val="20"/>
          <w:szCs w:val="22"/>
          <w:rtl/>
        </w:rPr>
        <w:t xml:space="preserve">. שחרור טבלת </w:t>
      </w:r>
      <w:r w:rsidR="00536FB7">
        <w:rPr>
          <w:rFonts w:ascii="Comic Sans MS" w:hAnsi="Comic Sans MS"/>
          <w:b w:val="0"/>
          <w:bCs w:val="0"/>
          <w:snapToGrid w:val="0"/>
          <w:color w:val="auto"/>
          <w:sz w:val="20"/>
          <w:szCs w:val="22"/>
        </w:rPr>
        <w:t>OrderProductReletion</w:t>
      </w:r>
      <w:r w:rsidR="00536FB7">
        <w:rPr>
          <w:rFonts w:ascii="Comic Sans MS" w:hAnsi="Comic Sans MS"/>
          <w:b w:val="0"/>
          <w:bCs w:val="0"/>
          <w:snapToGrid w:val="0"/>
          <w:color w:val="auto"/>
          <w:sz w:val="20"/>
          <w:szCs w:val="22"/>
          <w:rtl/>
        </w:rPr>
        <w:t xml:space="preserve">  </w:t>
      </w:r>
      <w:r w:rsidR="00536FB7">
        <w:rPr>
          <w:rFonts w:ascii="Comic Sans MS" w:hAnsi="Comic Sans MS" w:hint="cs"/>
          <w:b w:val="0"/>
          <w:bCs w:val="0"/>
          <w:snapToGrid w:val="0"/>
          <w:color w:val="auto"/>
          <w:sz w:val="20"/>
          <w:szCs w:val="22"/>
          <w:rtl/>
        </w:rPr>
        <w:t xml:space="preserve"> </w:t>
      </w:r>
      <w:r w:rsidR="00506327">
        <w:rPr>
          <w:rFonts w:ascii="Comic Sans MS" w:hAnsi="Comic Sans MS" w:hint="cs"/>
          <w:b w:val="0"/>
          <w:bCs w:val="0"/>
          <w:snapToGrid w:val="0"/>
          <w:color w:val="auto"/>
          <w:sz w:val="20"/>
          <w:szCs w:val="22"/>
          <w:rtl/>
        </w:rPr>
        <w:t>מנעילה</w:t>
      </w:r>
      <w:r w:rsidR="00506327" w:rsidRPr="00FB16C4">
        <w:rPr>
          <w:rFonts w:ascii="Comic Sans MS" w:hAnsi="Comic Sans MS" w:hint="cs"/>
          <w:b w:val="0"/>
          <w:bCs w:val="0"/>
          <w:snapToGrid w:val="0"/>
          <w:color w:val="auto"/>
          <w:sz w:val="20"/>
          <w:szCs w:val="22"/>
          <w:rtl/>
        </w:rPr>
        <w:t>.</w:t>
      </w:r>
    </w:p>
    <w:p w:rsidR="006E78C1" w:rsidRDefault="006E78C1" w:rsidP="006E78C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שחרור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6E78C1" w:rsidRPr="00CE7AC9" w:rsidRDefault="006E78C1" w:rsidP="006E78C1">
      <w:pPr>
        <w:rPr>
          <w:rtl/>
          <w:lang w:eastAsia="he-IL"/>
        </w:rPr>
      </w:pPr>
    </w:p>
    <w:p w:rsidR="00506327" w:rsidRPr="00196243" w:rsidRDefault="00506327" w:rsidP="00506327">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506327" w:rsidRDefault="00506327" w:rsidP="00536FB7">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sidR="00536FB7">
        <w:rPr>
          <w:rFonts w:ascii="Comic Sans MS" w:hAnsi="Comic Sans MS" w:cs="David" w:hint="cs"/>
          <w:snapToGrid w:val="0"/>
          <w:sz w:val="20"/>
          <w:szCs w:val="22"/>
          <w:rtl/>
          <w:lang w:eastAsia="he-IL"/>
        </w:rPr>
        <w:t xml:space="preserve">קשר </w:t>
      </w:r>
      <w:r>
        <w:rPr>
          <w:rFonts w:ascii="Comic Sans MS" w:hAnsi="Comic Sans MS" w:cs="David" w:hint="cs"/>
          <w:snapToGrid w:val="0"/>
          <w:sz w:val="20"/>
          <w:szCs w:val="22"/>
          <w:rtl/>
          <w:lang w:eastAsia="he-IL"/>
        </w:rPr>
        <w:t>מוצר</w:t>
      </w:r>
      <w:r w:rsidR="00536FB7">
        <w:rPr>
          <w:rFonts w:ascii="Comic Sans MS" w:hAnsi="Comic Sans MS" w:cs="David" w:hint="cs"/>
          <w:snapToGrid w:val="0"/>
          <w:sz w:val="20"/>
          <w:szCs w:val="22"/>
          <w:rtl/>
          <w:lang w:eastAsia="he-IL"/>
        </w:rPr>
        <w:t xml:space="preserve">-הזמנה </w:t>
      </w:r>
      <w:r>
        <w:rPr>
          <w:rFonts w:ascii="Comic Sans MS" w:hAnsi="Comic Sans MS" w:cs="David" w:hint="cs"/>
          <w:snapToGrid w:val="0"/>
          <w:sz w:val="20"/>
          <w:szCs w:val="22"/>
          <w:rtl/>
          <w:lang w:eastAsia="he-IL"/>
        </w:rPr>
        <w:t xml:space="preserve">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536FB7" w:rsidRPr="00536FB7">
        <w:rPr>
          <w:rFonts w:ascii="Comic Sans MS" w:hAnsi="Comic Sans MS" w:cs="David"/>
          <w:snapToGrid w:val="0"/>
          <w:sz w:val="20"/>
          <w:szCs w:val="22"/>
          <w:lang w:eastAsia="he-IL"/>
        </w:rPr>
        <w:t>OrderProductReletion</w:t>
      </w:r>
      <w:r w:rsidR="00536FB7">
        <w:rPr>
          <w:rFonts w:ascii="Comic Sans MS" w:hAnsi="Comic Sans MS"/>
          <w:b/>
          <w:bCs/>
          <w:snapToGrid w:val="0"/>
          <w:sz w:val="20"/>
          <w:szCs w:val="22"/>
          <w:rtl/>
        </w:rPr>
        <w:t xml:space="preserve">  </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506327" w:rsidRDefault="00506327" w:rsidP="00E0653D">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536FB7" w:rsidRPr="00536FB7">
        <w:rPr>
          <w:rFonts w:ascii="Comic Sans MS" w:hAnsi="Comic Sans MS" w:cs="David"/>
          <w:snapToGrid w:val="0"/>
          <w:sz w:val="20"/>
          <w:szCs w:val="22"/>
          <w:lang w:eastAsia="he-IL"/>
        </w:rPr>
        <w:t>OrderProductReletion</w:t>
      </w:r>
      <w:r w:rsidR="00536FB7">
        <w:rPr>
          <w:rFonts w:ascii="Comic Sans MS" w:hAnsi="Comic Sans MS"/>
          <w:b/>
          <w:bCs/>
          <w:snapToGrid w:val="0"/>
          <w:sz w:val="20"/>
          <w:szCs w:val="22"/>
          <w:rtl/>
        </w:rPr>
        <w:t xml:space="preserve"> </w:t>
      </w:r>
      <w:r w:rsidR="00E0653D">
        <w:rPr>
          <w:rFonts w:ascii="Comic Sans MS" w:hAnsi="Comic Sans MS" w:cs="David" w:hint="cs"/>
          <w:snapToGrid w:val="0"/>
          <w:sz w:val="20"/>
          <w:szCs w:val="22"/>
          <w:rtl/>
          <w:lang w:eastAsia="he-IL"/>
        </w:rPr>
        <w:t xml:space="preserve">, 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536FB7">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Pr="00CE7AC9" w:rsidRDefault="00A6603F" w:rsidP="00023B9A">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3561B3" w:rsidRPr="0088552A">
        <w:rPr>
          <w:rFonts w:ascii="Comic Sans MS" w:hAnsi="Comic Sans MS"/>
          <w:b w:val="0"/>
          <w:bCs w:val="0"/>
          <w:snapToGrid w:val="0"/>
          <w:color w:val="auto"/>
        </w:rPr>
        <w:lastRenderedPageBreak/>
        <w:t>3.1[1.1.4.</w:t>
      </w:r>
      <w:r w:rsidR="00023B9A" w:rsidRPr="0088552A">
        <w:rPr>
          <w:rFonts w:ascii="Comic Sans MS" w:hAnsi="Comic Sans MS"/>
          <w:b w:val="0"/>
          <w:bCs w:val="0"/>
          <w:snapToGrid w:val="0"/>
          <w:color w:val="auto"/>
        </w:rPr>
        <w:t>3</w:t>
      </w:r>
      <w:r w:rsidR="003561B3" w:rsidRPr="0088552A">
        <w:rPr>
          <w:rFonts w:ascii="Comic Sans MS" w:hAnsi="Comic Sans MS"/>
          <w:b w:val="0"/>
          <w:bCs w:val="0"/>
          <w:snapToGrid w:val="0"/>
          <w:color w:val="auto"/>
        </w:rPr>
        <w:t>]</w:t>
      </w:r>
      <w:r w:rsidR="003561B3" w:rsidRPr="0088552A">
        <w:rPr>
          <w:rFonts w:ascii="Comic Sans MS" w:hAnsi="Comic Sans MS" w:hint="cs"/>
          <w:b w:val="0"/>
          <w:bCs w:val="0"/>
          <w:snapToGrid w:val="0"/>
          <w:color w:val="auto"/>
          <w:rtl/>
        </w:rPr>
        <w:t xml:space="preserve">  </w:t>
      </w:r>
      <w:r w:rsidR="003561B3" w:rsidRPr="0088552A">
        <w:rPr>
          <w:rFonts w:ascii="Comic Sans MS" w:hAnsi="Comic Sans MS" w:hint="cs"/>
          <w:snapToGrid w:val="0"/>
          <w:color w:val="auto"/>
          <w:rtl/>
        </w:rPr>
        <w:t>הסרת  מוצר מהזמנה</w:t>
      </w:r>
      <w:r w:rsidR="003561B3" w:rsidRPr="0088552A">
        <w:rPr>
          <w:rFonts w:ascii="Comic Sans MS" w:hAnsi="Comic Sans MS" w:hint="cs"/>
          <w:b w:val="0"/>
          <w:bCs w:val="0"/>
          <w:snapToGrid w:val="0"/>
          <w:color w:val="auto"/>
          <w:rtl/>
        </w:rPr>
        <w:t xml:space="preserve"> </w:t>
      </w:r>
    </w:p>
    <w:p w:rsidR="003561B3" w:rsidRPr="00F16BC1"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3561B3" w:rsidRPr="00506327" w:rsidRDefault="003561B3" w:rsidP="003561B3">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מוצרים מ</w:t>
      </w:r>
      <w:r w:rsidRPr="00506327">
        <w:rPr>
          <w:rFonts w:ascii="Comic Sans MS" w:hAnsi="Comic Sans MS" w:cs="David" w:hint="cs"/>
          <w:snapToGrid w:val="0"/>
          <w:sz w:val="20"/>
          <w:szCs w:val="22"/>
          <w:rtl/>
          <w:lang w:eastAsia="he-IL"/>
        </w:rPr>
        <w:t>הזמנה. התהליך  נעשה בעמדת האריזה.</w:t>
      </w:r>
      <w:r>
        <w:rPr>
          <w:rFonts w:ascii="Comic Sans MS" w:hAnsi="Comic Sans MS" w:cs="David" w:hint="cs"/>
          <w:snapToGrid w:val="0"/>
          <w:sz w:val="20"/>
          <w:szCs w:val="22"/>
          <w:rtl/>
          <w:lang w:eastAsia="he-IL"/>
        </w:rPr>
        <w:t xml:space="preserve"> הסרת מוצר מהזמנה הוא למעשה התרת הקשר המוגדר בטבלת </w:t>
      </w:r>
      <w:r w:rsidRPr="00506327">
        <w:rPr>
          <w:rFonts w:ascii="Comic Sans MS" w:hAnsi="Comic Sans MS" w:cs="David" w:hint="cs"/>
          <w:snapToGrid w:val="0"/>
          <w:sz w:val="20"/>
          <w:szCs w:val="22"/>
          <w:rtl/>
          <w:lang w:eastAsia="he-IL"/>
        </w:rPr>
        <w:t xml:space="preserve"> </w:t>
      </w:r>
      <w:r w:rsidRPr="00536FB7">
        <w:rPr>
          <w:rFonts w:ascii="Comic Sans MS" w:hAnsi="Comic Sans MS" w:cs="David"/>
          <w:snapToGrid w:val="0"/>
          <w:sz w:val="20"/>
          <w:szCs w:val="22"/>
          <w:lang w:eastAsia="he-IL"/>
        </w:rPr>
        <w:t>OrderProductReletion</w:t>
      </w:r>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3561B3" w:rsidRPr="00196243"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3561B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3561B3" w:rsidRPr="00196243" w:rsidRDefault="003561B3" w:rsidP="003561B3">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3561B3" w:rsidRDefault="003561B3" w:rsidP="003561B3">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3561B3" w:rsidRDefault="003561B3"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נעילת טבלת </w:t>
      </w:r>
      <w:r>
        <w:rPr>
          <w:rFonts w:ascii="Comic Sans MS" w:hAnsi="Comic Sans MS"/>
          <w:b w:val="0"/>
          <w:bCs w:val="0"/>
          <w:snapToGrid w:val="0"/>
          <w:color w:val="auto"/>
          <w:sz w:val="20"/>
          <w:szCs w:val="22"/>
        </w:rPr>
        <w:t>OrderProductReletion</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הקשר  המורכבת ממזהה מוצר ומזהה הזמנה בטבלת </w:t>
      </w:r>
      <w:r>
        <w:rPr>
          <w:rFonts w:ascii="Comic Sans MS" w:hAnsi="Comic Sans MS"/>
          <w:b w:val="0"/>
          <w:bCs w:val="0"/>
          <w:snapToGrid w:val="0"/>
          <w:color w:val="auto"/>
          <w:sz w:val="20"/>
          <w:szCs w:val="22"/>
        </w:rPr>
        <w:t>OrderProductReletion</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3561B3"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r w:rsidR="006E78C1">
        <w:rPr>
          <w:rFonts w:ascii="Comic Sans MS" w:hAnsi="Comic Sans MS" w:hint="cs"/>
          <w:b w:val="0"/>
          <w:bCs w:val="0"/>
          <w:snapToGrid w:val="0"/>
          <w:color w:val="auto"/>
          <w:sz w:val="20"/>
          <w:szCs w:val="22"/>
          <w:rtl/>
        </w:rPr>
        <w:t>וסיים</w:t>
      </w:r>
      <w:r>
        <w:rPr>
          <w:rFonts w:ascii="Comic Sans MS" w:hAnsi="Comic Sans MS" w:hint="cs"/>
          <w:b w:val="0"/>
          <w:bCs w:val="0"/>
          <w:snapToGrid w:val="0"/>
          <w:color w:val="auto"/>
          <w:sz w:val="20"/>
          <w:szCs w:val="22"/>
          <w:rtl/>
        </w:rPr>
        <w:t>.</w:t>
      </w:r>
    </w:p>
    <w:p w:rsidR="006E78C1" w:rsidRDefault="003561B3" w:rsidP="003561B3">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 </w:t>
      </w:r>
      <w:r w:rsidR="006E78C1">
        <w:rPr>
          <w:rFonts w:ascii="Comic Sans MS" w:hAnsi="Comic Sans MS" w:hint="cs"/>
          <w:b w:val="0"/>
          <w:bCs w:val="0"/>
          <w:snapToGrid w:val="0"/>
          <w:color w:val="auto"/>
          <w:sz w:val="20"/>
          <w:szCs w:val="22"/>
          <w:rtl/>
        </w:rPr>
        <w:t xml:space="preserve">נעילת טבלת </w:t>
      </w:r>
      <w:r w:rsidR="006E78C1">
        <w:rPr>
          <w:rFonts w:ascii="Comic Sans MS" w:hAnsi="Comic Sans MS"/>
          <w:b w:val="0"/>
          <w:bCs w:val="0"/>
          <w:snapToGrid w:val="0"/>
          <w:color w:val="auto"/>
          <w:sz w:val="20"/>
          <w:szCs w:val="22"/>
        </w:rPr>
        <w:t xml:space="preserve">Orders </w:t>
      </w:r>
      <w:r w:rsidR="006E78C1">
        <w:rPr>
          <w:rFonts w:ascii="Comic Sans MS" w:hAnsi="Comic Sans MS" w:hint="cs"/>
          <w:b w:val="0"/>
          <w:bCs w:val="0"/>
          <w:snapToGrid w:val="0"/>
          <w:color w:val="auto"/>
          <w:sz w:val="20"/>
          <w:szCs w:val="22"/>
          <w:rtl/>
        </w:rPr>
        <w:t xml:space="preserve"> .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עדכון חיוב בהזמנה על פי המחיר של המוצר שמסירים ואחוז ההנחה שלו (תהליך עדכון הזמנה </w:t>
      </w:r>
      <w:r>
        <w:rPr>
          <w:rFonts w:ascii="Comic Sans MS" w:hAnsi="Comic Sans MS"/>
          <w:b w:val="0"/>
          <w:bCs w:val="0"/>
          <w:snapToGrid w:val="0"/>
          <w:color w:val="auto"/>
          <w:sz w:val="20"/>
          <w:szCs w:val="22"/>
        </w:rPr>
        <w:t xml:space="preserve">[1.1.4.4] </w:t>
      </w:r>
      <w:r>
        <w:rPr>
          <w:rFonts w:ascii="Comic Sans MS" w:hAnsi="Comic Sans MS" w:hint="cs"/>
          <w:b w:val="0"/>
          <w:bCs w:val="0"/>
          <w:snapToGrid w:val="0"/>
          <w:color w:val="auto"/>
          <w:sz w:val="20"/>
          <w:szCs w:val="22"/>
          <w:rtl/>
        </w:rPr>
        <w:t xml:space="preserve"> ). </w:t>
      </w:r>
    </w:p>
    <w:p w:rsidR="00E0653D" w:rsidRPr="006E78C1"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6E78C1">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הסרת</w:t>
      </w:r>
      <w:r w:rsidRPr="006E78C1">
        <w:rPr>
          <w:rFonts w:ascii="Comic Sans MS" w:hAnsi="Comic Sans MS" w:hint="cs"/>
          <w:b w:val="0"/>
          <w:bCs w:val="0"/>
          <w:snapToGrid w:val="0"/>
          <w:color w:val="auto"/>
          <w:sz w:val="20"/>
          <w:szCs w:val="22"/>
          <w:rtl/>
        </w:rPr>
        <w:t xml:space="preserve"> הרשומה </w:t>
      </w:r>
      <w:r>
        <w:rPr>
          <w:rFonts w:ascii="Comic Sans MS" w:hAnsi="Comic Sans MS" w:hint="cs"/>
          <w:b w:val="0"/>
          <w:bCs w:val="0"/>
          <w:snapToGrid w:val="0"/>
          <w:color w:val="auto"/>
          <w:sz w:val="20"/>
          <w:szCs w:val="22"/>
          <w:rtl/>
        </w:rPr>
        <w:t xml:space="preserve">מטבלת </w:t>
      </w:r>
      <w:r>
        <w:rPr>
          <w:rFonts w:ascii="Comic Sans MS" w:hAnsi="Comic Sans MS"/>
          <w:b w:val="0"/>
          <w:bCs w:val="0"/>
          <w:snapToGrid w:val="0"/>
          <w:color w:val="auto"/>
          <w:sz w:val="20"/>
          <w:szCs w:val="22"/>
        </w:rPr>
        <w:t>OrderProductReletion</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r w:rsidRPr="006E78C1">
        <w:rPr>
          <w:rFonts w:ascii="Comic Sans MS" w:hAnsi="Comic Sans MS" w:hint="cs"/>
          <w:b w:val="0"/>
          <w:bCs w:val="0"/>
          <w:snapToGrid w:val="0"/>
          <w:color w:val="auto"/>
          <w:sz w:val="20"/>
          <w:szCs w:val="22"/>
          <w:rtl/>
        </w:rPr>
        <w:t xml:space="preserve"> .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שחרור טבלת </w:t>
      </w:r>
      <w:r>
        <w:rPr>
          <w:rFonts w:ascii="Comic Sans MS" w:hAnsi="Comic Sans MS"/>
          <w:b w:val="0"/>
          <w:bCs w:val="0"/>
          <w:snapToGrid w:val="0"/>
          <w:color w:val="auto"/>
          <w:sz w:val="20"/>
          <w:szCs w:val="22"/>
        </w:rPr>
        <w:t>OrderProductReletion</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8. שחרור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3561B3" w:rsidRPr="00196243" w:rsidRDefault="003561B3"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3561B3" w:rsidRDefault="003561B3" w:rsidP="003561B3">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536FB7">
        <w:rPr>
          <w:rFonts w:ascii="Comic Sans MS" w:hAnsi="Comic Sans MS" w:cs="David"/>
          <w:snapToGrid w:val="0"/>
          <w:sz w:val="20"/>
          <w:szCs w:val="22"/>
          <w:lang w:eastAsia="he-IL"/>
        </w:rPr>
        <w:t>OrderProductReletion</w:t>
      </w:r>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3561B3" w:rsidRDefault="003561B3" w:rsidP="003561B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36FB7">
        <w:rPr>
          <w:rFonts w:ascii="Comic Sans MS" w:hAnsi="Comic Sans MS" w:cs="David"/>
          <w:snapToGrid w:val="0"/>
          <w:sz w:val="20"/>
          <w:szCs w:val="22"/>
          <w:lang w:eastAsia="he-IL"/>
        </w:rPr>
        <w:t>OrderProductReletion</w:t>
      </w:r>
      <w:r>
        <w:rPr>
          <w:rFonts w:ascii="Comic Sans MS" w:hAnsi="Comic Sans MS"/>
          <w:b/>
          <w:bCs/>
          <w:snapToGrid w:val="0"/>
          <w:sz w:val="20"/>
          <w:szCs w:val="22"/>
          <w:rtl/>
        </w:rPr>
        <w:t xml:space="preserve"> </w:t>
      </w:r>
      <w:r w:rsidR="00E0653D">
        <w:rPr>
          <w:rFonts w:ascii="Comic Sans MS" w:hAnsi="Comic Sans MS" w:hint="cs"/>
          <w:b/>
          <w:bCs/>
          <w:snapToGrid w:val="0"/>
          <w:sz w:val="20"/>
          <w:szCs w:val="22"/>
          <w:rtl/>
        </w:rPr>
        <w:t xml:space="preserve">, </w:t>
      </w:r>
      <w:r w:rsidR="00E0653D">
        <w:rPr>
          <w:rFonts w:ascii="Comic Sans MS" w:hAnsi="Comic Sans MS" w:cs="David" w:hint="cs"/>
          <w:snapToGrid w:val="0"/>
          <w:sz w:val="20"/>
          <w:szCs w:val="22"/>
          <w:rtl/>
          <w:lang w:eastAsia="he-IL"/>
        </w:rPr>
        <w:t xml:space="preserve">טבלת </w:t>
      </w:r>
      <w:r w:rsidR="00E0653D" w:rsidRPr="00536FB7">
        <w:rPr>
          <w:rFonts w:ascii="Comic Sans MS" w:hAnsi="Comic Sans MS" w:cs="David"/>
          <w:snapToGrid w:val="0"/>
          <w:sz w:val="20"/>
          <w:szCs w:val="22"/>
          <w:lang w:eastAsia="he-IL"/>
        </w:rPr>
        <w:t>Orde</w:t>
      </w:r>
      <w:r w:rsidR="00E0653D">
        <w:rPr>
          <w:rFonts w:ascii="Comic Sans MS" w:hAnsi="Comic Sans MS" w:cs="David"/>
          <w:snapToGrid w:val="0"/>
          <w:sz w:val="20"/>
          <w:szCs w:val="22"/>
          <w:lang w:eastAsia="he-IL"/>
        </w:rPr>
        <w:t>rs</w:t>
      </w:r>
      <w:r w:rsidR="00E0653D">
        <w:rPr>
          <w:rFonts w:ascii="Comic Sans MS" w:hAnsi="Comic Sans MS" w:hint="cs"/>
          <w:b/>
          <w:bCs/>
          <w:snapToGrid w:val="0"/>
          <w:sz w:val="20"/>
          <w:szCs w:val="22"/>
          <w:rtl/>
        </w:rPr>
        <w:t xml:space="preserve"> </w:t>
      </w:r>
      <w:r>
        <w:rPr>
          <w:rFonts w:ascii="Comic Sans MS" w:hAnsi="Comic Sans MS"/>
          <w:b/>
          <w:bCs/>
          <w:snapToGrid w:val="0"/>
          <w:sz w:val="20"/>
          <w:szCs w:val="22"/>
          <w:rtl/>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0653D" w:rsidRDefault="00E0653D"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A6603F" w:rsidRDefault="00A6603F" w:rsidP="003561B3">
      <w:pPr>
        <w:ind w:left="360"/>
        <w:rPr>
          <w:rFonts w:ascii="Comic Sans MS" w:hAnsi="Comic Sans MS" w:cs="David"/>
          <w:snapToGrid w:val="0"/>
          <w:sz w:val="20"/>
          <w:szCs w:val="22"/>
          <w:rtl/>
          <w:lang w:eastAsia="he-IL"/>
        </w:rPr>
      </w:pPr>
    </w:p>
    <w:p w:rsidR="007B105C" w:rsidRPr="0088552A" w:rsidRDefault="007B105C" w:rsidP="00023B9A">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3.1[1.1.4.</w:t>
      </w:r>
      <w:r w:rsidR="00023B9A" w:rsidRPr="0088552A">
        <w:rPr>
          <w:rFonts w:ascii="Comic Sans MS" w:hAnsi="Comic Sans MS"/>
          <w:b w:val="0"/>
          <w:bCs w:val="0"/>
          <w:snapToGrid w:val="0"/>
          <w:color w:val="auto"/>
        </w:rPr>
        <w:t>4</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עדכון  הזמנת לקוח </w:t>
      </w:r>
      <w:r w:rsidRPr="0088552A">
        <w:rPr>
          <w:rFonts w:ascii="Comic Sans MS" w:hAnsi="Comic Sans MS" w:hint="cs"/>
          <w:b w:val="0"/>
          <w:bCs w:val="0"/>
          <w:snapToGrid w:val="0"/>
          <w:color w:val="auto"/>
          <w:rtl/>
        </w:rPr>
        <w:t xml:space="preserve">  </w:t>
      </w:r>
    </w:p>
    <w:p w:rsidR="007B105C" w:rsidRPr="00F16BC1"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מצב הזמנה של  לקוח. רשומת הזמנה מכילה שדות שדורשים עדכון לעיתים </w:t>
      </w:r>
      <w:r w:rsidR="00E0653D">
        <w:rPr>
          <w:rFonts w:ascii="Comic Sans MS" w:hAnsi="Comic Sans MS" w:cs="David" w:hint="cs"/>
          <w:snapToGrid w:val="0"/>
          <w:sz w:val="20"/>
          <w:szCs w:val="22"/>
          <w:rtl/>
          <w:lang w:eastAsia="he-IL"/>
        </w:rPr>
        <w:t xml:space="preserve">קרובות בעיקר כאשר מוסיפים /מסירים מוצרים מהזמנה יש עדכון של שדות החיוב וההזמנה אך גם אם רוצים לבטל הזמנה ולעדכן שדות כגון תאריך תשלום וכו'.. </w:t>
      </w:r>
    </w:p>
    <w:p w:rsidR="007B105C" w:rsidRPr="00196243"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B105C" w:rsidRDefault="00E0653D"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כל תהליך שמעוניין ורשאי לעדכן רשומת הזמנה</w:t>
      </w:r>
      <w:r w:rsidR="007B105C">
        <w:rPr>
          <w:rFonts w:ascii="Comic Sans MS" w:hAnsi="Comic Sans MS" w:cs="David" w:hint="cs"/>
          <w:snapToGrid w:val="0"/>
          <w:sz w:val="20"/>
          <w:szCs w:val="22"/>
          <w:rtl/>
          <w:lang w:eastAsia="he-IL"/>
        </w:rPr>
        <w:t xml:space="preserve"> .  </w:t>
      </w:r>
    </w:p>
    <w:p w:rsidR="007B105C" w:rsidRPr="00196243" w:rsidRDefault="007B105C" w:rsidP="00E0653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רשומת</w:t>
      </w:r>
      <w:r w:rsidR="00E0653D">
        <w:rPr>
          <w:rFonts w:ascii="Comic Sans MS" w:hAnsi="Comic Sans MS" w:cs="David" w:hint="cs"/>
          <w:snapToGrid w:val="0"/>
          <w:sz w:val="20"/>
          <w:szCs w:val="22"/>
          <w:rtl/>
          <w:lang w:eastAsia="he-IL"/>
        </w:rPr>
        <w:t xml:space="preserve"> הזמנה מעודכנת</w:t>
      </w:r>
      <w:r>
        <w:rPr>
          <w:rFonts w:ascii="Comic Sans MS" w:hAnsi="Comic Sans MS" w:cs="David" w:hint="cs"/>
          <w:snapToGrid w:val="0"/>
          <w:sz w:val="20"/>
          <w:szCs w:val="22"/>
          <w:rtl/>
          <w:lang w:eastAsia="he-IL"/>
        </w:rPr>
        <w:t xml:space="preserve">. </w:t>
      </w:r>
    </w:p>
    <w:p w:rsidR="007B105C" w:rsidRDefault="007B105C"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B105C" w:rsidRDefault="007B105C" w:rsidP="007B105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7B105C" w:rsidRDefault="007B105C"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E0653D">
        <w:rPr>
          <w:rFonts w:ascii="Comic Sans MS" w:hAnsi="Comic Sans MS" w:hint="cs"/>
          <w:b w:val="0"/>
          <w:bCs w:val="0"/>
          <w:snapToGrid w:val="0"/>
          <w:color w:val="auto"/>
          <w:sz w:val="20"/>
          <w:szCs w:val="22"/>
          <w:rtl/>
        </w:rPr>
        <w:t>חיפוש רשומת ההזמנה בטבלה על פי מזהה הזמנה</w:t>
      </w:r>
      <w:r>
        <w:rPr>
          <w:rFonts w:ascii="Comic Sans MS" w:hAnsi="Comic Sans MS" w:hint="cs"/>
          <w:b w:val="0"/>
          <w:bCs w:val="0"/>
          <w:snapToGrid w:val="0"/>
          <w:color w:val="auto"/>
          <w:sz w:val="20"/>
          <w:szCs w:val="22"/>
          <w:rtl/>
        </w:rPr>
        <w:t xml:space="preserve">.  </w:t>
      </w:r>
    </w:p>
    <w:p w:rsidR="00E0653D"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7B105C" w:rsidRDefault="00E0653D" w:rsidP="00E0653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7B105C">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אחרת, דריסת רשומת ההזמנה ע"י רשומת ההזמנה החדשה</w:t>
      </w:r>
      <w:r w:rsidR="007B105C">
        <w:rPr>
          <w:rFonts w:ascii="Comic Sans MS" w:hAnsi="Comic Sans MS" w:hint="cs"/>
          <w:b w:val="0"/>
          <w:bCs w:val="0"/>
          <w:snapToGrid w:val="0"/>
          <w:color w:val="auto"/>
          <w:sz w:val="20"/>
          <w:szCs w:val="22"/>
          <w:rtl/>
        </w:rPr>
        <w:t xml:space="preserve"> .  </w:t>
      </w:r>
    </w:p>
    <w:p w:rsidR="007B105C" w:rsidRDefault="00E0653D" w:rsidP="007B105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7B105C">
        <w:rPr>
          <w:rFonts w:ascii="Comic Sans MS" w:hAnsi="Comic Sans MS" w:hint="cs"/>
          <w:b w:val="0"/>
          <w:bCs w:val="0"/>
          <w:snapToGrid w:val="0"/>
          <w:color w:val="auto"/>
          <w:sz w:val="20"/>
          <w:szCs w:val="22"/>
          <w:rtl/>
        </w:rPr>
        <w:t xml:space="preserve">. שחרור טבלת </w:t>
      </w:r>
      <w:r w:rsidR="007B105C">
        <w:rPr>
          <w:rFonts w:ascii="Comic Sans MS" w:hAnsi="Comic Sans MS"/>
          <w:b w:val="0"/>
          <w:bCs w:val="0"/>
          <w:snapToGrid w:val="0"/>
          <w:color w:val="auto"/>
          <w:sz w:val="20"/>
          <w:szCs w:val="22"/>
        </w:rPr>
        <w:t>Orders</w:t>
      </w:r>
      <w:r w:rsidR="007B105C">
        <w:rPr>
          <w:rFonts w:ascii="Comic Sans MS" w:hAnsi="Comic Sans MS" w:hint="cs"/>
          <w:b w:val="0"/>
          <w:bCs w:val="0"/>
          <w:snapToGrid w:val="0"/>
          <w:color w:val="auto"/>
          <w:sz w:val="20"/>
          <w:szCs w:val="22"/>
          <w:rtl/>
        </w:rPr>
        <w:t xml:space="preserve"> מנעילה</w:t>
      </w:r>
      <w:r w:rsidR="007B105C" w:rsidRPr="00FB16C4">
        <w:rPr>
          <w:rFonts w:ascii="Comic Sans MS" w:hAnsi="Comic Sans MS" w:hint="cs"/>
          <w:b w:val="0"/>
          <w:bCs w:val="0"/>
          <w:snapToGrid w:val="0"/>
          <w:color w:val="auto"/>
          <w:sz w:val="20"/>
          <w:szCs w:val="22"/>
          <w:rtl/>
        </w:rPr>
        <w:t>.</w:t>
      </w:r>
    </w:p>
    <w:p w:rsidR="007B105C" w:rsidRPr="00196243" w:rsidRDefault="007B105C"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w:t>
      </w:r>
      <w:r w:rsidR="00023B9A">
        <w:rPr>
          <w:rFonts w:ascii="Comic Sans MS" w:hAnsi="Comic Sans MS"/>
          <w:snapToGrid w:val="0"/>
          <w:color w:val="auto"/>
          <w:sz w:val="20"/>
          <w:szCs w:val="20"/>
        </w:rPr>
        <w:t>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B105C" w:rsidRDefault="007B105C" w:rsidP="007B105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הזמנה</w:t>
      </w:r>
      <w:r w:rsidR="00E0653D">
        <w:rPr>
          <w:rFonts w:ascii="Comic Sans MS" w:hAnsi="Comic Sans MS" w:cs="David" w:hint="cs"/>
          <w:snapToGrid w:val="0"/>
          <w:sz w:val="20"/>
          <w:szCs w:val="22"/>
          <w:rtl/>
          <w:lang w:eastAsia="he-IL"/>
        </w:rPr>
        <w:t xml:space="preserve"> 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7B105C" w:rsidRPr="00FB16C4" w:rsidRDefault="007B105C" w:rsidP="007B105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Pr>
          <w:rFonts w:ascii="Comic Sans MS" w:hAnsi="Comic Sans MS" w:cs="David"/>
          <w:snapToGrid w:val="0"/>
          <w:sz w:val="20"/>
          <w:szCs w:val="22"/>
          <w:lang w:eastAsia="he-IL"/>
        </w:rPr>
        <w:t xml:space="preserve">Orders </w:t>
      </w:r>
      <w:r>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023B9A" w:rsidRDefault="00023B9A" w:rsidP="00702BD3">
      <w:pPr>
        <w:rPr>
          <w:snapToGrid w:val="0"/>
          <w:sz w:val="20"/>
          <w:szCs w:val="22"/>
          <w:rtl/>
        </w:rPr>
      </w:pPr>
    </w:p>
    <w:p w:rsidR="00023B9A" w:rsidRPr="00CE7AC9" w:rsidRDefault="00A6603F" w:rsidP="00023B9A">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023B9A" w:rsidRPr="0088552A">
        <w:rPr>
          <w:rFonts w:ascii="Comic Sans MS" w:hAnsi="Comic Sans MS"/>
          <w:b w:val="0"/>
          <w:bCs w:val="0"/>
          <w:snapToGrid w:val="0"/>
          <w:color w:val="auto"/>
        </w:rPr>
        <w:lastRenderedPageBreak/>
        <w:t>3.1[1.1.4.5]</w:t>
      </w:r>
      <w:r w:rsidR="00023B9A" w:rsidRPr="0088552A">
        <w:rPr>
          <w:rFonts w:ascii="Comic Sans MS" w:hAnsi="Comic Sans MS" w:hint="cs"/>
          <w:b w:val="0"/>
          <w:bCs w:val="0"/>
          <w:snapToGrid w:val="0"/>
          <w:color w:val="auto"/>
          <w:rtl/>
        </w:rPr>
        <w:t xml:space="preserve">  </w:t>
      </w:r>
      <w:r w:rsidR="00023B9A" w:rsidRPr="0088552A">
        <w:rPr>
          <w:rFonts w:ascii="Comic Sans MS" w:hAnsi="Comic Sans MS" w:hint="cs"/>
          <w:snapToGrid w:val="0"/>
          <w:color w:val="auto"/>
          <w:rtl/>
        </w:rPr>
        <w:t xml:space="preserve">הצגת פרטי הזמנת לקוח </w:t>
      </w:r>
      <w:r w:rsidR="00023B9A" w:rsidRPr="0088552A">
        <w:rPr>
          <w:rFonts w:ascii="Comic Sans MS" w:hAnsi="Comic Sans MS" w:hint="cs"/>
          <w:b w:val="0"/>
          <w:bCs w:val="0"/>
          <w:snapToGrid w:val="0"/>
          <w:color w:val="auto"/>
          <w:rtl/>
        </w:rPr>
        <w:t xml:space="preserve">  </w:t>
      </w:r>
    </w:p>
    <w:p w:rsidR="00023B9A" w:rsidRPr="00F16BC1"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4.5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להציג את פרטי ההזמנה של  לקוח.  פעולה זו נדרשת תוך כדי הטיפול בלקוח או כתוצאה מבדיקה שמעוניינים לבצע על הזמנה מסוימת.</w:t>
      </w:r>
    </w:p>
    <w:p w:rsidR="00023B9A"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023B9A" w:rsidRPr="00196243"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23B9A"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w:t>
      </w:r>
    </w:p>
    <w:p w:rsidR="00023B9A" w:rsidRPr="00196243" w:rsidRDefault="00023B9A" w:rsidP="00023B9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הזמנה . </w:t>
      </w:r>
    </w:p>
    <w:p w:rsidR="00023B9A" w:rsidRDefault="00023B9A" w:rsidP="00023B9A">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Orders</w:t>
      </w:r>
      <w:r>
        <w:rPr>
          <w:rFonts w:ascii="Comic Sans MS" w:hAnsi="Comic Sans M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ההזמנה בטבלה על פי מזהה הזמנה.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הצגת שדות  ההזמנה ב </w:t>
      </w:r>
      <w:r>
        <w:rPr>
          <w:rFonts w:ascii="Comic Sans MS" w:hAnsi="Comic Sans MS" w:hint="cs"/>
          <w:b w:val="0"/>
          <w:bCs w:val="0"/>
          <w:snapToGrid w:val="0"/>
          <w:color w:val="auto"/>
          <w:sz w:val="20"/>
          <w:szCs w:val="22"/>
        </w:rPr>
        <w:t>GUI</w:t>
      </w:r>
      <w:r>
        <w:rPr>
          <w:rFonts w:ascii="Comic Sans MS" w:hAnsi="Comic Sans MS" w:hint="cs"/>
          <w:b w:val="0"/>
          <w:bCs w:val="0"/>
          <w:snapToGrid w:val="0"/>
          <w:color w:val="auto"/>
          <w:sz w:val="20"/>
          <w:szCs w:val="22"/>
          <w:rtl/>
        </w:rPr>
        <w:t xml:space="preserve"> .  </w:t>
      </w:r>
    </w:p>
    <w:p w:rsidR="00023B9A" w:rsidRDefault="00023B9A" w:rsidP="00023B9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r>
        <w:rPr>
          <w:rFonts w:ascii="Comic Sans MS" w:hAnsi="Comic Sans MS"/>
          <w:b w:val="0"/>
          <w:bCs w:val="0"/>
          <w:snapToGrid w:val="0"/>
          <w:color w:val="auto"/>
          <w:sz w:val="20"/>
          <w:szCs w:val="22"/>
        </w:rPr>
        <w:t>Orders</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023B9A" w:rsidRPr="00CE7AC9" w:rsidRDefault="00023B9A" w:rsidP="00023B9A">
      <w:pPr>
        <w:rPr>
          <w:rtl/>
          <w:lang w:eastAsia="he-IL"/>
        </w:rPr>
      </w:pPr>
    </w:p>
    <w:p w:rsidR="00023B9A" w:rsidRPr="00196243" w:rsidRDefault="00023B9A" w:rsidP="00023B9A">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4.5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23B9A" w:rsidRDefault="00023B9A" w:rsidP="00023B9A">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שדות </w:t>
      </w:r>
      <w:r w:rsidRPr="00FB16C4">
        <w:rPr>
          <w:rFonts w:ascii="Comic Sans MS" w:hAnsi="Comic Sans MS" w:cs="David" w:hint="cs"/>
          <w:snapToGrid w:val="0"/>
          <w:sz w:val="20"/>
          <w:szCs w:val="22"/>
          <w:rtl/>
          <w:lang w:eastAsia="he-IL"/>
        </w:rPr>
        <w:t xml:space="preserve">רשומת </w:t>
      </w:r>
      <w:r>
        <w:rPr>
          <w:rFonts w:ascii="Comic Sans MS" w:hAnsi="Comic Sans MS" w:cs="David" w:hint="cs"/>
          <w:snapToGrid w:val="0"/>
          <w:sz w:val="20"/>
          <w:szCs w:val="22"/>
          <w:rtl/>
          <w:lang w:eastAsia="he-IL"/>
        </w:rPr>
        <w:t xml:space="preserve">הזמנה  על גבי המסך  לפי הגדרת השדות בטבלת </w:t>
      </w:r>
      <w:r>
        <w:rPr>
          <w:rFonts w:ascii="Comic Sans MS" w:hAnsi="Comic Sans MS"/>
          <w:snapToGrid w:val="0"/>
          <w:sz w:val="20"/>
          <w:szCs w:val="22"/>
        </w:rPr>
        <w:t>Orders</w:t>
      </w:r>
      <w:r>
        <w:rPr>
          <w:rFonts w:ascii="Comic Sans MS" w:hAnsi="Comic Sans MS" w:cs="David"/>
          <w:b/>
          <w:bCs/>
          <w:snapToGrid w:val="0"/>
          <w:sz w:val="20"/>
          <w:szCs w:val="22"/>
          <w:rtl/>
        </w:rPr>
        <w:t xml:space="preserve">  </w:t>
      </w:r>
      <w:r>
        <w:rPr>
          <w:rFonts w:ascii="Comic Sans MS" w:hAnsi="Comic Sans MS" w:cs="David" w:hint="cs"/>
          <w:snapToGrid w:val="0"/>
          <w:sz w:val="20"/>
          <w:szCs w:val="22"/>
          <w:rtl/>
          <w:lang w:eastAsia="he-IL"/>
        </w:rPr>
        <w:t>.</w:t>
      </w:r>
    </w:p>
    <w:p w:rsidR="00023B9A" w:rsidRPr="00FB16C4" w:rsidRDefault="00023B9A" w:rsidP="00023B9A">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"ניהול הזמנות"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p>
    <w:p w:rsidR="00A6603F" w:rsidRDefault="00A6603F" w:rsidP="008D64EE">
      <w:pPr>
        <w:pStyle w:val="TOC1"/>
        <w:rPr>
          <w:rFonts w:ascii="Comic Sans MS" w:hAnsi="Comic Sans MS"/>
          <w:b w:val="0"/>
          <w:bCs w:val="0"/>
          <w:snapToGrid w:val="0"/>
          <w:color w:val="auto"/>
          <w:highlight w:val="yellow"/>
          <w:rtl/>
        </w:rPr>
      </w:pPr>
    </w:p>
    <w:p w:rsidR="00A6603F" w:rsidRDefault="00A6603F" w:rsidP="00A6603F">
      <w:pPr>
        <w:rPr>
          <w:highlight w:val="yellow"/>
          <w:rtl/>
          <w:lang w:eastAsia="he-IL"/>
        </w:rPr>
      </w:pPr>
    </w:p>
    <w:p w:rsidR="00A6603F" w:rsidRPr="00A6603F" w:rsidRDefault="00A6603F" w:rsidP="00A6603F">
      <w:pPr>
        <w:rPr>
          <w:highlight w:val="yellow"/>
          <w:rtl/>
          <w:lang w:eastAsia="he-IL"/>
        </w:rPr>
      </w:pPr>
    </w:p>
    <w:p w:rsidR="00726F2E" w:rsidRPr="0088552A" w:rsidRDefault="00726F2E" w:rsidP="008D64EE">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3.1[1.1.4.6]</w:t>
      </w:r>
      <w:r w:rsidRPr="0088552A">
        <w:rPr>
          <w:rFonts w:ascii="Comic Sans MS" w:hAnsi="Comic Sans MS" w:hint="cs"/>
          <w:b w:val="0"/>
          <w:bCs w:val="0"/>
          <w:snapToGrid w:val="0"/>
          <w:color w:val="auto"/>
          <w:rtl/>
        </w:rPr>
        <w:t xml:space="preserve"> </w:t>
      </w:r>
      <w:r w:rsidR="008D64EE" w:rsidRPr="0088552A">
        <w:rPr>
          <w:rFonts w:ascii="Comic Sans MS" w:hAnsi="Comic Sans MS" w:hint="cs"/>
          <w:snapToGrid w:val="0"/>
          <w:color w:val="auto"/>
          <w:rtl/>
        </w:rPr>
        <w:t>הצגת</w:t>
      </w:r>
      <w:r w:rsidRPr="0088552A">
        <w:rPr>
          <w:rFonts w:ascii="Comic Sans MS" w:hAnsi="Comic Sans MS" w:hint="cs"/>
          <w:snapToGrid w:val="0"/>
          <w:color w:val="auto"/>
          <w:rtl/>
        </w:rPr>
        <w:t xml:space="preserve"> רשימת </w:t>
      </w:r>
      <w:r w:rsidR="008D64EE" w:rsidRPr="0088552A">
        <w:rPr>
          <w:rFonts w:ascii="Comic Sans MS" w:hAnsi="Comic Sans MS" w:hint="cs"/>
          <w:snapToGrid w:val="0"/>
          <w:color w:val="auto"/>
          <w:rtl/>
        </w:rPr>
        <w:t>הזמנות</w:t>
      </w:r>
    </w:p>
    <w:p w:rsidR="00726F2E" w:rsidRPr="00F16BC1" w:rsidRDefault="00726F2E" w:rsidP="00726F2E">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הזמנות. פעולה זו נדרשת כאשר  תהליך מעוניין לקבל רשימה של הזמנות  על פי קריטריונים המוגדרים ברשומת חיפוש הזמנה</w:t>
      </w:r>
      <w:r w:rsidRPr="00196243">
        <w:rPr>
          <w:rFonts w:ascii="Comic Sans MS" w:hAnsi="Comic Sans MS" w:cs="David" w:hint="cs"/>
          <w:snapToGrid w:val="0"/>
          <w:sz w:val="20"/>
          <w:szCs w:val="22"/>
          <w:rtl/>
          <w:lang w:eastAsia="he-IL"/>
        </w:rPr>
        <w:t xml:space="preserve">.  </w:t>
      </w:r>
    </w:p>
    <w:p w:rsidR="00726F2E" w:rsidRPr="00196243" w:rsidRDefault="00726F2E" w:rsidP="00726F2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726F2E" w:rsidRPr="00196243"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הזמנה. </w:t>
      </w:r>
    </w:p>
    <w:p w:rsidR="00726F2E" w:rsidRDefault="00726F2E" w:rsidP="00726F2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ההזמנה ,תופק רשימת הזמנות העונים על הקריטריון.</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726F2E" w:rsidRDefault="00726F2E" w:rsidP="00726F2E">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726F2E" w:rsidRPr="00196243" w:rsidRDefault="00726F2E" w:rsidP="00726F2E">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726F2E" w:rsidRDefault="00726F2E" w:rsidP="00726F2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726F2E" w:rsidRDefault="00726F2E" w:rsidP="00726F2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8D64EE" w:rsidRDefault="008D64EE" w:rsidP="00726F2E">
      <w:pPr>
        <w:ind w:left="360"/>
        <w:rPr>
          <w:rFonts w:ascii="Comic Sans MS" w:hAnsi="Comic Sans MS" w:cs="David"/>
          <w:snapToGrid w:val="0"/>
          <w:sz w:val="20"/>
          <w:szCs w:val="22"/>
          <w:rtl/>
          <w:lang w:eastAsia="he-IL"/>
        </w:rPr>
      </w:pPr>
    </w:p>
    <w:p w:rsidR="008D64EE" w:rsidRPr="00CE7AC9" w:rsidRDefault="00A6603F" w:rsidP="008D64EE">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8D64EE" w:rsidRPr="0088552A">
        <w:rPr>
          <w:rFonts w:ascii="Comic Sans MS" w:hAnsi="Comic Sans MS"/>
          <w:b w:val="0"/>
          <w:bCs w:val="0"/>
          <w:snapToGrid w:val="0"/>
          <w:color w:val="auto"/>
        </w:rPr>
        <w:lastRenderedPageBreak/>
        <w:t>3.1[1.1.4.7]</w:t>
      </w:r>
      <w:r w:rsidR="008D64EE" w:rsidRPr="0088552A">
        <w:rPr>
          <w:rFonts w:ascii="Comic Sans MS" w:hAnsi="Comic Sans MS" w:hint="cs"/>
          <w:b w:val="0"/>
          <w:bCs w:val="0"/>
          <w:snapToGrid w:val="0"/>
          <w:color w:val="auto"/>
          <w:rtl/>
        </w:rPr>
        <w:t xml:space="preserve"> </w:t>
      </w:r>
      <w:r w:rsidR="008D64EE" w:rsidRPr="0088552A">
        <w:rPr>
          <w:rFonts w:ascii="Comic Sans MS" w:hAnsi="Comic Sans MS" w:hint="cs"/>
          <w:snapToGrid w:val="0"/>
          <w:color w:val="auto"/>
          <w:rtl/>
        </w:rPr>
        <w:t>הפקת תעודת משלוח</w:t>
      </w:r>
    </w:p>
    <w:p w:rsidR="008D64EE" w:rsidRPr="00F16BC1" w:rsidRDefault="008D64EE" w:rsidP="008D64EE">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[1.1.4.7]</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המפיקה תעודת משלוח. פעולה זו נדרשת כאשר  מוסרים סחורה ללקוח באמצעות משלוח</w:t>
      </w:r>
      <w:r w:rsidRPr="0019624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התעודה מכילה את פרטי ההזמנה , רשימת המוצרים ואת פרטי כתובת הלקוח. תעודת משלוח אפשר להפיק אך ורק ללקוח רשום ולא ניתן להפיק אותה עבור לקוח מזדמן. לקוח מזדמן חייב להגיע פיזית על מנת לקבל את הסחורה (ראה תהליך מסירת סחורה ) . </w:t>
      </w:r>
    </w:p>
    <w:p w:rsidR="008D64EE" w:rsidRPr="00196243" w:rsidRDefault="008D64EE" w:rsidP="008D64EE">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  </w:t>
      </w:r>
    </w:p>
    <w:p w:rsidR="008D64EE" w:rsidRPr="00196243" w:rsidRDefault="008D64EE" w:rsidP="008D64E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Pr>
          <w:rFonts w:ascii="Comic Sans MS" w:hAnsi="Comic Sans MS"/>
          <w:snapToGrid w:val="0"/>
          <w:sz w:val="20"/>
          <w:szCs w:val="22"/>
        </w:rPr>
        <w:t>Orders</w:t>
      </w:r>
      <w:r>
        <w:rPr>
          <w:rFonts w:ascii="Comic Sans MS" w:hAnsi="Comic Sans MS" w:cs="David" w:hint="cs"/>
          <w:snapToGrid w:val="0"/>
          <w:sz w:val="20"/>
          <w:szCs w:val="22"/>
          <w:rtl/>
          <w:lang w:eastAsia="he-IL"/>
        </w:rPr>
        <w:t xml:space="preserve">.  </w:t>
      </w:r>
    </w:p>
    <w:p w:rsidR="008D64EE" w:rsidRPr="00196243"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w:t>
      </w:r>
    </w:p>
    <w:p w:rsidR="008D64EE" w:rsidRDefault="008D64EE" w:rsidP="008D64EE">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8D64EE" w:rsidRDefault="008D64EE"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8D64EE" w:rsidRDefault="00D96DE4" w:rsidP="00D96DE4">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1</w:t>
      </w:r>
      <w:r w:rsidR="008D64EE">
        <w:rPr>
          <w:rFonts w:ascii="Comic Sans MS" w:hAnsi="Comic Sans MS" w:hint="cs"/>
          <w:b w:val="0"/>
          <w:bCs w:val="0"/>
          <w:snapToGrid w:val="0"/>
          <w:color w:val="auto"/>
          <w:sz w:val="20"/>
          <w:szCs w:val="22"/>
          <w:rtl/>
        </w:rPr>
        <w:t>. על פי מזהה ההזמנה ברשומת ההזמנה , בנה רשומת חיפוש מוצרים .</w:t>
      </w:r>
      <w:r>
        <w:rPr>
          <w:rFonts w:ascii="Comic Sans MS" w:hAnsi="Comic Sans MS" w:hint="cs"/>
          <w:b w:val="0"/>
          <w:bCs w:val="0"/>
          <w:snapToGrid w:val="0"/>
          <w:color w:val="auto"/>
          <w:sz w:val="20"/>
          <w:szCs w:val="22"/>
          <w:rtl/>
        </w:rPr>
        <w:t xml:space="preserve">  </w:t>
      </w:r>
    </w:p>
    <w:p w:rsidR="008D64EE" w:rsidRDefault="00D96DE4"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w:t>
      </w:r>
      <w:r w:rsidR="008D64EE">
        <w:rPr>
          <w:rFonts w:ascii="Comic Sans MS" w:hAnsi="Comic Sans MS" w:hint="cs"/>
          <w:b w:val="0"/>
          <w:bCs w:val="0"/>
          <w:snapToGrid w:val="0"/>
          <w:color w:val="auto"/>
          <w:sz w:val="20"/>
          <w:szCs w:val="22"/>
          <w:rtl/>
        </w:rPr>
        <w:t>. הפעל תהליך שליפת רשימת מוצרים לפי רשומת חיפוש המוצרים שנבנתה .</w:t>
      </w:r>
      <w:r>
        <w:rPr>
          <w:rFonts w:ascii="Comic Sans MS" w:hAnsi="Comic Sans MS" w:hint="cs"/>
          <w:b w:val="0"/>
          <w:bCs w:val="0"/>
          <w:snapToGrid w:val="0"/>
          <w:color w:val="auto"/>
          <w:sz w:val="20"/>
          <w:szCs w:val="22"/>
          <w:rtl/>
        </w:rPr>
        <w:t xml:space="preserve">( תהליך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 xml:space="preserve"> ) </w:t>
      </w:r>
    </w:p>
    <w:p w:rsidR="00D96DE4" w:rsidRDefault="00D96DE4"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008D64EE" w:rsidRPr="00702BD3">
        <w:rPr>
          <w:rFonts w:ascii="Comic Sans MS" w:hAnsi="Comic Sans MS" w:hint="cs"/>
          <w:b w:val="0"/>
          <w:bCs w:val="0"/>
          <w:snapToGrid w:val="0"/>
          <w:color w:val="auto"/>
          <w:sz w:val="20"/>
          <w:szCs w:val="22"/>
          <w:rtl/>
        </w:rPr>
        <w:t xml:space="preserve">. </w:t>
      </w:r>
      <w:r w:rsidR="008D64EE">
        <w:rPr>
          <w:rFonts w:ascii="Comic Sans MS" w:hAnsi="Comic Sans MS" w:hint="cs"/>
          <w:b w:val="0"/>
          <w:bCs w:val="0"/>
          <w:snapToGrid w:val="0"/>
          <w:color w:val="auto"/>
          <w:sz w:val="20"/>
          <w:szCs w:val="22"/>
          <w:rtl/>
        </w:rPr>
        <w:t xml:space="preserve">אם הרשימה ריקה הצג הודעה . </w:t>
      </w:r>
    </w:p>
    <w:p w:rsidR="008D64EE" w:rsidRDefault="00D96DE4"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8D64EE">
        <w:rPr>
          <w:rFonts w:ascii="Comic Sans MS" w:hAnsi="Comic Sans MS" w:hint="cs"/>
          <w:b w:val="0"/>
          <w:bCs w:val="0"/>
          <w:snapToGrid w:val="0"/>
          <w:color w:val="auto"/>
          <w:sz w:val="20"/>
          <w:szCs w:val="22"/>
          <w:rtl/>
        </w:rPr>
        <w:t>אחרת, הוסף רשימ</w:t>
      </w:r>
      <w:r>
        <w:rPr>
          <w:rFonts w:ascii="Comic Sans MS" w:hAnsi="Comic Sans MS" w:hint="cs"/>
          <w:b w:val="0"/>
          <w:bCs w:val="0"/>
          <w:snapToGrid w:val="0"/>
          <w:color w:val="auto"/>
          <w:sz w:val="20"/>
          <w:szCs w:val="22"/>
          <w:rtl/>
        </w:rPr>
        <w:t xml:space="preserve">ת המוצרים </w:t>
      </w:r>
      <w:r w:rsidR="008D64EE">
        <w:rPr>
          <w:rFonts w:ascii="Comic Sans MS" w:hAnsi="Comic Sans MS" w:hint="cs"/>
          <w:b w:val="0"/>
          <w:bCs w:val="0"/>
          <w:snapToGrid w:val="0"/>
          <w:color w:val="auto"/>
          <w:sz w:val="20"/>
          <w:szCs w:val="22"/>
          <w:rtl/>
        </w:rPr>
        <w:t xml:space="preserve"> לתעודת המשלוח.</w:t>
      </w:r>
    </w:p>
    <w:p w:rsidR="008D64EE" w:rsidRDefault="008D64EE"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הוסף לתעודת המשלוח את השדות של ההזמנה.</w:t>
      </w:r>
    </w:p>
    <w:p w:rsidR="008D64EE" w:rsidRDefault="008D64EE" w:rsidP="008D64EE">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6</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על פי מספר לקוח , שלוף פרטי משלוח ללקוח .</w:t>
      </w:r>
      <w:r w:rsidR="00D96DE4">
        <w:rPr>
          <w:rFonts w:ascii="Comic Sans MS" w:hAnsi="Comic Sans MS" w:hint="cs"/>
          <w:b w:val="0"/>
          <w:bCs w:val="0"/>
          <w:snapToGrid w:val="0"/>
          <w:color w:val="auto"/>
          <w:sz w:val="20"/>
          <w:szCs w:val="22"/>
          <w:rtl/>
        </w:rPr>
        <w:t xml:space="preserve">  (תהליך  </w:t>
      </w:r>
      <w:r w:rsidR="00D96DE4">
        <w:rPr>
          <w:rFonts w:ascii="Comic Sans MS" w:hAnsi="Comic Sans MS"/>
          <w:b w:val="0"/>
          <w:bCs w:val="0"/>
          <w:snapToGrid w:val="0"/>
          <w:color w:val="auto"/>
          <w:sz w:val="20"/>
          <w:szCs w:val="22"/>
        </w:rPr>
        <w:t xml:space="preserve">[1.3.8.2] </w:t>
      </w:r>
      <w:r w:rsidR="00D96DE4">
        <w:rPr>
          <w:rFonts w:ascii="Comic Sans MS" w:hAnsi="Comic Sans MS" w:hint="cs"/>
          <w:b w:val="0"/>
          <w:bCs w:val="0"/>
          <w:snapToGrid w:val="0"/>
          <w:color w:val="auto"/>
          <w:sz w:val="20"/>
          <w:szCs w:val="22"/>
          <w:rtl/>
        </w:rPr>
        <w:t xml:space="preserve"> ) </w:t>
      </w:r>
    </w:p>
    <w:p w:rsidR="008D64EE" w:rsidRDefault="008D64EE" w:rsidP="008D64EE">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אם פרטי משלוח נמצאים,  הוסף פרטי משלוח לתעודת המשלוח אחרת הצג הודעה למשתמש.</w:t>
      </w:r>
    </w:p>
    <w:p w:rsidR="00D96DE4" w:rsidRDefault="00D96DE4" w:rsidP="00D96DE4">
      <w:pPr>
        <w:pStyle w:val="TOC1"/>
        <w:spacing w:line="240" w:lineRule="auto"/>
        <w:ind w:left="360"/>
        <w:rPr>
          <w:rFonts w:ascii="Comic Sans MS" w:hAnsi="Comic Sans MS"/>
          <w:b w:val="0"/>
          <w:bCs w:val="0"/>
          <w:snapToGrid w:val="0"/>
          <w:color w:val="auto"/>
          <w:sz w:val="20"/>
          <w:szCs w:val="22"/>
        </w:rPr>
      </w:pPr>
      <w:r>
        <w:rPr>
          <w:rFonts w:ascii="Comic Sans MS" w:hAnsi="Comic Sans MS" w:hint="cs"/>
          <w:b w:val="0"/>
          <w:bCs w:val="0"/>
          <w:snapToGrid w:val="0"/>
          <w:color w:val="auto"/>
          <w:sz w:val="20"/>
          <w:szCs w:val="22"/>
          <w:rtl/>
        </w:rPr>
        <w:t>8</w:t>
      </w:r>
      <w:r w:rsidRPr="00702BD3">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עדכן שדה </w:t>
      </w:r>
      <w:r>
        <w:rPr>
          <w:rFonts w:ascii="Comic Sans MS" w:hAnsi="Comic Sans MS"/>
          <w:b w:val="0"/>
          <w:bCs w:val="0"/>
          <w:snapToGrid w:val="0"/>
          <w:color w:val="auto"/>
          <w:sz w:val="20"/>
          <w:szCs w:val="22"/>
        </w:rPr>
        <w:t>delivery</w:t>
      </w:r>
      <w:r>
        <w:rPr>
          <w:rFonts w:ascii="Comic Sans MS" w:hAnsi="Comic Sans MS" w:hint="cs"/>
          <w:b w:val="0"/>
          <w:bCs w:val="0"/>
          <w:snapToGrid w:val="0"/>
          <w:color w:val="auto"/>
          <w:sz w:val="20"/>
          <w:szCs w:val="22"/>
          <w:rtl/>
        </w:rPr>
        <w:t xml:space="preserve"> ברשומת ההזמנה.  ( תהליך </w:t>
      </w:r>
      <w:r>
        <w:rPr>
          <w:rFonts w:ascii="Comic Sans MS" w:hAnsi="Comic Sans MS"/>
          <w:b w:val="0"/>
          <w:bCs w:val="0"/>
          <w:snapToGrid w:val="0"/>
          <w:color w:val="auto"/>
          <w:sz w:val="20"/>
          <w:szCs w:val="22"/>
        </w:rPr>
        <w:t xml:space="preserve">[1.1.4.4] </w:t>
      </w:r>
      <w:r>
        <w:rPr>
          <w:rFonts w:ascii="Comic Sans MS" w:hAnsi="Comic Sans MS" w:hint="cs"/>
          <w:b w:val="0"/>
          <w:bCs w:val="0"/>
          <w:snapToGrid w:val="0"/>
          <w:color w:val="auto"/>
          <w:sz w:val="20"/>
          <w:szCs w:val="22"/>
          <w:rtl/>
        </w:rPr>
        <w:t xml:space="preserve">  )  </w:t>
      </w:r>
    </w:p>
    <w:p w:rsidR="00D96DE4" w:rsidRDefault="00D96DE4" w:rsidP="00D96DE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9. שלח תעודת המשלוח להדפסה.</w:t>
      </w:r>
    </w:p>
    <w:p w:rsidR="008D64EE" w:rsidRPr="00196243" w:rsidRDefault="008D64EE" w:rsidP="008D64EE">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[1.1.4.7]</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D64EE" w:rsidRDefault="008D64EE" w:rsidP="008D64EE">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8D64EE" w:rsidRDefault="008D64EE" w:rsidP="008D64EE">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הזמנות לצרכיו. </w:t>
      </w:r>
    </w:p>
    <w:p w:rsidR="002739DC" w:rsidRDefault="002739DC" w:rsidP="008D64EE">
      <w:pPr>
        <w:ind w:left="360"/>
        <w:rPr>
          <w:rFonts w:ascii="Comic Sans MS" w:hAnsi="Comic Sans MS" w:cs="David"/>
          <w:snapToGrid w:val="0"/>
          <w:sz w:val="20"/>
          <w:szCs w:val="22"/>
          <w:rtl/>
          <w:lang w:eastAsia="he-IL"/>
        </w:rPr>
      </w:pPr>
    </w:p>
    <w:p w:rsidR="002739DC" w:rsidRPr="0088552A" w:rsidRDefault="002739DC" w:rsidP="00781C80">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3.1[1.1.4.</w:t>
      </w:r>
      <w:r w:rsidR="00781C80" w:rsidRPr="0088552A">
        <w:rPr>
          <w:rFonts w:ascii="Comic Sans MS" w:hAnsi="Comic Sans MS"/>
          <w:b w:val="0"/>
          <w:bCs w:val="0"/>
          <w:snapToGrid w:val="0"/>
          <w:color w:val="auto"/>
        </w:rPr>
        <w:t>8</w:t>
      </w:r>
      <w:r w:rsidRPr="0088552A">
        <w:rPr>
          <w:rFonts w:ascii="Comic Sans MS" w:hAnsi="Comic Sans MS"/>
          <w:b w:val="0"/>
          <w:bCs w:val="0"/>
          <w:snapToGrid w:val="0"/>
          <w:color w:val="auto"/>
        </w:rPr>
        <w:t>]</w:t>
      </w:r>
      <w:r w:rsidRPr="0088552A">
        <w:rPr>
          <w:rFonts w:ascii="Comic Sans MS" w:hAnsi="Comic Sans MS" w:hint="cs"/>
          <w:b w:val="0"/>
          <w:bCs w:val="0"/>
          <w:snapToGrid w:val="0"/>
          <w:color w:val="auto"/>
          <w:rtl/>
        </w:rPr>
        <w:t xml:space="preserve"> </w:t>
      </w:r>
      <w:r w:rsidR="00781C80" w:rsidRPr="0088552A">
        <w:rPr>
          <w:rFonts w:ascii="Comic Sans MS" w:hAnsi="Comic Sans MS" w:hint="cs"/>
          <w:snapToGrid w:val="0"/>
          <w:color w:val="auto"/>
          <w:rtl/>
        </w:rPr>
        <w:t>חיוב הזמנת לקוח / מסירת סחורה</w:t>
      </w:r>
      <w:r w:rsidRPr="0088552A">
        <w:rPr>
          <w:rFonts w:ascii="Comic Sans MS" w:hAnsi="Comic Sans MS" w:hint="cs"/>
          <w:snapToGrid w:val="0"/>
          <w:color w:val="auto"/>
          <w:rtl/>
        </w:rPr>
        <w:t xml:space="preserve"> </w:t>
      </w:r>
    </w:p>
    <w:p w:rsidR="002739DC" w:rsidRPr="00F16BC1" w:rsidRDefault="002739DC" w:rsidP="002739D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אשר שלוחת למערכת ש.ב.א.  את פרטי כרטיס האשראי ומקבלת אישור על התשלום.</w:t>
      </w:r>
    </w:p>
    <w:p w:rsidR="002739DC" w:rsidRDefault="002739DC" w:rsidP="002739D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מפעילה למעשה את התוכנה שדרכה נעשית התקשורת מול חברת האשראי ומציגה את האישור על גבי המסך. כמו כן האסמכתא לתשלום נרשמת בקובץ מיוחד של תנועות הקופה. בנוסף מתעדכן השדה </w:t>
      </w:r>
      <w:r>
        <w:rPr>
          <w:rFonts w:ascii="Comic Sans MS" w:hAnsi="Comic Sans MS" w:cs="David"/>
          <w:snapToGrid w:val="0"/>
          <w:sz w:val="20"/>
          <w:szCs w:val="22"/>
          <w:lang w:eastAsia="he-IL"/>
        </w:rPr>
        <w:t>wasPayed</w:t>
      </w:r>
      <w:r>
        <w:rPr>
          <w:rFonts w:ascii="Comic Sans MS" w:hAnsi="Comic Sans MS" w:cs="David" w:hint="cs"/>
          <w:snapToGrid w:val="0"/>
          <w:sz w:val="20"/>
          <w:szCs w:val="22"/>
          <w:rtl/>
          <w:lang w:eastAsia="he-IL"/>
        </w:rPr>
        <w:t xml:space="preserve"> ברשומת ההזמנה שחויבה.   </w:t>
      </w:r>
      <w:r w:rsidRPr="00196243">
        <w:rPr>
          <w:rFonts w:ascii="Comic Sans MS" w:hAnsi="Comic Sans MS" w:cs="David" w:hint="cs"/>
          <w:snapToGrid w:val="0"/>
          <w:sz w:val="20"/>
          <w:szCs w:val="22"/>
          <w:rtl/>
          <w:lang w:eastAsia="he-IL"/>
        </w:rPr>
        <w:t xml:space="preserve">  </w:t>
      </w:r>
    </w:p>
    <w:p w:rsidR="002715E6" w:rsidRPr="00196243" w:rsidRDefault="002715E6" w:rsidP="002739DC">
      <w:pPr>
        <w:ind w:left="360"/>
        <w:rPr>
          <w:rFonts w:ascii="Comic Sans MS" w:hAnsi="Comic Sans MS" w:cs="David"/>
          <w:snapToGrid w:val="0"/>
          <w:sz w:val="20"/>
          <w:szCs w:val="22"/>
          <w:rtl/>
          <w:lang w:eastAsia="he-IL"/>
        </w:rPr>
      </w:pPr>
    </w:p>
    <w:p w:rsidR="002739DC" w:rsidRPr="00196243" w:rsidRDefault="002739DC" w:rsidP="002739D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2739DC" w:rsidRDefault="002739DC" w:rsidP="00D47BF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w:t>
      </w:r>
      <w:r w:rsidR="00D47BF1">
        <w:rPr>
          <w:rFonts w:ascii="Comic Sans MS" w:hAnsi="Comic Sans MS" w:cs="David" w:hint="cs"/>
          <w:snapToGrid w:val="0"/>
          <w:sz w:val="20"/>
          <w:szCs w:val="22"/>
          <w:rtl/>
          <w:lang w:eastAsia="he-IL"/>
        </w:rPr>
        <w:t xml:space="preserve">:  </w:t>
      </w:r>
      <w:r w:rsidR="00781C80">
        <w:rPr>
          <w:rFonts w:ascii="Comic Sans MS" w:hAnsi="Comic Sans MS" w:cs="David" w:hint="cs"/>
          <w:snapToGrid w:val="0"/>
          <w:sz w:val="20"/>
          <w:szCs w:val="22"/>
          <w:rtl/>
          <w:lang w:eastAsia="he-IL"/>
        </w:rPr>
        <w:t xml:space="preserve"> מסך "ניהול הזמנה"  / מערכת ש.ב.א. </w:t>
      </w:r>
    </w:p>
    <w:p w:rsidR="002739DC" w:rsidRPr="00196243"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w:t>
      </w:r>
      <w:r w:rsidR="00781C80">
        <w:rPr>
          <w:rFonts w:ascii="Comic Sans MS" w:hAnsi="Comic Sans MS" w:cs="David" w:hint="cs"/>
          <w:snapToGrid w:val="0"/>
          <w:sz w:val="20"/>
          <w:szCs w:val="22"/>
          <w:rtl/>
          <w:lang w:eastAsia="he-IL"/>
        </w:rPr>
        <w:t xml:space="preserve">רשומת פרטי כרטיס אשראי. </w:t>
      </w:r>
      <w:r>
        <w:rPr>
          <w:rFonts w:ascii="Comic Sans MS" w:hAnsi="Comic Sans MS" w:cs="David" w:hint="cs"/>
          <w:snapToGrid w:val="0"/>
          <w:sz w:val="20"/>
          <w:szCs w:val="22"/>
          <w:rtl/>
          <w:lang w:eastAsia="he-IL"/>
        </w:rPr>
        <w:t xml:space="preserve"> </w:t>
      </w:r>
    </w:p>
    <w:p w:rsidR="002739DC" w:rsidRDefault="002739DC" w:rsidP="002739D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2739DC" w:rsidRDefault="002739DC"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26F2E">
        <w:rPr>
          <w:rFonts w:ascii="Comic Sans MS" w:hAnsi="Comic Sans MS"/>
          <w:b w:val="0"/>
          <w:bCs w:val="0"/>
          <w:snapToGrid w:val="0"/>
          <w:sz w:val="20"/>
          <w:szCs w:val="22"/>
        </w:rPr>
        <w:t>Orders</w:t>
      </w:r>
      <w:r>
        <w:rPr>
          <w:rFonts w:ascii="Comic Sans MS" w:hAnsi="Comic Sans MS" w:hint="cs"/>
          <w:b w:val="0"/>
          <w:bCs w:val="0"/>
          <w:snapToGrid w:val="0"/>
          <w:color w:val="auto"/>
          <w:sz w:val="20"/>
          <w:szCs w:val="22"/>
          <w:rtl/>
        </w:rPr>
        <w:t xml:space="preserve">. </w:t>
      </w:r>
    </w:p>
    <w:p w:rsidR="002739DC" w:rsidRDefault="002739DC" w:rsidP="00781C8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00781C80">
        <w:rPr>
          <w:rFonts w:ascii="Comic Sans MS" w:hAnsi="Comic Sans MS" w:hint="cs"/>
          <w:b w:val="0"/>
          <w:bCs w:val="0"/>
          <w:snapToGrid w:val="0"/>
          <w:color w:val="auto"/>
          <w:sz w:val="20"/>
          <w:szCs w:val="22"/>
          <w:rtl/>
        </w:rPr>
        <w:t>קליטת פרטי כרטיס האשראי לחיוב</w:t>
      </w:r>
      <w:r>
        <w:rPr>
          <w:rFonts w:ascii="Comic Sans MS" w:hAnsi="Comic Sans MS" w:hint="cs"/>
          <w:b w:val="0"/>
          <w:bCs w:val="0"/>
          <w:snapToGrid w:val="0"/>
          <w:color w:val="auto"/>
          <w:sz w:val="20"/>
          <w:szCs w:val="22"/>
          <w:rtl/>
        </w:rPr>
        <w:t>.</w:t>
      </w:r>
    </w:p>
    <w:p w:rsidR="002739DC" w:rsidRDefault="002739DC" w:rsidP="00781C80">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781C80">
        <w:rPr>
          <w:rFonts w:ascii="Comic Sans MS" w:hAnsi="Comic Sans MS" w:hint="cs"/>
          <w:b w:val="0"/>
          <w:bCs w:val="0"/>
          <w:snapToGrid w:val="0"/>
          <w:color w:val="auto"/>
          <w:sz w:val="20"/>
          <w:szCs w:val="22"/>
          <w:rtl/>
        </w:rPr>
        <w:t xml:space="preserve">הפעלת תהליך החיוב מול מערכת ש.ב.א </w:t>
      </w:r>
      <w:r>
        <w:rPr>
          <w:rFonts w:ascii="Comic Sans MS" w:hAnsi="Comic Sans MS" w:hint="cs"/>
          <w:b w:val="0"/>
          <w:bCs w:val="0"/>
          <w:snapToGrid w:val="0"/>
          <w:color w:val="auto"/>
          <w:sz w:val="20"/>
          <w:szCs w:val="22"/>
          <w:rtl/>
        </w:rPr>
        <w:t>.</w:t>
      </w:r>
    </w:p>
    <w:p w:rsidR="00781C80" w:rsidRDefault="002739DC" w:rsidP="002739DC">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sidR="00781C80">
        <w:rPr>
          <w:rFonts w:ascii="Comic Sans MS" w:hAnsi="Comic Sans MS" w:hint="cs"/>
          <w:b w:val="0"/>
          <w:bCs w:val="0"/>
          <w:snapToGrid w:val="0"/>
          <w:color w:val="auto"/>
          <w:sz w:val="20"/>
          <w:szCs w:val="22"/>
          <w:rtl/>
        </w:rPr>
        <w:t xml:space="preserve">אם החיוב  לא  אושר הצג הודעה מתאימה ללקוח. </w:t>
      </w:r>
    </w:p>
    <w:p w:rsidR="00781C80" w:rsidRDefault="00781C80"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אחרת,  עדכן שדה הזמנה  </w:t>
      </w:r>
      <w:r>
        <w:rPr>
          <w:rFonts w:ascii="Comic Sans MS" w:hAnsi="Comic Sans MS"/>
          <w:b w:val="0"/>
          <w:bCs w:val="0"/>
          <w:snapToGrid w:val="0"/>
          <w:color w:val="auto"/>
          <w:sz w:val="20"/>
          <w:szCs w:val="22"/>
        </w:rPr>
        <w:t>wasPayed</w:t>
      </w:r>
      <w:r>
        <w:rPr>
          <w:rFonts w:ascii="Comic Sans MS" w:hAnsi="Comic Sans MS" w:hint="cs"/>
          <w:b w:val="0"/>
          <w:bCs w:val="0"/>
          <w:snapToGrid w:val="0"/>
          <w:color w:val="auto"/>
          <w:sz w:val="20"/>
          <w:szCs w:val="22"/>
          <w:rtl/>
        </w:rPr>
        <w:t xml:space="preserve"> ל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Pr>
        <w:t xml:space="preserve">True </w:t>
      </w:r>
      <w:r>
        <w:rPr>
          <w:rFonts w:ascii="Comic Sans MS" w:hAnsi="Comic Sans MS" w:hint="cs"/>
          <w:b w:val="0"/>
          <w:bCs w:val="0"/>
          <w:snapToGrid w:val="0"/>
          <w:color w:val="auto"/>
          <w:sz w:val="20"/>
          <w:szCs w:val="22"/>
          <w:rtl/>
        </w:rPr>
        <w:t xml:space="preserve"> ושדה </w:t>
      </w:r>
      <w:r>
        <w:rPr>
          <w:rFonts w:ascii="Comic Sans MS" w:hAnsi="Comic Sans MS"/>
          <w:b w:val="0"/>
          <w:bCs w:val="0"/>
          <w:snapToGrid w:val="0"/>
          <w:color w:val="auto"/>
          <w:sz w:val="20"/>
          <w:szCs w:val="22"/>
        </w:rPr>
        <w:t>PayDate</w:t>
      </w:r>
      <w:r>
        <w:rPr>
          <w:rFonts w:ascii="Comic Sans MS" w:hAnsi="Comic Sans MS" w:hint="cs"/>
          <w:b w:val="0"/>
          <w:bCs w:val="0"/>
          <w:snapToGrid w:val="0"/>
          <w:color w:val="auto"/>
          <w:sz w:val="20"/>
          <w:szCs w:val="22"/>
          <w:rtl/>
        </w:rPr>
        <w:t xml:space="preserve"> לתאריך הנוכחי ( תהליך </w:t>
      </w:r>
      <w:r>
        <w:rPr>
          <w:rFonts w:ascii="Comic Sans MS" w:hAnsi="Comic Sans MS"/>
          <w:b w:val="0"/>
          <w:bCs w:val="0"/>
          <w:snapToGrid w:val="0"/>
          <w:color w:val="auto"/>
          <w:sz w:val="20"/>
          <w:szCs w:val="22"/>
        </w:rPr>
        <w:t>[1.1.4.4]</w:t>
      </w:r>
      <w:r>
        <w:rPr>
          <w:rFonts w:ascii="Comic Sans MS" w:hAnsi="Comic Sans MS" w:hint="cs"/>
          <w:b w:val="0"/>
          <w:bCs w:val="0"/>
          <w:snapToGrid w:val="0"/>
          <w:color w:val="auto"/>
          <w:sz w:val="20"/>
          <w:szCs w:val="22"/>
          <w:rtl/>
        </w:rPr>
        <w:t xml:space="preserve"> ) . </w:t>
      </w:r>
    </w:p>
    <w:p w:rsidR="00781C80" w:rsidRDefault="00065574"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781C80">
        <w:rPr>
          <w:rFonts w:ascii="Comic Sans MS" w:hAnsi="Comic Sans MS" w:hint="cs"/>
          <w:b w:val="0"/>
          <w:bCs w:val="0"/>
          <w:snapToGrid w:val="0"/>
          <w:color w:val="auto"/>
          <w:sz w:val="20"/>
          <w:szCs w:val="22"/>
          <w:rtl/>
        </w:rPr>
        <w:t xml:space="preserve">. רשום את  האסמכתא בקובץ תנועות ה קופה . </w:t>
      </w:r>
    </w:p>
    <w:p w:rsidR="002739DC" w:rsidRDefault="00781C80" w:rsidP="002739D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7. </w:t>
      </w:r>
      <w:r w:rsidR="002739DC">
        <w:rPr>
          <w:rFonts w:ascii="Comic Sans MS" w:hAnsi="Comic Sans MS" w:hint="cs"/>
          <w:b w:val="0"/>
          <w:bCs w:val="0"/>
          <w:snapToGrid w:val="0"/>
          <w:color w:val="auto"/>
          <w:sz w:val="20"/>
          <w:szCs w:val="22"/>
          <w:rtl/>
        </w:rPr>
        <w:t xml:space="preserve">שחרור טבלת </w:t>
      </w:r>
      <w:r w:rsidR="002739DC" w:rsidRPr="00726F2E">
        <w:rPr>
          <w:rFonts w:ascii="Comic Sans MS" w:hAnsi="Comic Sans MS"/>
          <w:b w:val="0"/>
          <w:bCs w:val="0"/>
          <w:snapToGrid w:val="0"/>
          <w:sz w:val="20"/>
          <w:szCs w:val="22"/>
        </w:rPr>
        <w:t>Orders</w:t>
      </w:r>
      <w:r w:rsidR="002739DC">
        <w:rPr>
          <w:rFonts w:ascii="Comic Sans MS" w:hAnsi="Comic Sans MS" w:hint="cs"/>
          <w:b w:val="0"/>
          <w:bCs w:val="0"/>
          <w:snapToGrid w:val="0"/>
          <w:color w:val="auto"/>
          <w:sz w:val="20"/>
          <w:szCs w:val="22"/>
          <w:rtl/>
        </w:rPr>
        <w:t xml:space="preserve">. </w:t>
      </w:r>
    </w:p>
    <w:p w:rsidR="002715E6" w:rsidRPr="002715E6" w:rsidRDefault="002715E6" w:rsidP="002715E6">
      <w:pPr>
        <w:rPr>
          <w:rtl/>
          <w:lang w:eastAsia="he-IL"/>
        </w:rPr>
      </w:pPr>
    </w:p>
    <w:p w:rsidR="002739DC" w:rsidRPr="00196243" w:rsidRDefault="002739DC" w:rsidP="002739D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[1.1.4.</w:t>
      </w:r>
      <w:r w:rsidR="00781C80">
        <w:rPr>
          <w:rFonts w:ascii="Comic Sans MS" w:hAnsi="Comic Sans MS"/>
          <w:snapToGrid w:val="0"/>
          <w:color w:val="auto"/>
          <w:sz w:val="20"/>
          <w:szCs w:val="20"/>
        </w:rPr>
        <w:t>8</w:t>
      </w:r>
      <w:r>
        <w:rPr>
          <w:rFonts w:ascii="Comic Sans MS" w:hAnsi="Comic Sans MS"/>
          <w:snapToGrid w:val="0"/>
          <w:color w:val="auto"/>
          <w:sz w:val="20"/>
          <w:szCs w:val="20"/>
        </w:rPr>
        <w:t>]</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2739DC" w:rsidRDefault="002739DC" w:rsidP="00781C80">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sidR="00781C80">
        <w:rPr>
          <w:rFonts w:ascii="Comic Sans MS" w:hAnsi="Comic Sans MS" w:cs="David" w:hint="cs"/>
          <w:snapToGrid w:val="0"/>
          <w:sz w:val="20"/>
          <w:szCs w:val="22"/>
          <w:rtl/>
          <w:lang w:eastAsia="he-IL"/>
        </w:rPr>
        <w:t xml:space="preserve">אישור / דחייה של חיוב לקוח </w:t>
      </w:r>
      <w:r>
        <w:rPr>
          <w:rFonts w:ascii="Comic Sans MS" w:hAnsi="Comic Sans MS" w:cs="David" w:hint="cs"/>
          <w:snapToGrid w:val="0"/>
          <w:sz w:val="20"/>
          <w:szCs w:val="22"/>
          <w:rtl/>
          <w:lang w:eastAsia="he-IL"/>
        </w:rPr>
        <w:t>.</w:t>
      </w:r>
    </w:p>
    <w:p w:rsidR="00781C80" w:rsidRPr="00FB16C4" w:rsidRDefault="002739DC" w:rsidP="00781C80">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w:t>
      </w:r>
      <w:r w:rsidR="00781C80">
        <w:rPr>
          <w:rFonts w:ascii="Comic Sans MS" w:hAnsi="Comic Sans MS" w:cs="David" w:hint="cs"/>
          <w:snapToGrid w:val="0"/>
          <w:sz w:val="20"/>
          <w:szCs w:val="22"/>
          <w:rtl/>
          <w:lang w:eastAsia="he-IL"/>
        </w:rPr>
        <w:t xml:space="preserve">מסך "ניהול הזמנה"  ובסיס נתונים מרכזי  </w:t>
      </w:r>
      <w:r w:rsidR="00781C80">
        <w:rPr>
          <w:rFonts w:ascii="Comic Sans MS" w:hAnsi="Comic Sans MS" w:cs="David"/>
          <w:snapToGrid w:val="0"/>
          <w:sz w:val="20"/>
          <w:szCs w:val="22"/>
          <w:lang w:eastAsia="he-IL"/>
        </w:rPr>
        <w:t>D1</w:t>
      </w:r>
      <w:r w:rsidR="00781C80">
        <w:rPr>
          <w:rFonts w:ascii="Comic Sans MS" w:hAnsi="Comic Sans MS" w:cs="David" w:hint="cs"/>
          <w:snapToGrid w:val="0"/>
          <w:sz w:val="20"/>
          <w:szCs w:val="22"/>
          <w:rtl/>
          <w:lang w:eastAsia="he-IL"/>
        </w:rPr>
        <w:t xml:space="preserve"> , טבלת </w:t>
      </w:r>
      <w:r w:rsidR="00781C80">
        <w:rPr>
          <w:rFonts w:ascii="Comic Sans MS" w:hAnsi="Comic Sans MS" w:cs="David"/>
          <w:snapToGrid w:val="0"/>
          <w:sz w:val="20"/>
          <w:szCs w:val="22"/>
          <w:lang w:eastAsia="he-IL"/>
        </w:rPr>
        <w:t xml:space="preserve">Orders </w:t>
      </w:r>
      <w:r w:rsidR="00781C80">
        <w:rPr>
          <w:rFonts w:ascii="Comic Sans MS" w:hAnsi="Comic Sans MS" w:cs="David"/>
          <w:snapToGrid w:val="0"/>
          <w:sz w:val="20"/>
          <w:szCs w:val="22"/>
          <w:rtl/>
          <w:lang w:eastAsia="he-IL"/>
        </w:rPr>
        <w:t xml:space="preserve">  </w:t>
      </w:r>
      <w:r w:rsidR="00781C80">
        <w:rPr>
          <w:rFonts w:ascii="Comic Sans MS" w:hAnsi="Comic Sans MS" w:cs="David" w:hint="cs"/>
          <w:snapToGrid w:val="0"/>
          <w:sz w:val="20"/>
          <w:szCs w:val="22"/>
          <w:rtl/>
          <w:lang w:eastAsia="he-IL"/>
        </w:rPr>
        <w:t>.</w:t>
      </w:r>
    </w:p>
    <w:p w:rsidR="002739DC" w:rsidRDefault="002739DC" w:rsidP="00781C80">
      <w:pPr>
        <w:rPr>
          <w:rFonts w:ascii="Comic Sans MS" w:hAnsi="Comic Sans MS" w:cs="David"/>
          <w:snapToGrid w:val="0"/>
          <w:sz w:val="20"/>
          <w:szCs w:val="22"/>
          <w:rtl/>
          <w:lang w:eastAsia="he-IL"/>
        </w:rPr>
      </w:pPr>
    </w:p>
    <w:p w:rsidR="00C05A84" w:rsidRPr="00996C49" w:rsidRDefault="00A6603F" w:rsidP="00C05A84">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C05A84" w:rsidRPr="0088552A">
        <w:rPr>
          <w:rFonts w:ascii="Comic Sans MS" w:hAnsi="Comic Sans MS"/>
          <w:b w:val="0"/>
          <w:bCs w:val="0"/>
          <w:snapToGrid w:val="0"/>
          <w:color w:val="auto"/>
          <w:sz w:val="28"/>
          <w:szCs w:val="28"/>
        </w:rPr>
        <w:lastRenderedPageBreak/>
        <w:t>3.1[1.1.5]</w:t>
      </w:r>
      <w:r w:rsidR="00C05A84" w:rsidRPr="0088552A">
        <w:rPr>
          <w:rFonts w:ascii="Comic Sans MS" w:hAnsi="Comic Sans MS" w:hint="cs"/>
          <w:b w:val="0"/>
          <w:bCs w:val="0"/>
          <w:snapToGrid w:val="0"/>
          <w:color w:val="auto"/>
          <w:sz w:val="28"/>
          <w:szCs w:val="28"/>
          <w:rtl/>
        </w:rPr>
        <w:t xml:space="preserve">  </w:t>
      </w:r>
      <w:r w:rsidR="00C05A84" w:rsidRPr="0088552A">
        <w:rPr>
          <w:rFonts w:ascii="Comic Sans MS" w:hAnsi="Comic Sans MS" w:hint="cs"/>
          <w:snapToGrid w:val="0"/>
          <w:color w:val="auto"/>
          <w:sz w:val="28"/>
          <w:szCs w:val="28"/>
          <w:rtl/>
        </w:rPr>
        <w:t xml:space="preserve">ניהול מלאי בסניפים  </w:t>
      </w:r>
    </w:p>
    <w:p w:rsidR="00A67F2B" w:rsidRPr="0088552A" w:rsidRDefault="00A67F2B" w:rsidP="00A67F2B">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3.1[1.1.5.1]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הוספת  סוג מוצר לסניף</w:t>
      </w:r>
      <w:r w:rsidRPr="0088552A">
        <w:rPr>
          <w:rFonts w:ascii="Comic Sans MS" w:hAnsi="Comic Sans MS" w:hint="cs"/>
          <w:b w:val="0"/>
          <w:bCs w:val="0"/>
          <w:snapToGrid w:val="0"/>
          <w:color w:val="auto"/>
          <w:rtl/>
        </w:rPr>
        <w:t xml:space="preserve">  </w:t>
      </w:r>
    </w:p>
    <w:p w:rsidR="00A67F2B" w:rsidRPr="00F16BC1"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רשומת סוג </w:t>
      </w:r>
      <w:r w:rsidRPr="00196243">
        <w:rPr>
          <w:rFonts w:ascii="Comic Sans MS" w:hAnsi="Comic Sans MS" w:cs="David" w:hint="cs"/>
          <w:snapToGrid w:val="0"/>
          <w:sz w:val="20"/>
          <w:szCs w:val="22"/>
          <w:rtl/>
          <w:lang w:eastAsia="he-IL"/>
        </w:rPr>
        <w:t>מוצר</w:t>
      </w:r>
      <w:r w:rsidR="008C5FD9">
        <w:rPr>
          <w:rFonts w:ascii="Comic Sans MS" w:hAnsi="Comic Sans MS" w:cs="David" w:hint="cs"/>
          <w:snapToGrid w:val="0"/>
          <w:sz w:val="20"/>
          <w:szCs w:val="22"/>
          <w:rtl/>
          <w:lang w:eastAsia="he-IL"/>
        </w:rPr>
        <w:t xml:space="preserve"> לסניף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לכל  סוג מוצר שנמכר ברשת המחסנים יש מזהה סוג מוצר ייחודי </w:t>
      </w:r>
      <w:r w:rsidR="008C5FD9">
        <w:rPr>
          <w:rFonts w:ascii="Comic Sans MS" w:hAnsi="Comic Sans MS" w:cs="David" w:hint="cs"/>
          <w:snapToGrid w:val="0"/>
          <w:sz w:val="20"/>
          <w:szCs w:val="22"/>
          <w:rtl/>
          <w:lang w:eastAsia="he-IL"/>
        </w:rPr>
        <w:t>ולכל סניף יש מספר ייחודי</w:t>
      </w:r>
      <w:r>
        <w:rPr>
          <w:rFonts w:ascii="Comic Sans MS" w:hAnsi="Comic Sans MS" w:cs="David" w:hint="cs"/>
          <w:snapToGrid w:val="0"/>
          <w:sz w:val="20"/>
          <w:szCs w:val="22"/>
          <w:rtl/>
          <w:lang w:eastAsia="he-IL"/>
        </w:rPr>
        <w:t>.</w:t>
      </w:r>
      <w:r w:rsid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יש להבחין בין "סוג מוצר" למוצר עצמו.  לדוגמה: "מכונית מאזדה" היא "סוג מוצר" השייך למשפחת ה"מכוניות" ו"מכונית מאזדה מספר 12-34-56 הנמצאת במחסן  מספר 6 "  היא "מוצר"</w:t>
      </w:r>
      <w:r w:rsidR="008C5FD9">
        <w:rPr>
          <w:rFonts w:ascii="Comic Sans MS" w:hAnsi="Comic Sans MS" w:cs="David" w:hint="cs"/>
          <w:snapToGrid w:val="0"/>
          <w:sz w:val="20"/>
          <w:szCs w:val="22"/>
          <w:rtl/>
          <w:lang w:eastAsia="he-IL"/>
        </w:rPr>
        <w:t xml:space="preserve"> הפונקציה הזו מאפשר לדעת האם מחסן מסוים מחזיק סוג של מוצר מסוים</w:t>
      </w:r>
      <w:r>
        <w:rPr>
          <w:rFonts w:ascii="Comic Sans MS" w:hAnsi="Comic Sans MS" w:cs="David" w:hint="cs"/>
          <w:snapToGrid w:val="0"/>
          <w:sz w:val="20"/>
          <w:szCs w:val="22"/>
          <w:rtl/>
          <w:lang w:eastAsia="he-IL"/>
        </w:rPr>
        <w:t xml:space="preserve"> .  </w:t>
      </w:r>
    </w:p>
    <w:p w:rsidR="00A67F2B" w:rsidRPr="00196243"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A67F2B"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סוג  מוצר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"הוספה"  .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חדשה המכילה מזהה סוג מוצר, שם, מזהה ספק, מזהה משפחה ותיאור.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8C5FD9" w:rsidRPr="002715E6">
        <w:rPr>
          <w:rFonts w:ascii="Comic Sans MS" w:hAnsi="Comic Sans MS"/>
          <w:b w:val="0"/>
          <w:bCs w:val="0"/>
          <w:snapToGrid w:val="0"/>
          <w:sz w:val="20"/>
          <w:szCs w:val="22"/>
        </w:rPr>
        <w:t>WarehousProductKindRelation</w:t>
      </w:r>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A67F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קליטת שדות הרשומה מן המשתמש .  </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לאחר "אישור" יופק מזהה  סוג מוצר  והרשומה תתווסף לטבלת </w:t>
      </w:r>
      <w:r w:rsidR="008C5FD9" w:rsidRPr="002715E6">
        <w:rPr>
          <w:rFonts w:ascii="Comic Sans MS" w:hAnsi="Comic Sans MS"/>
          <w:b w:val="0"/>
          <w:bCs w:val="0"/>
          <w:snapToGrid w:val="0"/>
          <w:sz w:val="20"/>
          <w:szCs w:val="22"/>
        </w:rPr>
        <w:t>WarehousProductKindRelation</w:t>
      </w:r>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שחרור טבלת </w:t>
      </w:r>
      <w:r w:rsidR="008C5FD9" w:rsidRPr="002715E6">
        <w:rPr>
          <w:rFonts w:ascii="Comic Sans MS" w:hAnsi="Comic Sans MS"/>
          <w:b w:val="0"/>
          <w:bCs w:val="0"/>
          <w:snapToGrid w:val="0"/>
          <w:sz w:val="20"/>
          <w:szCs w:val="22"/>
        </w:rPr>
        <w:t>WarehousProductKindRelation</w:t>
      </w:r>
      <w:r w:rsidR="008C5FD9">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A67F2B" w:rsidRPr="00196243" w:rsidRDefault="00A67F2B" w:rsidP="00A67F2B">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A67F2B" w:rsidRDefault="00A67F2B"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8C5FD9" w:rsidRPr="008C5FD9">
        <w:rPr>
          <w:rFonts w:ascii="Comic Sans MS" w:hAnsi="Comic Sans MS"/>
          <w:snapToGrid w:val="0"/>
          <w:sz w:val="20"/>
          <w:szCs w:val="22"/>
        </w:rPr>
        <w:t>WarehousProductKindRelation</w:t>
      </w:r>
      <w:r w:rsidR="008C5FD9">
        <w:rPr>
          <w:rFonts w:ascii="Comic Sans MS" w:hAnsi="Comic Sans MS" w:hint="cs"/>
          <w:snapToGrid w:val="0"/>
          <w:sz w:val="20"/>
          <w:szCs w:val="22"/>
          <w:rtl/>
        </w:rPr>
        <w:t xml:space="preserve">  </w:t>
      </w:r>
      <w:r>
        <w:rPr>
          <w:rFonts w:ascii="Comic Sans MS" w:hAnsi="Comic Sans MS" w:cs="David" w:hint="cs"/>
          <w:snapToGrid w:val="0"/>
          <w:sz w:val="20"/>
          <w:szCs w:val="22"/>
          <w:rtl/>
          <w:lang w:eastAsia="he-IL"/>
        </w:rPr>
        <w:t>.</w:t>
      </w:r>
    </w:p>
    <w:p w:rsidR="00A67F2B" w:rsidRPr="00FB16C4" w:rsidRDefault="00A67F2B"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8C5FD9" w:rsidRPr="008C5FD9">
        <w:rPr>
          <w:rFonts w:ascii="Comic Sans MS" w:hAnsi="Comic Sans MS"/>
          <w:snapToGrid w:val="0"/>
          <w:sz w:val="20"/>
          <w:szCs w:val="22"/>
        </w:rPr>
        <w:t>WarehousProductKindRelation</w:t>
      </w:r>
      <w:r w:rsidR="008C5FD9">
        <w:rPr>
          <w:rFonts w:ascii="Comic Sans MS" w:hAnsi="Comic Sans MS" w:hint="cs"/>
          <w:snapToGrid w:val="0"/>
          <w:sz w:val="20"/>
          <w:szCs w:val="22"/>
          <w:rtl/>
        </w:rPr>
        <w:t xml:space="preserve"> </w:t>
      </w:r>
      <w:r w:rsidR="008C5FD9" w:rsidRPr="008C5FD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702BD3">
      <w:pPr>
        <w:rPr>
          <w:snapToGrid w:val="0"/>
          <w:sz w:val="20"/>
          <w:szCs w:val="22"/>
          <w:rtl/>
        </w:rPr>
      </w:pPr>
    </w:p>
    <w:p w:rsidR="00A67F2B" w:rsidRPr="0088552A" w:rsidRDefault="00A67F2B" w:rsidP="00A67F2B">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3.1[1.1.5.1]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עדכון כמויות סף </w:t>
      </w:r>
      <w:r w:rsidRPr="0088552A">
        <w:rPr>
          <w:rFonts w:ascii="Comic Sans MS" w:hAnsi="Comic Sans MS" w:hint="cs"/>
          <w:b w:val="0"/>
          <w:bCs w:val="0"/>
          <w:snapToGrid w:val="0"/>
          <w:color w:val="auto"/>
          <w:rtl/>
        </w:rPr>
        <w:t xml:space="preserve">  </w:t>
      </w:r>
    </w:p>
    <w:p w:rsidR="00A67F2B" w:rsidRPr="00F16BC1"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A67F2B" w:rsidRPr="0019624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זו מעדכנת כמויות סף של סוגי מוצרים למחסן. לכל סוג מוצר יש כמות סף מינימאלית שבה צריך לשמר את המלאי וכמות מקסימאלית שאסור לחצות אותה. הפונקציה הזו נועדה לאפשר שינוי רמות מינימום ומקסימום</w:t>
      </w:r>
      <w:r w:rsidR="002715E6">
        <w:rPr>
          <w:rFonts w:ascii="Comic Sans MS" w:hAnsi="Comic Sans MS" w:cs="David" w:hint="cs"/>
          <w:snapToGrid w:val="0"/>
          <w:sz w:val="20"/>
          <w:szCs w:val="22"/>
          <w:rtl/>
          <w:lang w:eastAsia="he-IL"/>
        </w:rPr>
        <w:t xml:space="preserve"> של סוג מוצר מסוים במחסן מסוים הטבלה הרלוונטית לשם כך היא  טבלת </w:t>
      </w:r>
      <w:r w:rsidR="002715E6">
        <w:rPr>
          <w:rFonts w:ascii="Comic Sans MS" w:hAnsi="Comic Sans MS" w:cs="David"/>
          <w:snapToGrid w:val="0"/>
          <w:sz w:val="20"/>
          <w:szCs w:val="22"/>
          <w:lang w:eastAsia="he-IL"/>
        </w:rPr>
        <w:t>WarehousProductKindRelation</w:t>
      </w:r>
      <w:r w:rsidR="002715E6">
        <w:rPr>
          <w:rFonts w:ascii="Comic Sans MS" w:hAnsi="Comic Sans MS" w:cs="David" w:hint="cs"/>
          <w:snapToGrid w:val="0"/>
          <w:sz w:val="20"/>
          <w:szCs w:val="22"/>
          <w:rtl/>
          <w:lang w:eastAsia="he-IL"/>
        </w:rPr>
        <w:t xml:space="preserve">  המוגדרת בנספח </w:t>
      </w:r>
      <w:r w:rsidR="002715E6">
        <w:rPr>
          <w:rFonts w:ascii="Comic Sans MS" w:hAnsi="Comic Sans MS" w:cs="David"/>
          <w:snapToGrid w:val="0"/>
          <w:sz w:val="20"/>
          <w:szCs w:val="22"/>
          <w:lang w:eastAsia="he-IL"/>
        </w:rPr>
        <w:t>5.3</w:t>
      </w:r>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A67F2B" w:rsidRPr="00553EC3"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3.1[1.1.5.1].2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A67F2B" w:rsidRPr="00553EC3" w:rsidRDefault="00A67F2B" w:rsidP="00A67F2B">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מסך "ניהול סוג  מוצר " </w:t>
      </w:r>
      <w:r w:rsidRPr="00553EC3">
        <w:rPr>
          <w:rFonts w:ascii="Comic Sans MS" w:hAnsi="Comic Sans MS" w:cs="David"/>
          <w:snapToGrid w:val="0"/>
          <w:sz w:val="20"/>
          <w:szCs w:val="22"/>
          <w:rtl/>
          <w:lang w:eastAsia="he-IL"/>
        </w:rPr>
        <w:t>–</w:t>
      </w:r>
      <w:r w:rsidRPr="00553EC3">
        <w:rPr>
          <w:rFonts w:ascii="Comic Sans MS" w:hAnsi="Comic Sans MS" w:cs="David" w:hint="cs"/>
          <w:snapToGrid w:val="0"/>
          <w:sz w:val="20"/>
          <w:szCs w:val="22"/>
          <w:rtl/>
          <w:lang w:eastAsia="he-IL"/>
        </w:rPr>
        <w:t xml:space="preserve"> חלון "עדכון"  .  </w:t>
      </w:r>
    </w:p>
    <w:p w:rsidR="00A67F2B" w:rsidRPr="00196243" w:rsidRDefault="00A67F2B" w:rsidP="00F863B5">
      <w:pPr>
        <w:tabs>
          <w:tab w:val="left" w:pos="180"/>
          <w:tab w:val="left" w:pos="540"/>
          <w:tab w:val="left" w:pos="900"/>
        </w:tabs>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w:t>
      </w:r>
      <w:r w:rsidR="00F863B5" w:rsidRPr="00553EC3">
        <w:rPr>
          <w:rFonts w:ascii="Comic Sans MS" w:hAnsi="Comic Sans MS" w:cs="David" w:hint="cs"/>
          <w:snapToGrid w:val="0"/>
          <w:sz w:val="20"/>
          <w:szCs w:val="22"/>
          <w:rtl/>
          <w:lang w:eastAsia="he-IL"/>
        </w:rPr>
        <w:t>מזהה</w:t>
      </w:r>
      <w:r w:rsidRPr="00553EC3">
        <w:rPr>
          <w:rFonts w:ascii="Comic Sans MS" w:hAnsi="Comic Sans MS" w:cs="David" w:hint="cs"/>
          <w:snapToGrid w:val="0"/>
          <w:sz w:val="20"/>
          <w:szCs w:val="22"/>
          <w:rtl/>
          <w:lang w:eastAsia="he-IL"/>
        </w:rPr>
        <w:t xml:space="preserve"> סוג  מוצר </w:t>
      </w:r>
      <w:r w:rsidR="00F863B5" w:rsidRPr="00553EC3">
        <w:rPr>
          <w:rFonts w:ascii="Comic Sans MS" w:hAnsi="Comic Sans MS" w:cs="David" w:hint="cs"/>
          <w:snapToGrid w:val="0"/>
          <w:sz w:val="20"/>
          <w:szCs w:val="22"/>
          <w:rtl/>
          <w:lang w:eastAsia="he-IL"/>
        </w:rPr>
        <w:t xml:space="preserve">קיים </w:t>
      </w:r>
      <w:r w:rsidR="002715E6" w:rsidRPr="00553EC3">
        <w:rPr>
          <w:rFonts w:ascii="Comic Sans MS" w:hAnsi="Comic Sans MS" w:cs="David" w:hint="cs"/>
          <w:snapToGrid w:val="0"/>
          <w:sz w:val="20"/>
          <w:szCs w:val="22"/>
          <w:rtl/>
          <w:lang w:eastAsia="he-IL"/>
        </w:rPr>
        <w:t>,</w:t>
      </w:r>
      <w:r w:rsidRPr="00553EC3">
        <w:rPr>
          <w:rFonts w:ascii="Comic Sans MS" w:hAnsi="Comic Sans MS" w:cs="David" w:hint="cs"/>
          <w:snapToGrid w:val="0"/>
          <w:sz w:val="20"/>
          <w:szCs w:val="22"/>
          <w:rtl/>
          <w:lang w:eastAsia="he-IL"/>
        </w:rPr>
        <w:t xml:space="preserve"> </w:t>
      </w:r>
      <w:r w:rsidR="002715E6" w:rsidRPr="00553EC3">
        <w:rPr>
          <w:rFonts w:ascii="Comic Sans MS" w:hAnsi="Comic Sans MS" w:cs="David" w:hint="cs"/>
          <w:snapToGrid w:val="0"/>
          <w:sz w:val="20"/>
          <w:szCs w:val="22"/>
          <w:rtl/>
          <w:lang w:eastAsia="he-IL"/>
        </w:rPr>
        <w:t xml:space="preserve">מזהה מחסן </w:t>
      </w:r>
      <w:r w:rsidR="00F863B5" w:rsidRPr="00553EC3">
        <w:rPr>
          <w:rFonts w:ascii="Comic Sans MS" w:hAnsi="Comic Sans MS" w:cs="David" w:hint="cs"/>
          <w:snapToGrid w:val="0"/>
          <w:sz w:val="20"/>
          <w:szCs w:val="22"/>
          <w:rtl/>
          <w:lang w:eastAsia="he-IL"/>
        </w:rPr>
        <w:t>, כמויות מינימום ומקסימום</w:t>
      </w:r>
      <w:r w:rsidRPr="00553EC3">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A67F2B" w:rsidRDefault="00A67F2B" w:rsidP="00A67F2B">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A67F2B" w:rsidRDefault="00A67F2B"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2715E6" w:rsidRPr="002715E6">
        <w:rPr>
          <w:rFonts w:ascii="Comic Sans MS" w:hAnsi="Comic Sans MS"/>
          <w:b w:val="0"/>
          <w:bCs w:val="0"/>
          <w:snapToGrid w:val="0"/>
          <w:sz w:val="20"/>
          <w:szCs w:val="22"/>
        </w:rPr>
        <w:t>WarehousProductKindRelation</w:t>
      </w:r>
      <w:r w:rsidR="002715E6">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w:t>
      </w:r>
    </w:p>
    <w:p w:rsidR="00A67F2B" w:rsidRDefault="00A67F2B" w:rsidP="00A67F2B">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קליטת שדות </w:t>
      </w:r>
      <w:r w:rsidR="00F863B5">
        <w:rPr>
          <w:rFonts w:ascii="Comic Sans MS" w:hAnsi="Comic Sans MS" w:hint="cs"/>
          <w:b w:val="0"/>
          <w:bCs w:val="0"/>
          <w:snapToGrid w:val="0"/>
          <w:color w:val="auto"/>
          <w:sz w:val="20"/>
          <w:szCs w:val="22"/>
          <w:rtl/>
        </w:rPr>
        <w:t>מינימום ומקסימום חדשים של הרשומה מן המשתמש</w:t>
      </w:r>
      <w:r>
        <w:rPr>
          <w:rFonts w:ascii="Comic Sans MS" w:hAnsi="Comic Sans MS" w:hint="cs"/>
          <w:b w:val="0"/>
          <w:bCs w:val="0"/>
          <w:snapToGrid w:val="0"/>
          <w:color w:val="auto"/>
          <w:sz w:val="20"/>
          <w:szCs w:val="22"/>
          <w:rtl/>
        </w:rPr>
        <w:t xml:space="preserve">.  </w:t>
      </w:r>
    </w:p>
    <w:p w:rsidR="00F863B5" w:rsidRDefault="00A67F2B" w:rsidP="00F863B5">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w:t>
      </w:r>
      <w:r w:rsidR="00F863B5">
        <w:rPr>
          <w:rFonts w:ascii="Comic Sans MS" w:hAnsi="Comic Sans MS" w:hint="cs"/>
          <w:b w:val="0"/>
          <w:bCs w:val="0"/>
          <w:snapToGrid w:val="0"/>
          <w:color w:val="auto"/>
          <w:sz w:val="20"/>
          <w:szCs w:val="22"/>
          <w:rtl/>
        </w:rPr>
        <w:t xml:space="preserve">  בדיקת תקינות הערכים החדשים  . אם לא תקין חוזר ל-2 . </w:t>
      </w:r>
    </w:p>
    <w:p w:rsidR="00A67F2B" w:rsidRDefault="00F863B5"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00A67F2B">
        <w:rPr>
          <w:rFonts w:ascii="Comic Sans MS" w:hAnsi="Comic Sans MS" w:hint="cs"/>
          <w:b w:val="0"/>
          <w:bCs w:val="0"/>
          <w:snapToGrid w:val="0"/>
          <w:color w:val="auto"/>
          <w:sz w:val="20"/>
          <w:szCs w:val="22"/>
          <w:rtl/>
        </w:rPr>
        <w:t xml:space="preserve">לאחר "אישור" </w:t>
      </w:r>
      <w:r>
        <w:rPr>
          <w:rFonts w:ascii="Comic Sans MS" w:hAnsi="Comic Sans MS" w:hint="cs"/>
          <w:b w:val="0"/>
          <w:bCs w:val="0"/>
          <w:snapToGrid w:val="0"/>
          <w:color w:val="auto"/>
          <w:sz w:val="20"/>
          <w:szCs w:val="22"/>
          <w:rtl/>
        </w:rPr>
        <w:t xml:space="preserve">הרשומה תתעדכן </w:t>
      </w:r>
      <w:r w:rsidR="00A67F2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ב</w:t>
      </w:r>
      <w:r w:rsidR="00A67F2B">
        <w:rPr>
          <w:rFonts w:ascii="Comic Sans MS" w:hAnsi="Comic Sans MS" w:hint="cs"/>
          <w:b w:val="0"/>
          <w:bCs w:val="0"/>
          <w:snapToGrid w:val="0"/>
          <w:color w:val="auto"/>
          <w:sz w:val="20"/>
          <w:szCs w:val="22"/>
          <w:rtl/>
        </w:rPr>
        <w:t xml:space="preserve">טבלת </w:t>
      </w:r>
      <w:r w:rsidR="002715E6" w:rsidRPr="002715E6">
        <w:rPr>
          <w:rFonts w:ascii="Comic Sans MS" w:hAnsi="Comic Sans MS"/>
          <w:b w:val="0"/>
          <w:bCs w:val="0"/>
          <w:snapToGrid w:val="0"/>
          <w:sz w:val="20"/>
          <w:szCs w:val="22"/>
        </w:rPr>
        <w:t>WarehousProductKindRelation</w:t>
      </w:r>
      <w:r w:rsidR="002715E6">
        <w:rPr>
          <w:rFonts w:ascii="Comic Sans MS" w:hAnsi="Comic Sans MS" w:hint="cs"/>
          <w:snapToGrid w:val="0"/>
          <w:sz w:val="20"/>
          <w:szCs w:val="22"/>
          <w:rtl/>
        </w:rPr>
        <w:t xml:space="preserve">  </w:t>
      </w:r>
      <w:r w:rsidR="00A67F2B">
        <w:rPr>
          <w:rFonts w:ascii="Comic Sans MS" w:hAnsi="Comic Sans MS" w:hint="cs"/>
          <w:b w:val="0"/>
          <w:bCs w:val="0"/>
          <w:snapToGrid w:val="0"/>
          <w:color w:val="auto"/>
          <w:sz w:val="20"/>
          <w:szCs w:val="22"/>
          <w:rtl/>
        </w:rPr>
        <w:t>.</w:t>
      </w:r>
    </w:p>
    <w:p w:rsidR="00A67F2B" w:rsidRDefault="00F863B5" w:rsidP="002715E6">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A67F2B">
        <w:rPr>
          <w:rFonts w:ascii="Comic Sans MS" w:hAnsi="Comic Sans MS" w:hint="cs"/>
          <w:b w:val="0"/>
          <w:bCs w:val="0"/>
          <w:snapToGrid w:val="0"/>
          <w:color w:val="auto"/>
          <w:sz w:val="20"/>
          <w:szCs w:val="22"/>
          <w:rtl/>
        </w:rPr>
        <w:t xml:space="preserve">. שחרור טבלת </w:t>
      </w:r>
      <w:r w:rsidR="002715E6" w:rsidRPr="002715E6">
        <w:rPr>
          <w:rFonts w:ascii="Comic Sans MS" w:hAnsi="Comic Sans MS"/>
          <w:b w:val="0"/>
          <w:bCs w:val="0"/>
          <w:snapToGrid w:val="0"/>
          <w:sz w:val="20"/>
          <w:szCs w:val="22"/>
        </w:rPr>
        <w:t>WarehousProductKindRelation</w:t>
      </w:r>
      <w:r w:rsidR="002715E6">
        <w:rPr>
          <w:rFonts w:ascii="Comic Sans MS" w:hAnsi="Comic Sans MS" w:hint="cs"/>
          <w:snapToGrid w:val="0"/>
          <w:sz w:val="20"/>
          <w:szCs w:val="22"/>
          <w:rtl/>
        </w:rPr>
        <w:t xml:space="preserve">  </w:t>
      </w:r>
      <w:r w:rsidR="00A67F2B">
        <w:rPr>
          <w:rFonts w:ascii="Comic Sans MS" w:hAnsi="Comic Sans MS" w:hint="cs"/>
          <w:b w:val="0"/>
          <w:bCs w:val="0"/>
          <w:snapToGrid w:val="0"/>
          <w:color w:val="auto"/>
          <w:sz w:val="20"/>
          <w:szCs w:val="22"/>
          <w:rtl/>
        </w:rPr>
        <w:t>מנעילה</w:t>
      </w:r>
      <w:r w:rsidR="00A67F2B" w:rsidRPr="00FB16C4">
        <w:rPr>
          <w:rFonts w:ascii="Comic Sans MS" w:hAnsi="Comic Sans MS" w:hint="cs"/>
          <w:b w:val="0"/>
          <w:bCs w:val="0"/>
          <w:snapToGrid w:val="0"/>
          <w:color w:val="auto"/>
          <w:sz w:val="20"/>
          <w:szCs w:val="22"/>
          <w:rtl/>
        </w:rPr>
        <w:t>.</w:t>
      </w:r>
    </w:p>
    <w:p w:rsidR="002715E6" w:rsidRDefault="002715E6" w:rsidP="00A67F2B">
      <w:pPr>
        <w:pStyle w:val="TOC1"/>
        <w:spacing w:line="240" w:lineRule="auto"/>
        <w:ind w:left="360"/>
        <w:rPr>
          <w:rFonts w:ascii="Comic Sans MS" w:hAnsi="Comic Sans MS"/>
          <w:snapToGrid w:val="0"/>
          <w:color w:val="auto"/>
          <w:sz w:val="20"/>
          <w:szCs w:val="20"/>
          <w:rtl/>
        </w:rPr>
      </w:pPr>
    </w:p>
    <w:p w:rsidR="00A67F2B" w:rsidRPr="00196243" w:rsidRDefault="00A67F2B" w:rsidP="00A67F2B">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A67F2B" w:rsidRDefault="00A67F2B" w:rsidP="002715E6">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סוג מוצר </w:t>
      </w:r>
      <w:r w:rsidR="00F863B5">
        <w:rPr>
          <w:rFonts w:ascii="Comic Sans MS" w:hAnsi="Comic Sans MS" w:cs="David" w:hint="cs"/>
          <w:snapToGrid w:val="0"/>
          <w:sz w:val="20"/>
          <w:szCs w:val="22"/>
          <w:rtl/>
          <w:lang w:eastAsia="he-IL"/>
        </w:rPr>
        <w:t>מעודכנת</w:t>
      </w:r>
      <w:r>
        <w:rPr>
          <w:rFonts w:ascii="Comic Sans MS" w:hAnsi="Comic Sans MS" w:cs="David" w:hint="cs"/>
          <w:snapToGrid w:val="0"/>
          <w:sz w:val="20"/>
          <w:szCs w:val="22"/>
          <w:rtl/>
          <w:lang w:eastAsia="he-IL"/>
        </w:rPr>
        <w:t xml:space="preserve">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2715E6">
        <w:rPr>
          <w:rFonts w:ascii="Comic Sans MS" w:hAnsi="Comic Sans MS" w:cs="David"/>
          <w:snapToGrid w:val="0"/>
          <w:sz w:val="20"/>
          <w:szCs w:val="22"/>
          <w:lang w:eastAsia="he-IL"/>
        </w:rPr>
        <w:t>WarehousProductKindRelation</w:t>
      </w:r>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A67F2B" w:rsidRDefault="00A67F2B" w:rsidP="002715E6">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2715E6">
        <w:rPr>
          <w:rFonts w:ascii="Comic Sans MS" w:hAnsi="Comic Sans MS" w:cs="David"/>
          <w:snapToGrid w:val="0"/>
          <w:sz w:val="20"/>
          <w:szCs w:val="22"/>
          <w:lang w:eastAsia="he-IL"/>
        </w:rPr>
        <w:t>WarehousProductKindRelation</w:t>
      </w:r>
      <w:r w:rsidR="002715E6">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FB16C4" w:rsidRDefault="008C5FD9" w:rsidP="002715E6">
      <w:pPr>
        <w:ind w:left="360"/>
        <w:rPr>
          <w:rFonts w:ascii="Comic Sans MS" w:hAnsi="Comic Sans MS" w:cs="David"/>
          <w:snapToGrid w:val="0"/>
          <w:sz w:val="20"/>
          <w:szCs w:val="22"/>
          <w:rtl/>
          <w:lang w:eastAsia="he-IL"/>
        </w:rPr>
      </w:pPr>
    </w:p>
    <w:p w:rsidR="00840605" w:rsidRPr="0039477D" w:rsidRDefault="00A6603F" w:rsidP="00553EC3">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840605" w:rsidRPr="0088552A">
        <w:rPr>
          <w:rFonts w:ascii="Comic Sans MS" w:hAnsi="Comic Sans MS"/>
          <w:b w:val="0"/>
          <w:bCs w:val="0"/>
          <w:snapToGrid w:val="0"/>
          <w:color w:val="auto"/>
        </w:rPr>
        <w:lastRenderedPageBreak/>
        <w:t>3.1[1.1.</w:t>
      </w:r>
      <w:r w:rsidR="006927E5" w:rsidRPr="0088552A">
        <w:rPr>
          <w:rFonts w:ascii="Comic Sans MS" w:hAnsi="Comic Sans MS"/>
          <w:b w:val="0"/>
          <w:bCs w:val="0"/>
          <w:snapToGrid w:val="0"/>
          <w:color w:val="auto"/>
        </w:rPr>
        <w:t>5</w:t>
      </w:r>
      <w:r w:rsidR="00840605" w:rsidRPr="0088552A">
        <w:rPr>
          <w:rFonts w:ascii="Comic Sans MS" w:hAnsi="Comic Sans MS"/>
          <w:b w:val="0"/>
          <w:bCs w:val="0"/>
          <w:snapToGrid w:val="0"/>
          <w:color w:val="auto"/>
        </w:rPr>
        <w:t>.</w:t>
      </w:r>
      <w:r w:rsidR="00553EC3" w:rsidRPr="0088552A">
        <w:rPr>
          <w:rFonts w:ascii="Comic Sans MS" w:hAnsi="Comic Sans MS"/>
          <w:b w:val="0"/>
          <w:bCs w:val="0"/>
          <w:snapToGrid w:val="0"/>
          <w:color w:val="auto"/>
        </w:rPr>
        <w:t>3</w:t>
      </w:r>
      <w:r w:rsidR="00840605" w:rsidRPr="0088552A">
        <w:rPr>
          <w:rFonts w:ascii="Comic Sans MS" w:hAnsi="Comic Sans MS"/>
          <w:b w:val="0"/>
          <w:bCs w:val="0"/>
          <w:snapToGrid w:val="0"/>
          <w:color w:val="auto"/>
        </w:rPr>
        <w:t>]</w:t>
      </w:r>
      <w:r w:rsidR="00840605" w:rsidRPr="0088552A">
        <w:rPr>
          <w:rFonts w:ascii="Comic Sans MS" w:hAnsi="Comic Sans MS" w:hint="cs"/>
          <w:snapToGrid w:val="0"/>
          <w:color w:val="auto"/>
          <w:rtl/>
        </w:rPr>
        <w:t xml:space="preserve"> עדכון כמות מלאי</w:t>
      </w:r>
      <w:r w:rsidR="003A5A0B" w:rsidRPr="0088552A">
        <w:rPr>
          <w:rFonts w:ascii="Comic Sans MS" w:hAnsi="Comic Sans MS" w:hint="cs"/>
          <w:snapToGrid w:val="0"/>
          <w:color w:val="auto"/>
          <w:rtl/>
        </w:rPr>
        <w:t xml:space="preserve"> </w:t>
      </w:r>
      <w:r w:rsidR="002715E6" w:rsidRPr="0088552A">
        <w:rPr>
          <w:rFonts w:ascii="Comic Sans MS" w:hAnsi="Comic Sans MS" w:hint="cs"/>
          <w:snapToGrid w:val="0"/>
          <w:color w:val="auto"/>
          <w:rtl/>
        </w:rPr>
        <w:t xml:space="preserve"> במחסן </w:t>
      </w:r>
      <w:r w:rsidR="00840605" w:rsidRPr="0088552A">
        <w:rPr>
          <w:rFonts w:ascii="Comic Sans MS" w:hAnsi="Comic Sans MS" w:hint="cs"/>
          <w:snapToGrid w:val="0"/>
          <w:color w:val="auto"/>
          <w:rtl/>
        </w:rPr>
        <w:t xml:space="preserve">  </w:t>
      </w: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].1</w:t>
      </w:r>
      <w:r w:rsidRPr="00553EC3">
        <w:rPr>
          <w:rFonts w:ascii="Comic Sans MS" w:hAnsi="Comic Sans MS" w:hint="cs"/>
          <w:snapToGrid w:val="0"/>
          <w:color w:val="auto"/>
          <w:sz w:val="20"/>
          <w:szCs w:val="20"/>
          <w:rtl/>
        </w:rPr>
        <w:t xml:space="preserve">  </w:t>
      </w:r>
      <w:r w:rsidRPr="00553EC3">
        <w:rPr>
          <w:rFonts w:ascii="Comic Sans MS" w:hAnsi="Comic Sans MS" w:hint="cs"/>
          <w:snapToGrid w:val="0"/>
          <w:color w:val="auto"/>
          <w:rtl/>
        </w:rPr>
        <w:t>מבוא</w:t>
      </w:r>
      <w:r w:rsidRPr="00553EC3">
        <w:rPr>
          <w:rFonts w:ascii="Comic Sans MS" w:hAnsi="Comic Sans MS" w:hint="cs"/>
          <w:snapToGrid w:val="0"/>
          <w:color w:val="auto"/>
          <w:sz w:val="20"/>
          <w:szCs w:val="20"/>
          <w:rtl/>
        </w:rPr>
        <w:t xml:space="preserve"> </w:t>
      </w:r>
    </w:p>
    <w:p w:rsidR="00840605" w:rsidRPr="00553EC3" w:rsidRDefault="00840605" w:rsidP="006927E5">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פונקציה זו נועדה כדי לעדכן כמות מלאי מחסן  של מוצרים </w:t>
      </w:r>
      <w:r w:rsidR="00F863B5" w:rsidRPr="00553EC3">
        <w:rPr>
          <w:rFonts w:ascii="Comic Sans MS" w:hAnsi="Comic Sans MS" w:cs="David" w:hint="cs"/>
          <w:snapToGrid w:val="0"/>
          <w:sz w:val="20"/>
          <w:szCs w:val="22"/>
          <w:rtl/>
          <w:lang w:eastAsia="he-IL"/>
        </w:rPr>
        <w:t>מסוג מסוים</w:t>
      </w:r>
      <w:r w:rsidRPr="00553EC3">
        <w:rPr>
          <w:rFonts w:ascii="Comic Sans MS" w:hAnsi="Comic Sans MS" w:cs="David" w:hint="cs"/>
          <w:snapToGrid w:val="0"/>
          <w:sz w:val="20"/>
          <w:szCs w:val="22"/>
          <w:rtl/>
          <w:lang w:eastAsia="he-IL"/>
        </w:rPr>
        <w:t>.</w:t>
      </w:r>
      <w:r w:rsidR="00F863B5" w:rsidRPr="00553EC3">
        <w:rPr>
          <w:rFonts w:ascii="Comic Sans MS" w:hAnsi="Comic Sans MS" w:cs="David" w:hint="cs"/>
          <w:snapToGrid w:val="0"/>
          <w:sz w:val="20"/>
          <w:szCs w:val="22"/>
          <w:rtl/>
          <w:lang w:eastAsia="he-IL"/>
        </w:rPr>
        <w:t xml:space="preserve"> הפונקציה מעדכנת את השדה </w:t>
      </w:r>
      <w:r w:rsidR="00F863B5" w:rsidRPr="00553EC3">
        <w:rPr>
          <w:rFonts w:ascii="Comic Sans MS" w:hAnsi="Comic Sans MS" w:cs="David"/>
          <w:snapToGrid w:val="0"/>
          <w:sz w:val="20"/>
          <w:szCs w:val="22"/>
          <w:lang w:eastAsia="he-IL"/>
        </w:rPr>
        <w:t>currentAmount</w:t>
      </w:r>
      <w:r w:rsidRPr="00553EC3">
        <w:rPr>
          <w:rFonts w:ascii="Comic Sans MS" w:hAnsi="Comic Sans MS" w:cs="David" w:hint="cs"/>
          <w:snapToGrid w:val="0"/>
          <w:sz w:val="20"/>
          <w:szCs w:val="22"/>
          <w:rtl/>
          <w:lang w:eastAsia="he-IL"/>
        </w:rPr>
        <w:t xml:space="preserve">  </w:t>
      </w:r>
      <w:r w:rsidR="00F863B5" w:rsidRPr="00553EC3">
        <w:rPr>
          <w:rFonts w:ascii="Comic Sans MS" w:hAnsi="Comic Sans MS" w:cs="David" w:hint="cs"/>
          <w:snapToGrid w:val="0"/>
          <w:sz w:val="20"/>
          <w:szCs w:val="22"/>
          <w:rtl/>
          <w:lang w:eastAsia="he-IL"/>
        </w:rPr>
        <w:t xml:space="preserve">בטבלת </w:t>
      </w:r>
      <w:r w:rsidR="00F863B5" w:rsidRPr="00553EC3">
        <w:rPr>
          <w:rFonts w:ascii="Comic Sans MS" w:hAnsi="Comic Sans MS" w:cs="David"/>
          <w:snapToGrid w:val="0"/>
          <w:sz w:val="20"/>
          <w:szCs w:val="22"/>
          <w:lang w:eastAsia="he-IL"/>
        </w:rPr>
        <w:t xml:space="preserve">WarehousProductKindRelation </w:t>
      </w:r>
      <w:r w:rsidR="002715E6" w:rsidRPr="00553EC3">
        <w:rPr>
          <w:rFonts w:ascii="Comic Sans MS" w:hAnsi="Comic Sans MS" w:cs="David" w:hint="cs"/>
          <w:snapToGrid w:val="0"/>
          <w:sz w:val="20"/>
          <w:szCs w:val="22"/>
          <w:rtl/>
          <w:lang w:eastAsia="he-IL"/>
        </w:rPr>
        <w:t xml:space="preserve">. </w:t>
      </w:r>
    </w:p>
    <w:p w:rsidR="002715E6" w:rsidRPr="00553EC3" w:rsidRDefault="002715E6" w:rsidP="006927E5">
      <w:pPr>
        <w:ind w:left="360"/>
        <w:rPr>
          <w:rFonts w:ascii="Comic Sans MS" w:hAnsi="Comic Sans MS" w:cs="David"/>
          <w:snapToGrid w:val="0"/>
          <w:sz w:val="20"/>
          <w:szCs w:val="22"/>
          <w:lang w:eastAsia="he-IL"/>
        </w:rPr>
      </w:pP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w:t>
      </w:r>
      <w:r w:rsidR="00553EC3">
        <w:rPr>
          <w:rFonts w:ascii="Comic Sans MS" w:hAnsi="Comic Sans MS" w:cs="David" w:hint="cs"/>
          <w:snapToGrid w:val="0"/>
          <w:sz w:val="20"/>
          <w:szCs w:val="22"/>
          <w:rtl/>
          <w:lang w:eastAsia="he-IL"/>
        </w:rPr>
        <w:t xml:space="preserve">תהליך במחסן שמעוניין </w:t>
      </w:r>
      <w:r w:rsidRPr="00553EC3">
        <w:rPr>
          <w:rFonts w:ascii="Comic Sans MS" w:hAnsi="Comic Sans MS" w:cs="David" w:hint="cs"/>
          <w:snapToGrid w:val="0"/>
          <w:sz w:val="20"/>
          <w:szCs w:val="22"/>
          <w:rtl/>
          <w:lang w:eastAsia="he-IL"/>
        </w:rPr>
        <w:t xml:space="preserve"> לעדכן </w:t>
      </w:r>
      <w:r w:rsidR="002715E6" w:rsidRPr="00553EC3">
        <w:rPr>
          <w:rFonts w:ascii="Comic Sans MS" w:hAnsi="Comic Sans MS" w:cs="David" w:hint="cs"/>
          <w:snapToGrid w:val="0"/>
          <w:sz w:val="20"/>
          <w:szCs w:val="22"/>
          <w:rtl/>
          <w:lang w:eastAsia="he-IL"/>
        </w:rPr>
        <w:t xml:space="preserve">כמות מלאי  </w:t>
      </w:r>
      <w:r w:rsidR="00553EC3">
        <w:rPr>
          <w:rFonts w:ascii="Comic Sans MS" w:hAnsi="Comic Sans MS" w:cs="David" w:hint="cs"/>
          <w:snapToGrid w:val="0"/>
          <w:sz w:val="20"/>
          <w:szCs w:val="22"/>
          <w:rtl/>
          <w:lang w:eastAsia="he-IL"/>
        </w:rPr>
        <w:t xml:space="preserve">של </w:t>
      </w:r>
      <w:r w:rsidR="002715E6" w:rsidRPr="00553EC3">
        <w:rPr>
          <w:rFonts w:ascii="Comic Sans MS" w:hAnsi="Comic Sans MS" w:cs="David" w:hint="cs"/>
          <w:snapToGrid w:val="0"/>
          <w:sz w:val="20"/>
          <w:szCs w:val="22"/>
          <w:rtl/>
          <w:lang w:eastAsia="he-IL"/>
        </w:rPr>
        <w:t xml:space="preserve">סוג  </w:t>
      </w:r>
      <w:r w:rsidRPr="00553EC3">
        <w:rPr>
          <w:rFonts w:ascii="Comic Sans MS" w:hAnsi="Comic Sans MS" w:cs="David" w:hint="cs"/>
          <w:snapToGrid w:val="0"/>
          <w:sz w:val="20"/>
          <w:szCs w:val="22"/>
          <w:rtl/>
          <w:lang w:eastAsia="he-IL"/>
        </w:rPr>
        <w:t>מוצר</w:t>
      </w:r>
      <w:r w:rsidR="00553EC3">
        <w:rPr>
          <w:rFonts w:ascii="Comic Sans MS" w:hAnsi="Comic Sans MS" w:cs="David" w:hint="cs"/>
          <w:snapToGrid w:val="0"/>
          <w:sz w:val="20"/>
          <w:szCs w:val="22"/>
          <w:rtl/>
          <w:lang w:eastAsia="he-IL"/>
        </w:rPr>
        <w:t xml:space="preserve"> במחסן</w:t>
      </w:r>
      <w:r w:rsidRPr="00553EC3">
        <w:rPr>
          <w:rFonts w:ascii="Comic Sans MS" w:hAnsi="Comic Sans MS" w:cs="David" w:hint="cs"/>
          <w:snapToGrid w:val="0"/>
          <w:sz w:val="20"/>
          <w:szCs w:val="22"/>
          <w:rtl/>
          <w:lang w:eastAsia="he-IL"/>
        </w:rPr>
        <w:t xml:space="preserve">.  </w:t>
      </w:r>
    </w:p>
    <w:p w:rsidR="00840605" w:rsidRPr="00553EC3" w:rsidRDefault="00840605" w:rsidP="00553EC3">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הקלט:</w:t>
      </w:r>
      <w:r w:rsidR="008075DB" w:rsidRPr="00553EC3">
        <w:rPr>
          <w:rFonts w:ascii="Comic Sans MS" w:hAnsi="Comic Sans MS" w:cs="David" w:hint="cs"/>
          <w:snapToGrid w:val="0"/>
          <w:sz w:val="20"/>
          <w:szCs w:val="22"/>
          <w:rtl/>
          <w:lang w:eastAsia="he-IL"/>
        </w:rPr>
        <w:t xml:space="preserve"> </w:t>
      </w:r>
      <w:r w:rsidR="00553EC3">
        <w:rPr>
          <w:rFonts w:ascii="Comic Sans MS" w:hAnsi="Comic Sans MS" w:cs="David" w:hint="cs"/>
          <w:snapToGrid w:val="0"/>
          <w:sz w:val="20"/>
          <w:szCs w:val="22"/>
          <w:rtl/>
          <w:lang w:eastAsia="he-IL"/>
        </w:rPr>
        <w:t>רשומת סוג מוצר במחסן לעדכון</w:t>
      </w:r>
      <w:r w:rsidRPr="00553EC3">
        <w:rPr>
          <w:rFonts w:ascii="Comic Sans MS" w:hAnsi="Comic Sans MS" w:cs="David" w:hint="cs"/>
          <w:snapToGrid w:val="0"/>
          <w:sz w:val="20"/>
          <w:szCs w:val="22"/>
          <w:rtl/>
          <w:lang w:eastAsia="he-IL"/>
        </w:rPr>
        <w:t xml:space="preserve">. </w:t>
      </w:r>
    </w:p>
    <w:p w:rsidR="002715E6" w:rsidRPr="00553EC3" w:rsidRDefault="002715E6" w:rsidP="00840605">
      <w:pPr>
        <w:ind w:left="360"/>
        <w:rPr>
          <w:rFonts w:ascii="Comic Sans MS" w:hAnsi="Comic Sans MS" w:cs="David"/>
          <w:snapToGrid w:val="0"/>
          <w:sz w:val="20"/>
          <w:szCs w:val="22"/>
          <w:rtl/>
          <w:lang w:eastAsia="he-IL"/>
        </w:rPr>
      </w:pPr>
    </w:p>
    <w:p w:rsidR="00840605" w:rsidRPr="00553EC3" w:rsidRDefault="00840605" w:rsidP="00553EC3">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].3</w:t>
      </w:r>
      <w:r w:rsidRPr="00553EC3">
        <w:rPr>
          <w:rFonts w:ascii="Comic Sans MS" w:hAnsi="Comic Sans MS" w:hint="cs"/>
          <w:snapToGrid w:val="0"/>
          <w:color w:val="auto"/>
          <w:sz w:val="20"/>
          <w:szCs w:val="20"/>
          <w:rtl/>
        </w:rPr>
        <w:t xml:space="preserve">  </w:t>
      </w:r>
      <w:r w:rsidRPr="00553EC3">
        <w:rPr>
          <w:rFonts w:hint="cs"/>
          <w:sz w:val="26"/>
          <w:szCs w:val="26"/>
          <w:rtl/>
        </w:rPr>
        <w:t>תהליך העיבוד</w:t>
      </w:r>
    </w:p>
    <w:p w:rsidR="00840605" w:rsidRPr="00553EC3" w:rsidRDefault="00840605"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1.  נעילת טבלת </w:t>
      </w:r>
      <w:r w:rsidR="002715E6" w:rsidRPr="00553EC3">
        <w:rPr>
          <w:rFonts w:ascii="Comic Sans MS" w:hAnsi="Comic Sans MS"/>
          <w:b w:val="0"/>
          <w:bCs w:val="0"/>
          <w:snapToGrid w:val="0"/>
          <w:sz w:val="20"/>
          <w:szCs w:val="22"/>
        </w:rPr>
        <w:t>WarehousProductKindRelation</w:t>
      </w:r>
      <w:r w:rsidRPr="00553EC3">
        <w:rPr>
          <w:rFonts w:ascii="Comic Sans MS" w:hAnsi="Comic Sans MS" w:hint="cs"/>
          <w:b w:val="0"/>
          <w:bCs w:val="0"/>
          <w:snapToGrid w:val="0"/>
          <w:color w:val="auto"/>
          <w:sz w:val="20"/>
          <w:szCs w:val="22"/>
          <w:rtl/>
        </w:rPr>
        <w:t>.</w:t>
      </w:r>
    </w:p>
    <w:p w:rsidR="00840605" w:rsidRPr="00553EC3" w:rsidRDefault="00840605"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2.  שליפת פרטי </w:t>
      </w:r>
      <w:r w:rsidR="002715E6" w:rsidRPr="00553EC3">
        <w:rPr>
          <w:rFonts w:ascii="Comic Sans MS" w:hAnsi="Comic Sans MS" w:hint="cs"/>
          <w:b w:val="0"/>
          <w:bCs w:val="0"/>
          <w:snapToGrid w:val="0"/>
          <w:color w:val="auto"/>
          <w:sz w:val="20"/>
          <w:szCs w:val="22"/>
          <w:rtl/>
        </w:rPr>
        <w:t xml:space="preserve"> הכמות הנוכחית של סוג המוצר במחסן</w:t>
      </w:r>
      <w:r w:rsidRPr="00553EC3">
        <w:rPr>
          <w:rFonts w:ascii="Comic Sans MS" w:hAnsi="Comic Sans MS" w:hint="cs"/>
          <w:b w:val="0"/>
          <w:bCs w:val="0"/>
          <w:snapToGrid w:val="0"/>
          <w:color w:val="auto"/>
          <w:sz w:val="20"/>
          <w:szCs w:val="22"/>
          <w:rtl/>
        </w:rPr>
        <w:t xml:space="preserve">. </w:t>
      </w:r>
    </w:p>
    <w:p w:rsidR="002715E6" w:rsidRPr="00553EC3" w:rsidRDefault="002715E6" w:rsidP="009372A0">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3.  בדיקת רמות המלאי  לפני  עדכון . אם רמות המלאי לאחר העדכון יורדות מתחת למינימום או עולות מעל</w:t>
      </w:r>
      <w:r w:rsidR="009372A0" w:rsidRPr="00553EC3">
        <w:rPr>
          <w:rFonts w:ascii="Comic Sans MS" w:hAnsi="Comic Sans MS" w:hint="cs"/>
          <w:b w:val="0"/>
          <w:bCs w:val="0"/>
          <w:snapToGrid w:val="0"/>
          <w:color w:val="auto"/>
          <w:sz w:val="20"/>
          <w:szCs w:val="22"/>
          <w:rtl/>
        </w:rPr>
        <w:t xml:space="preserve"> רמת המקסימום, יופעל תהליך בדיקה לצורך הזמנה /החזרה של מוצרים מסוג זה</w:t>
      </w:r>
      <w:r w:rsidRPr="00553EC3">
        <w:rPr>
          <w:rFonts w:ascii="Comic Sans MS" w:hAnsi="Comic Sans MS" w:hint="cs"/>
          <w:b w:val="0"/>
          <w:bCs w:val="0"/>
          <w:snapToGrid w:val="0"/>
          <w:color w:val="auto"/>
          <w:sz w:val="20"/>
          <w:szCs w:val="22"/>
          <w:rtl/>
        </w:rPr>
        <w:t xml:space="preserve">.  </w:t>
      </w:r>
    </w:p>
    <w:p w:rsidR="00840605" w:rsidRPr="00553EC3" w:rsidRDefault="003A5A0B" w:rsidP="003A5A0B">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4</w:t>
      </w:r>
      <w:r w:rsidR="00840605" w:rsidRPr="00553EC3">
        <w:rPr>
          <w:rFonts w:ascii="Comic Sans MS" w:hAnsi="Comic Sans MS" w:hint="cs"/>
          <w:b w:val="0"/>
          <w:bCs w:val="0"/>
          <w:snapToGrid w:val="0"/>
          <w:color w:val="auto"/>
          <w:sz w:val="20"/>
          <w:szCs w:val="22"/>
          <w:rtl/>
        </w:rPr>
        <w:t xml:space="preserve">. לאחר "אישור" תעודכן  </w:t>
      </w:r>
      <w:r w:rsidRPr="00553EC3">
        <w:rPr>
          <w:rFonts w:ascii="Comic Sans MS" w:hAnsi="Comic Sans MS" w:hint="cs"/>
          <w:b w:val="0"/>
          <w:bCs w:val="0"/>
          <w:snapToGrid w:val="0"/>
          <w:color w:val="auto"/>
          <w:sz w:val="20"/>
          <w:szCs w:val="22"/>
          <w:rtl/>
        </w:rPr>
        <w:t xml:space="preserve">כמות </w:t>
      </w:r>
      <w:r w:rsidR="00A6603F" w:rsidRPr="00553EC3">
        <w:rPr>
          <w:rFonts w:ascii="Comic Sans MS" w:hAnsi="Comic Sans MS" w:hint="cs"/>
          <w:b w:val="0"/>
          <w:bCs w:val="0"/>
          <w:snapToGrid w:val="0"/>
          <w:color w:val="auto"/>
          <w:sz w:val="20"/>
          <w:szCs w:val="22"/>
          <w:rtl/>
        </w:rPr>
        <w:t>המלאי</w:t>
      </w:r>
      <w:r w:rsidRPr="00553EC3">
        <w:rPr>
          <w:rFonts w:ascii="Comic Sans MS" w:hAnsi="Comic Sans MS" w:hint="cs"/>
          <w:b w:val="0"/>
          <w:bCs w:val="0"/>
          <w:snapToGrid w:val="0"/>
          <w:color w:val="auto"/>
          <w:sz w:val="20"/>
          <w:szCs w:val="22"/>
          <w:rtl/>
        </w:rPr>
        <w:t xml:space="preserve"> ב</w:t>
      </w:r>
      <w:r w:rsidR="002715E6" w:rsidRPr="00553EC3">
        <w:rPr>
          <w:rFonts w:ascii="Comic Sans MS" w:hAnsi="Comic Sans MS" w:hint="cs"/>
          <w:b w:val="0"/>
          <w:bCs w:val="0"/>
          <w:snapToGrid w:val="0"/>
          <w:color w:val="auto"/>
          <w:sz w:val="20"/>
          <w:szCs w:val="22"/>
          <w:rtl/>
        </w:rPr>
        <w:t>רשומה</w:t>
      </w:r>
      <w:r w:rsidR="00840605" w:rsidRPr="00553EC3">
        <w:rPr>
          <w:rFonts w:ascii="Comic Sans MS" w:hAnsi="Comic Sans MS" w:hint="cs"/>
          <w:b w:val="0"/>
          <w:bCs w:val="0"/>
          <w:snapToGrid w:val="0"/>
          <w:color w:val="auto"/>
          <w:sz w:val="20"/>
          <w:szCs w:val="22"/>
          <w:rtl/>
        </w:rPr>
        <w:t xml:space="preserve">  בטבלת </w:t>
      </w:r>
      <w:r w:rsidR="002715E6" w:rsidRPr="00553EC3">
        <w:rPr>
          <w:rFonts w:ascii="Comic Sans MS" w:hAnsi="Comic Sans MS"/>
          <w:b w:val="0"/>
          <w:bCs w:val="0"/>
          <w:snapToGrid w:val="0"/>
          <w:sz w:val="20"/>
          <w:szCs w:val="22"/>
        </w:rPr>
        <w:t>WarehousProductKindRelation</w:t>
      </w:r>
      <w:r w:rsidR="00840605" w:rsidRPr="00553EC3">
        <w:rPr>
          <w:rFonts w:ascii="Comic Sans MS" w:hAnsi="Comic Sans MS" w:hint="cs"/>
          <w:b w:val="0"/>
          <w:bCs w:val="0"/>
          <w:snapToGrid w:val="0"/>
          <w:color w:val="auto"/>
          <w:sz w:val="20"/>
          <w:szCs w:val="22"/>
          <w:rtl/>
        </w:rPr>
        <w:t>.</w:t>
      </w:r>
    </w:p>
    <w:p w:rsidR="00840605" w:rsidRPr="00553EC3" w:rsidRDefault="003A5A0B" w:rsidP="002715E6">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5</w:t>
      </w:r>
      <w:r w:rsidR="00840605" w:rsidRPr="00553EC3">
        <w:rPr>
          <w:rFonts w:ascii="Comic Sans MS" w:hAnsi="Comic Sans MS" w:hint="cs"/>
          <w:b w:val="0"/>
          <w:bCs w:val="0"/>
          <w:snapToGrid w:val="0"/>
          <w:color w:val="auto"/>
          <w:sz w:val="20"/>
          <w:szCs w:val="22"/>
          <w:rtl/>
        </w:rPr>
        <w:t xml:space="preserve">. שחרור </w:t>
      </w:r>
      <w:r w:rsidR="002715E6" w:rsidRPr="00553EC3">
        <w:rPr>
          <w:rFonts w:ascii="Comic Sans MS" w:hAnsi="Comic Sans MS" w:hint="cs"/>
          <w:b w:val="0"/>
          <w:bCs w:val="0"/>
          <w:snapToGrid w:val="0"/>
          <w:color w:val="auto"/>
          <w:sz w:val="20"/>
          <w:szCs w:val="22"/>
          <w:rtl/>
        </w:rPr>
        <w:t xml:space="preserve">טבלת </w:t>
      </w:r>
      <w:r w:rsidR="002715E6" w:rsidRPr="00553EC3">
        <w:rPr>
          <w:rFonts w:ascii="Comic Sans MS" w:hAnsi="Comic Sans MS"/>
          <w:b w:val="0"/>
          <w:bCs w:val="0"/>
          <w:snapToGrid w:val="0"/>
          <w:sz w:val="20"/>
          <w:szCs w:val="22"/>
        </w:rPr>
        <w:t>WarehousProductKindRelation</w:t>
      </w:r>
      <w:r w:rsidR="00840605" w:rsidRPr="00553EC3">
        <w:rPr>
          <w:rFonts w:ascii="Comic Sans MS" w:hAnsi="Comic Sans MS" w:hint="cs"/>
          <w:b w:val="0"/>
          <w:bCs w:val="0"/>
          <w:snapToGrid w:val="0"/>
          <w:color w:val="auto"/>
          <w:sz w:val="20"/>
          <w:szCs w:val="22"/>
          <w:rtl/>
        </w:rPr>
        <w:t xml:space="preserve"> מנעילה.</w:t>
      </w:r>
    </w:p>
    <w:p w:rsidR="002715E6" w:rsidRPr="00553EC3" w:rsidRDefault="002715E6" w:rsidP="002715E6">
      <w:pPr>
        <w:rPr>
          <w:rtl/>
          <w:lang w:eastAsia="he-IL"/>
        </w:rPr>
      </w:pPr>
    </w:p>
    <w:p w:rsidR="00840605" w:rsidRPr="00553EC3" w:rsidRDefault="00840605" w:rsidP="00553EC3">
      <w:pPr>
        <w:pStyle w:val="TOC1"/>
        <w:spacing w:line="240" w:lineRule="auto"/>
        <w:ind w:left="360"/>
        <w:rPr>
          <w:sz w:val="26"/>
          <w:szCs w:val="26"/>
          <w:rtl/>
        </w:rPr>
      </w:pPr>
      <w:r w:rsidRPr="00553EC3">
        <w:rPr>
          <w:rFonts w:ascii="Comic Sans MS" w:hAnsi="Comic Sans MS"/>
          <w:snapToGrid w:val="0"/>
          <w:color w:val="auto"/>
          <w:sz w:val="20"/>
          <w:szCs w:val="20"/>
        </w:rPr>
        <w:t>3.1[1.1.</w:t>
      </w:r>
      <w:r w:rsidR="006927E5" w:rsidRPr="00553EC3">
        <w:rPr>
          <w:rFonts w:ascii="Comic Sans MS" w:hAnsi="Comic Sans MS"/>
          <w:snapToGrid w:val="0"/>
          <w:color w:val="auto"/>
          <w:sz w:val="20"/>
          <w:szCs w:val="20"/>
        </w:rPr>
        <w:t>5</w:t>
      </w:r>
      <w:r w:rsidRPr="00553EC3">
        <w:rPr>
          <w:rFonts w:ascii="Comic Sans MS" w:hAnsi="Comic Sans MS"/>
          <w:snapToGrid w:val="0"/>
          <w:color w:val="auto"/>
          <w:sz w:val="20"/>
          <w:szCs w:val="20"/>
        </w:rPr>
        <w:t>.</w:t>
      </w:r>
      <w:r w:rsidR="00553EC3">
        <w:rPr>
          <w:rFonts w:ascii="Comic Sans MS" w:hAnsi="Comic Sans MS"/>
          <w:snapToGrid w:val="0"/>
          <w:color w:val="auto"/>
          <w:sz w:val="20"/>
          <w:szCs w:val="20"/>
        </w:rPr>
        <w:t>3</w:t>
      </w:r>
      <w:r w:rsidRPr="00553EC3">
        <w:rPr>
          <w:rFonts w:ascii="Comic Sans MS" w:hAnsi="Comic Sans MS"/>
          <w:snapToGrid w:val="0"/>
          <w:color w:val="auto"/>
          <w:sz w:val="20"/>
          <w:szCs w:val="20"/>
        </w:rPr>
        <w:t>].4</w:t>
      </w:r>
      <w:r w:rsidRPr="00553EC3">
        <w:rPr>
          <w:rFonts w:ascii="Comic Sans MS" w:hAnsi="Comic Sans MS" w:hint="cs"/>
          <w:snapToGrid w:val="0"/>
          <w:color w:val="auto"/>
          <w:sz w:val="20"/>
          <w:szCs w:val="20"/>
          <w:rtl/>
        </w:rPr>
        <w:t xml:space="preserve">  </w:t>
      </w:r>
      <w:r w:rsidRPr="00553EC3">
        <w:rPr>
          <w:rFonts w:hint="cs"/>
          <w:sz w:val="26"/>
          <w:szCs w:val="26"/>
          <w:rtl/>
        </w:rPr>
        <w:t>פלט הפונקציה</w:t>
      </w:r>
    </w:p>
    <w:p w:rsidR="00840605" w:rsidRPr="00553EC3"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r w:rsidR="002715E6" w:rsidRPr="00553EC3">
        <w:rPr>
          <w:rFonts w:ascii="Comic Sans MS" w:hAnsi="Comic Sans MS" w:cs="David"/>
          <w:snapToGrid w:val="0"/>
          <w:sz w:val="20"/>
          <w:szCs w:val="22"/>
          <w:lang w:eastAsia="he-IL"/>
        </w:rPr>
        <w:t xml:space="preserve">WarehousProductKindRelation   </w:t>
      </w:r>
      <w:r w:rsidR="002715E6" w:rsidRPr="00553EC3">
        <w:rPr>
          <w:rFonts w:ascii="Comic Sans MS" w:hAnsi="Comic Sans MS" w:cs="David" w:hint="cs"/>
          <w:snapToGrid w:val="0"/>
          <w:sz w:val="20"/>
          <w:szCs w:val="22"/>
          <w:rtl/>
          <w:lang w:eastAsia="he-IL"/>
        </w:rPr>
        <w:t xml:space="preserve">  המכילה רשומת מלאי מעודכנת לסוג מוצר במחסן</w:t>
      </w:r>
      <w:r w:rsidRPr="00553EC3">
        <w:rPr>
          <w:rFonts w:ascii="Comic Sans MS" w:hAnsi="Comic Sans MS" w:cs="David" w:hint="cs"/>
          <w:snapToGrid w:val="0"/>
          <w:sz w:val="20"/>
          <w:szCs w:val="22"/>
          <w:rtl/>
          <w:lang w:eastAsia="he-IL"/>
        </w:rPr>
        <w:t>.</w:t>
      </w:r>
    </w:p>
    <w:p w:rsidR="00840605" w:rsidRPr="00FB16C4" w:rsidRDefault="00840605" w:rsidP="002715E6">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r w:rsidR="002715E6" w:rsidRPr="00553EC3">
        <w:rPr>
          <w:rFonts w:ascii="Comic Sans MS" w:hAnsi="Comic Sans MS" w:cs="David"/>
          <w:snapToGrid w:val="0"/>
          <w:sz w:val="20"/>
          <w:szCs w:val="22"/>
          <w:lang w:eastAsia="he-IL"/>
        </w:rPr>
        <w:t>WarehousProductKindRelation</w:t>
      </w:r>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6927E5" w:rsidRDefault="006927E5" w:rsidP="00A67F2B">
      <w:pPr>
        <w:rPr>
          <w:snapToGrid w:val="0"/>
          <w:sz w:val="20"/>
          <w:szCs w:val="22"/>
          <w:rtl/>
        </w:rPr>
      </w:pPr>
    </w:p>
    <w:p w:rsidR="00F117CC" w:rsidRPr="0088552A" w:rsidRDefault="00F117CC" w:rsidP="00F117CC">
      <w:pPr>
        <w:pStyle w:val="TOC1"/>
        <w:rPr>
          <w:rFonts w:ascii="Comic Sans MS" w:hAnsi="Comic Sans MS"/>
          <w:snapToGrid w:val="0"/>
          <w:color w:val="auto"/>
          <w:rtl/>
        </w:rPr>
      </w:pPr>
      <w:r w:rsidRPr="0088552A">
        <w:rPr>
          <w:rFonts w:ascii="Comic Sans MS" w:hAnsi="Comic Sans MS"/>
          <w:b w:val="0"/>
          <w:bCs w:val="0"/>
          <w:snapToGrid w:val="0"/>
          <w:color w:val="auto"/>
        </w:rPr>
        <w:t>3.1[1.1.5.4]</w:t>
      </w:r>
      <w:r w:rsidRPr="0088552A">
        <w:rPr>
          <w:rFonts w:ascii="Comic Sans MS" w:hAnsi="Comic Sans MS" w:hint="cs"/>
          <w:snapToGrid w:val="0"/>
          <w:color w:val="auto"/>
          <w:rtl/>
        </w:rPr>
        <w:t xml:space="preserve"> אספקת מוצרים למלאי  במחסן   </w:t>
      </w: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3.1[1.1.5.4].1</w:t>
      </w:r>
      <w:r w:rsidRPr="00553EC3">
        <w:rPr>
          <w:rFonts w:ascii="Comic Sans MS" w:hAnsi="Comic Sans MS" w:hint="cs"/>
          <w:snapToGrid w:val="0"/>
          <w:color w:val="auto"/>
          <w:sz w:val="20"/>
          <w:szCs w:val="20"/>
          <w:rtl/>
        </w:rPr>
        <w:t xml:space="preserve">  </w:t>
      </w:r>
      <w:r w:rsidRPr="00553EC3">
        <w:rPr>
          <w:rFonts w:ascii="Comic Sans MS" w:hAnsi="Comic Sans MS" w:hint="cs"/>
          <w:snapToGrid w:val="0"/>
          <w:color w:val="auto"/>
          <w:rtl/>
        </w:rPr>
        <w:t>מבוא</w:t>
      </w:r>
      <w:r w:rsidRPr="00553EC3">
        <w:rPr>
          <w:rFonts w:ascii="Comic Sans MS" w:hAnsi="Comic Sans MS" w:hint="cs"/>
          <w:snapToGrid w:val="0"/>
          <w:color w:val="auto"/>
          <w:sz w:val="20"/>
          <w:szCs w:val="20"/>
          <w:rtl/>
        </w:rPr>
        <w:t xml:space="preserve"> </w:t>
      </w:r>
    </w:p>
    <w:p w:rsidR="00F117CC" w:rsidRPr="00553EC3" w:rsidRDefault="00553EC3" w:rsidP="00553EC3">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פונקציה זו מנהלת תהליך קליטה של סחורה במחסן. הפונקציה קולטת רשומות של מוצרים  ומוסיפה אותם למלאי המוצרים במחסן. עבור כל סוג מוצר מתעדכנת הכמות שהוכנסה למלאי, בעזרת תהליך </w:t>
      </w:r>
      <w:r>
        <w:rPr>
          <w:rFonts w:ascii="Comic Sans MS" w:hAnsi="Comic Sans MS" w:cs="David"/>
          <w:snapToGrid w:val="0"/>
          <w:sz w:val="20"/>
          <w:szCs w:val="22"/>
          <w:lang w:eastAsia="he-IL"/>
        </w:rPr>
        <w:t xml:space="preserve">1.1.5.3 </w:t>
      </w:r>
      <w:r>
        <w:rPr>
          <w:rFonts w:ascii="Comic Sans MS" w:hAnsi="Comic Sans MS" w:cs="David" w:hint="cs"/>
          <w:snapToGrid w:val="0"/>
          <w:sz w:val="20"/>
          <w:szCs w:val="22"/>
          <w:rtl/>
          <w:lang w:eastAsia="he-IL"/>
        </w:rPr>
        <w:t xml:space="preserve"> . </w:t>
      </w: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3.1[1.1.5.4].2</w:t>
      </w:r>
      <w:r w:rsidRPr="00553EC3">
        <w:rPr>
          <w:rFonts w:ascii="Comic Sans MS" w:hAnsi="Comic Sans MS" w:hint="cs"/>
          <w:snapToGrid w:val="0"/>
          <w:color w:val="auto"/>
          <w:sz w:val="20"/>
          <w:szCs w:val="20"/>
          <w:rtl/>
        </w:rPr>
        <w:t xml:space="preserve">  </w:t>
      </w:r>
      <w:r w:rsidRPr="00553EC3">
        <w:rPr>
          <w:rFonts w:hint="cs"/>
          <w:sz w:val="26"/>
          <w:szCs w:val="26"/>
          <w:rtl/>
        </w:rPr>
        <w:t>קלט הפונקציה</w:t>
      </w:r>
      <w:r w:rsidRPr="00553EC3">
        <w:rPr>
          <w:rFonts w:ascii="Comic Sans MS" w:hAnsi="Comic Sans MS" w:hint="cs"/>
          <w:snapToGrid w:val="0"/>
          <w:color w:val="auto"/>
          <w:sz w:val="20"/>
          <w:szCs w:val="20"/>
          <w:rtl/>
        </w:rPr>
        <w:t xml:space="preserve">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מקור הקלט :  תהליך במחסן שקולטת סחורה המגיעה למחסן.  </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הקלט: רשומות מוצרים. </w:t>
      </w:r>
    </w:p>
    <w:p w:rsidR="00F117CC" w:rsidRPr="00553EC3" w:rsidRDefault="00F117CC" w:rsidP="00F117CC">
      <w:pPr>
        <w:ind w:left="360"/>
        <w:rPr>
          <w:rFonts w:ascii="Comic Sans MS" w:hAnsi="Comic Sans MS" w:cs="David"/>
          <w:snapToGrid w:val="0"/>
          <w:sz w:val="20"/>
          <w:szCs w:val="22"/>
          <w:rtl/>
          <w:lang w:eastAsia="he-IL"/>
        </w:rPr>
      </w:pPr>
    </w:p>
    <w:p w:rsidR="00F117CC" w:rsidRPr="00553EC3" w:rsidRDefault="00F117CC" w:rsidP="00F117CC">
      <w:pPr>
        <w:pStyle w:val="TOC1"/>
        <w:spacing w:line="240" w:lineRule="auto"/>
        <w:ind w:left="360"/>
        <w:rPr>
          <w:rFonts w:ascii="Comic Sans MS" w:hAnsi="Comic Sans MS"/>
          <w:snapToGrid w:val="0"/>
          <w:color w:val="auto"/>
          <w:sz w:val="20"/>
          <w:szCs w:val="20"/>
          <w:rtl/>
        </w:rPr>
      </w:pPr>
      <w:r w:rsidRPr="00553EC3">
        <w:rPr>
          <w:rFonts w:ascii="Comic Sans MS" w:hAnsi="Comic Sans MS"/>
          <w:snapToGrid w:val="0"/>
          <w:color w:val="auto"/>
          <w:sz w:val="20"/>
          <w:szCs w:val="20"/>
        </w:rPr>
        <w:t>3.1[1.1.5.4].3</w:t>
      </w:r>
      <w:r w:rsidRPr="00553EC3">
        <w:rPr>
          <w:rFonts w:ascii="Comic Sans MS" w:hAnsi="Comic Sans MS" w:hint="cs"/>
          <w:snapToGrid w:val="0"/>
          <w:color w:val="auto"/>
          <w:sz w:val="20"/>
          <w:szCs w:val="20"/>
          <w:rtl/>
        </w:rPr>
        <w:t xml:space="preserve">  </w:t>
      </w:r>
      <w:r w:rsidRPr="00553EC3">
        <w:rPr>
          <w:rFonts w:hint="cs"/>
          <w:sz w:val="26"/>
          <w:szCs w:val="26"/>
          <w:rtl/>
        </w:rPr>
        <w:t>תהליך העיבוד</w:t>
      </w:r>
    </w:p>
    <w:p w:rsidR="00F117CC" w:rsidRPr="00553EC3" w:rsidRDefault="00F117CC" w:rsidP="00F117CC">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1.  נעילת טבלת </w:t>
      </w:r>
      <w:r w:rsidRPr="00553EC3">
        <w:rPr>
          <w:rFonts w:ascii="Comic Sans MS" w:hAnsi="Comic Sans MS"/>
          <w:b w:val="0"/>
          <w:bCs w:val="0"/>
          <w:snapToGrid w:val="0"/>
          <w:sz w:val="20"/>
          <w:szCs w:val="22"/>
        </w:rPr>
        <w:t>WarehousProductKindRelation</w:t>
      </w:r>
      <w:r w:rsidRPr="00553EC3">
        <w:rPr>
          <w:rFonts w:ascii="Comic Sans MS" w:hAnsi="Comic Sans MS" w:hint="cs"/>
          <w:b w:val="0"/>
          <w:bCs w:val="0"/>
          <w:snapToGrid w:val="0"/>
          <w:color w:val="auto"/>
          <w:sz w:val="20"/>
          <w:szCs w:val="22"/>
          <w:rtl/>
        </w:rPr>
        <w:t>.</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2.  נעילת טבלת </w:t>
      </w:r>
      <w:r w:rsidR="00FF385D" w:rsidRPr="00553EC3">
        <w:rPr>
          <w:rFonts w:ascii="Comic Sans MS" w:hAnsi="Comic Sans MS"/>
          <w:b w:val="0"/>
          <w:bCs w:val="0"/>
          <w:snapToGrid w:val="0"/>
          <w:sz w:val="20"/>
          <w:szCs w:val="22"/>
        </w:rPr>
        <w:t>Product</w:t>
      </w:r>
      <w:r w:rsidR="00FF385D">
        <w:rPr>
          <w:rFonts w:ascii="Comic Sans MS" w:hAnsi="Comic Sans MS"/>
          <w:b w:val="0"/>
          <w:bCs w:val="0"/>
          <w:snapToGrid w:val="0"/>
          <w:color w:val="auto"/>
          <w:sz w:val="20"/>
          <w:szCs w:val="22"/>
        </w:rPr>
        <w:t>s</w:t>
      </w:r>
      <w:r w:rsidRPr="00553EC3">
        <w:rPr>
          <w:rFonts w:ascii="Comic Sans MS" w:hAnsi="Comic Sans MS" w:hint="cs"/>
          <w:b w:val="0"/>
          <w:bCs w:val="0"/>
          <w:snapToGrid w:val="0"/>
          <w:color w:val="auto"/>
          <w:sz w:val="20"/>
          <w:szCs w:val="22"/>
          <w:rtl/>
        </w:rPr>
        <w:t xml:space="preserve">.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Pr>
      </w:pPr>
      <w:r w:rsidRPr="00553EC3">
        <w:rPr>
          <w:rFonts w:ascii="Comic Sans MS" w:hAnsi="Comic Sans MS" w:hint="cs"/>
          <w:b w:val="0"/>
          <w:bCs w:val="0"/>
          <w:snapToGrid w:val="0"/>
          <w:color w:val="auto"/>
          <w:sz w:val="20"/>
          <w:szCs w:val="22"/>
          <w:rtl/>
        </w:rPr>
        <w:t xml:space="preserve">3.  </w:t>
      </w:r>
      <w:r w:rsidR="00FF385D">
        <w:rPr>
          <w:rFonts w:ascii="Comic Sans MS" w:hAnsi="Comic Sans MS" w:hint="cs"/>
          <w:b w:val="0"/>
          <w:bCs w:val="0"/>
          <w:snapToGrid w:val="0"/>
          <w:color w:val="auto"/>
          <w:sz w:val="20"/>
          <w:szCs w:val="22"/>
          <w:rtl/>
        </w:rPr>
        <w:t xml:space="preserve">עבור כל רשומת מוצר בצע :  הוסף מוצר למלאי מחסן   </w:t>
      </w:r>
      <w:r w:rsidR="00FF385D">
        <w:rPr>
          <w:rFonts w:ascii="Comic Sans MS" w:hAnsi="Comic Sans MS"/>
          <w:b w:val="0"/>
          <w:bCs w:val="0"/>
          <w:snapToGrid w:val="0"/>
          <w:color w:val="auto"/>
          <w:sz w:val="20"/>
          <w:szCs w:val="22"/>
        </w:rPr>
        <w:t xml:space="preserve">[1.1.3.1]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4. עדכון כמות המלאי</w:t>
      </w:r>
      <w:r w:rsidR="00FF385D">
        <w:rPr>
          <w:rFonts w:ascii="Comic Sans MS" w:hAnsi="Comic Sans MS" w:hint="cs"/>
          <w:b w:val="0"/>
          <w:bCs w:val="0"/>
          <w:snapToGrid w:val="0"/>
          <w:color w:val="auto"/>
          <w:sz w:val="20"/>
          <w:szCs w:val="22"/>
          <w:rtl/>
        </w:rPr>
        <w:t xml:space="preserve">  </w:t>
      </w:r>
      <w:r w:rsidR="00FF385D">
        <w:rPr>
          <w:rFonts w:ascii="Comic Sans MS" w:hAnsi="Comic Sans MS"/>
          <w:b w:val="0"/>
          <w:bCs w:val="0"/>
          <w:snapToGrid w:val="0"/>
          <w:color w:val="auto"/>
          <w:sz w:val="20"/>
          <w:szCs w:val="22"/>
        </w:rPr>
        <w:t>[1.1.5.3]</w:t>
      </w:r>
      <w:r w:rsidRPr="00553EC3">
        <w:rPr>
          <w:rFonts w:ascii="Comic Sans MS" w:hAnsi="Comic Sans MS" w:hint="cs"/>
          <w:b w:val="0"/>
          <w:bCs w:val="0"/>
          <w:snapToGrid w:val="0"/>
          <w:color w:val="auto"/>
          <w:sz w:val="20"/>
          <w:szCs w:val="22"/>
          <w:rtl/>
        </w:rPr>
        <w:t xml:space="preserve">.  </w:t>
      </w:r>
    </w:p>
    <w:p w:rsidR="00F117CC" w:rsidRPr="00553EC3" w:rsidRDefault="00F117CC" w:rsidP="00FF385D">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5.</w:t>
      </w:r>
      <w:r w:rsidR="00FF385D">
        <w:rPr>
          <w:rFonts w:ascii="Comic Sans MS" w:hAnsi="Comic Sans MS" w:hint="cs"/>
          <w:b w:val="0"/>
          <w:bCs w:val="0"/>
          <w:snapToGrid w:val="0"/>
          <w:color w:val="auto"/>
          <w:sz w:val="20"/>
          <w:szCs w:val="22"/>
          <w:rtl/>
        </w:rPr>
        <w:t xml:space="preserve">שחרור טבלת </w:t>
      </w:r>
      <w:r w:rsidR="00FF385D">
        <w:rPr>
          <w:rFonts w:ascii="Comic Sans MS" w:hAnsi="Comic Sans MS" w:hint="cs"/>
          <w:b w:val="0"/>
          <w:bCs w:val="0"/>
          <w:snapToGrid w:val="0"/>
          <w:color w:val="auto"/>
          <w:sz w:val="20"/>
          <w:szCs w:val="22"/>
        </w:rPr>
        <w:t>P</w:t>
      </w:r>
      <w:r w:rsidR="00FF385D">
        <w:rPr>
          <w:rFonts w:ascii="Comic Sans MS" w:hAnsi="Comic Sans MS"/>
          <w:b w:val="0"/>
          <w:bCs w:val="0"/>
          <w:snapToGrid w:val="0"/>
          <w:color w:val="auto"/>
          <w:sz w:val="20"/>
          <w:szCs w:val="22"/>
        </w:rPr>
        <w:t xml:space="preserve">roducts </w:t>
      </w:r>
      <w:r w:rsidR="00FF385D">
        <w:rPr>
          <w:rFonts w:ascii="Comic Sans MS" w:hAnsi="Comic Sans MS" w:hint="cs"/>
          <w:b w:val="0"/>
          <w:bCs w:val="0"/>
          <w:snapToGrid w:val="0"/>
          <w:color w:val="auto"/>
          <w:sz w:val="20"/>
          <w:szCs w:val="22"/>
          <w:rtl/>
        </w:rPr>
        <w:t xml:space="preserve"> מנעילה</w:t>
      </w:r>
      <w:r w:rsidRPr="00553EC3">
        <w:rPr>
          <w:rFonts w:ascii="Comic Sans MS" w:hAnsi="Comic Sans MS" w:hint="cs"/>
          <w:b w:val="0"/>
          <w:bCs w:val="0"/>
          <w:snapToGrid w:val="0"/>
          <w:color w:val="auto"/>
          <w:sz w:val="20"/>
          <w:szCs w:val="22"/>
          <w:rtl/>
        </w:rPr>
        <w:t>.</w:t>
      </w:r>
    </w:p>
    <w:p w:rsidR="00F117CC" w:rsidRPr="00553EC3" w:rsidRDefault="00F117CC" w:rsidP="00F117CC">
      <w:pPr>
        <w:pStyle w:val="TOC1"/>
        <w:spacing w:line="240" w:lineRule="auto"/>
        <w:ind w:left="360"/>
        <w:rPr>
          <w:rFonts w:ascii="Comic Sans MS" w:hAnsi="Comic Sans MS"/>
          <w:b w:val="0"/>
          <w:bCs w:val="0"/>
          <w:snapToGrid w:val="0"/>
          <w:color w:val="auto"/>
          <w:sz w:val="20"/>
          <w:szCs w:val="22"/>
          <w:rtl/>
        </w:rPr>
      </w:pPr>
      <w:r w:rsidRPr="00553EC3">
        <w:rPr>
          <w:rFonts w:ascii="Comic Sans MS" w:hAnsi="Comic Sans MS" w:hint="cs"/>
          <w:b w:val="0"/>
          <w:bCs w:val="0"/>
          <w:snapToGrid w:val="0"/>
          <w:color w:val="auto"/>
          <w:sz w:val="20"/>
          <w:szCs w:val="22"/>
          <w:rtl/>
        </w:rPr>
        <w:t xml:space="preserve">6. שחרור טבלת </w:t>
      </w:r>
      <w:r w:rsidRPr="00553EC3">
        <w:rPr>
          <w:rFonts w:ascii="Comic Sans MS" w:hAnsi="Comic Sans MS"/>
          <w:b w:val="0"/>
          <w:bCs w:val="0"/>
          <w:snapToGrid w:val="0"/>
          <w:sz w:val="20"/>
          <w:szCs w:val="22"/>
        </w:rPr>
        <w:t>WarehousProductKindRelation</w:t>
      </w:r>
      <w:r w:rsidRPr="00553EC3">
        <w:rPr>
          <w:rFonts w:ascii="Comic Sans MS" w:hAnsi="Comic Sans MS" w:hint="cs"/>
          <w:b w:val="0"/>
          <w:bCs w:val="0"/>
          <w:snapToGrid w:val="0"/>
          <w:color w:val="auto"/>
          <w:sz w:val="20"/>
          <w:szCs w:val="22"/>
          <w:rtl/>
        </w:rPr>
        <w:t xml:space="preserve"> מנעילה.</w:t>
      </w:r>
    </w:p>
    <w:p w:rsidR="00F117CC" w:rsidRPr="00553EC3" w:rsidRDefault="00F117CC" w:rsidP="00F117CC">
      <w:pPr>
        <w:rPr>
          <w:rtl/>
          <w:lang w:eastAsia="he-IL"/>
        </w:rPr>
      </w:pPr>
    </w:p>
    <w:p w:rsidR="00F117CC" w:rsidRPr="00553EC3" w:rsidRDefault="00F117CC" w:rsidP="00F117CC">
      <w:pPr>
        <w:pStyle w:val="TOC1"/>
        <w:spacing w:line="240" w:lineRule="auto"/>
        <w:ind w:left="360"/>
        <w:rPr>
          <w:sz w:val="26"/>
          <w:szCs w:val="26"/>
          <w:rtl/>
        </w:rPr>
      </w:pPr>
      <w:r w:rsidRPr="00553EC3">
        <w:rPr>
          <w:rFonts w:ascii="Comic Sans MS" w:hAnsi="Comic Sans MS"/>
          <w:snapToGrid w:val="0"/>
          <w:color w:val="auto"/>
          <w:sz w:val="20"/>
          <w:szCs w:val="20"/>
        </w:rPr>
        <w:t>3.1[1.1.5.4].4</w:t>
      </w:r>
      <w:r w:rsidRPr="00553EC3">
        <w:rPr>
          <w:rFonts w:ascii="Comic Sans MS" w:hAnsi="Comic Sans MS" w:hint="cs"/>
          <w:snapToGrid w:val="0"/>
          <w:color w:val="auto"/>
          <w:sz w:val="20"/>
          <w:szCs w:val="20"/>
          <w:rtl/>
        </w:rPr>
        <w:t xml:space="preserve">  </w:t>
      </w:r>
      <w:r w:rsidRPr="00553EC3">
        <w:rPr>
          <w:rFonts w:hint="cs"/>
          <w:sz w:val="26"/>
          <w:szCs w:val="26"/>
          <w:rtl/>
        </w:rPr>
        <w:t>פלט הפונקציה</w:t>
      </w:r>
    </w:p>
    <w:p w:rsidR="00F117CC" w:rsidRPr="00553EC3"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פלט : טבלת </w:t>
      </w:r>
      <w:r w:rsidRPr="00553EC3">
        <w:rPr>
          <w:rFonts w:ascii="Comic Sans MS" w:hAnsi="Comic Sans MS" w:cs="David"/>
          <w:snapToGrid w:val="0"/>
          <w:sz w:val="20"/>
          <w:szCs w:val="22"/>
          <w:lang w:eastAsia="he-IL"/>
        </w:rPr>
        <w:t xml:space="preserve">WarehousProductKindRelation   </w:t>
      </w:r>
      <w:r w:rsidRPr="00553EC3">
        <w:rPr>
          <w:rFonts w:ascii="Comic Sans MS" w:hAnsi="Comic Sans MS" w:cs="David" w:hint="cs"/>
          <w:snapToGrid w:val="0"/>
          <w:sz w:val="20"/>
          <w:szCs w:val="22"/>
          <w:rtl/>
          <w:lang w:eastAsia="he-IL"/>
        </w:rPr>
        <w:t xml:space="preserve">  המכילה רשומת מלאי מעודכנת לסוג מוצר במחסן.</w:t>
      </w:r>
    </w:p>
    <w:p w:rsidR="00F117CC" w:rsidRPr="00FB16C4" w:rsidRDefault="00F117CC" w:rsidP="00F117CC">
      <w:pPr>
        <w:ind w:left="360"/>
        <w:rPr>
          <w:rFonts w:ascii="Comic Sans MS" w:hAnsi="Comic Sans MS" w:cs="David"/>
          <w:snapToGrid w:val="0"/>
          <w:sz w:val="20"/>
          <w:szCs w:val="22"/>
          <w:rtl/>
          <w:lang w:eastAsia="he-IL"/>
        </w:rPr>
      </w:pPr>
      <w:r w:rsidRPr="00553EC3">
        <w:rPr>
          <w:rFonts w:ascii="Comic Sans MS" w:hAnsi="Comic Sans MS" w:cs="David" w:hint="cs"/>
          <w:snapToGrid w:val="0"/>
          <w:sz w:val="20"/>
          <w:szCs w:val="22"/>
          <w:rtl/>
          <w:lang w:eastAsia="he-IL"/>
        </w:rPr>
        <w:t xml:space="preserve">יעד הפלט: בסיס נתונים מרכזי  </w:t>
      </w:r>
      <w:r w:rsidRPr="00553EC3">
        <w:rPr>
          <w:rFonts w:ascii="Comic Sans MS" w:hAnsi="Comic Sans MS" w:cs="David"/>
          <w:snapToGrid w:val="0"/>
          <w:sz w:val="20"/>
          <w:szCs w:val="22"/>
          <w:lang w:eastAsia="he-IL"/>
        </w:rPr>
        <w:t>D1</w:t>
      </w:r>
      <w:r w:rsidRPr="00553EC3">
        <w:rPr>
          <w:rFonts w:ascii="Comic Sans MS" w:hAnsi="Comic Sans MS" w:cs="David" w:hint="cs"/>
          <w:snapToGrid w:val="0"/>
          <w:sz w:val="20"/>
          <w:szCs w:val="22"/>
          <w:rtl/>
          <w:lang w:eastAsia="he-IL"/>
        </w:rPr>
        <w:t xml:space="preserve"> , טבלת </w:t>
      </w:r>
      <w:r w:rsidRPr="00553EC3">
        <w:rPr>
          <w:rFonts w:ascii="Comic Sans MS" w:hAnsi="Comic Sans MS" w:cs="David"/>
          <w:snapToGrid w:val="0"/>
          <w:sz w:val="20"/>
          <w:szCs w:val="22"/>
          <w:lang w:eastAsia="he-IL"/>
        </w:rPr>
        <w:t>WarehousProductKindRelation</w:t>
      </w:r>
      <w:r w:rsidRPr="00553EC3">
        <w:rPr>
          <w:rFonts w:ascii="Comic Sans MS" w:hAnsi="Comic Sans MS" w:cs="David" w:hint="cs"/>
          <w:snapToGrid w:val="0"/>
          <w:sz w:val="20"/>
          <w:szCs w:val="22"/>
          <w:rtl/>
          <w:lang w:eastAsia="he-IL"/>
        </w:rPr>
        <w:t>.</w:t>
      </w:r>
    </w:p>
    <w:p w:rsidR="006927E5" w:rsidRDefault="006927E5" w:rsidP="00A67F2B">
      <w:pPr>
        <w:rPr>
          <w:snapToGrid w:val="0"/>
          <w:sz w:val="20"/>
          <w:szCs w:val="22"/>
          <w:rtl/>
        </w:rPr>
      </w:pPr>
    </w:p>
    <w:p w:rsidR="00E01EE1" w:rsidRPr="00553EC3" w:rsidRDefault="0000635D" w:rsidP="00E01EE1">
      <w:pPr>
        <w:pStyle w:val="TOC1"/>
        <w:rPr>
          <w:rFonts w:ascii="Comic Sans MS" w:hAnsi="Comic Sans MS"/>
          <w:b w:val="0"/>
          <w:bCs w:val="0"/>
          <w:snapToGrid w:val="0"/>
          <w:color w:val="auto"/>
          <w:sz w:val="28"/>
          <w:szCs w:val="28"/>
          <w:highlight w:val="yellow"/>
          <w:rtl/>
        </w:rPr>
      </w:pPr>
      <w:r>
        <w:rPr>
          <w:snapToGrid w:val="0"/>
          <w:sz w:val="20"/>
          <w:szCs w:val="22"/>
          <w:rtl/>
        </w:rPr>
        <w:br w:type="page"/>
      </w:r>
      <w:r w:rsidR="00E01EE1" w:rsidRPr="0088552A">
        <w:rPr>
          <w:rFonts w:ascii="Comic Sans MS" w:hAnsi="Comic Sans MS"/>
          <w:b w:val="0"/>
          <w:bCs w:val="0"/>
          <w:snapToGrid w:val="0"/>
          <w:color w:val="auto"/>
          <w:sz w:val="28"/>
          <w:szCs w:val="28"/>
        </w:rPr>
        <w:lastRenderedPageBreak/>
        <w:t>3.1[1.1.6]</w:t>
      </w:r>
      <w:r w:rsidR="00E01EE1" w:rsidRPr="0088552A">
        <w:rPr>
          <w:rFonts w:ascii="Comic Sans MS" w:hAnsi="Comic Sans MS" w:hint="cs"/>
          <w:b w:val="0"/>
          <w:bCs w:val="0"/>
          <w:snapToGrid w:val="0"/>
          <w:color w:val="auto"/>
          <w:sz w:val="28"/>
          <w:szCs w:val="28"/>
          <w:rtl/>
        </w:rPr>
        <w:t xml:space="preserve">  </w:t>
      </w:r>
      <w:r w:rsidR="00E01EE1" w:rsidRPr="0088552A">
        <w:rPr>
          <w:rFonts w:ascii="Comic Sans MS" w:hAnsi="Comic Sans MS" w:hint="cs"/>
          <w:snapToGrid w:val="0"/>
          <w:color w:val="auto"/>
          <w:sz w:val="28"/>
          <w:szCs w:val="28"/>
          <w:rtl/>
        </w:rPr>
        <w:t>ניהול  הזמנות מלאי</w:t>
      </w:r>
      <w:r w:rsidR="00E01EE1" w:rsidRPr="0088552A">
        <w:rPr>
          <w:rFonts w:ascii="Comic Sans MS" w:hAnsi="Comic Sans MS" w:hint="cs"/>
          <w:b w:val="0"/>
          <w:bCs w:val="0"/>
          <w:snapToGrid w:val="0"/>
          <w:color w:val="auto"/>
          <w:sz w:val="28"/>
          <w:szCs w:val="28"/>
          <w:rtl/>
        </w:rPr>
        <w:t xml:space="preserve">   </w:t>
      </w:r>
    </w:p>
    <w:p w:rsidR="0000635D" w:rsidRPr="0088552A" w:rsidRDefault="0000635D" w:rsidP="00AC7818">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w:t>
      </w:r>
      <w:r w:rsidR="00AC7818" w:rsidRPr="0088552A">
        <w:rPr>
          <w:rFonts w:ascii="Comic Sans MS" w:hAnsi="Comic Sans MS"/>
          <w:b w:val="0"/>
          <w:bCs w:val="0"/>
          <w:snapToGrid w:val="0"/>
          <w:color w:val="auto"/>
        </w:rPr>
        <w:t>6</w:t>
      </w:r>
      <w:r w:rsidRPr="0088552A">
        <w:rPr>
          <w:rFonts w:ascii="Comic Sans MS" w:hAnsi="Comic Sans MS"/>
          <w:b w:val="0"/>
          <w:bCs w:val="0"/>
          <w:snapToGrid w:val="0"/>
          <w:color w:val="auto"/>
        </w:rPr>
        <w:t>.1]</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פתיחת הזמנת מלאי </w:t>
      </w:r>
      <w:r w:rsidRPr="0088552A">
        <w:rPr>
          <w:rFonts w:ascii="Comic Sans MS" w:hAnsi="Comic Sans MS" w:hint="cs"/>
          <w:b w:val="0"/>
          <w:bCs w:val="0"/>
          <w:snapToGrid w:val="0"/>
          <w:color w:val="auto"/>
          <w:rtl/>
        </w:rPr>
        <w:t xml:space="preserve">  </w:t>
      </w:r>
    </w:p>
    <w:p w:rsidR="0000635D" w:rsidRPr="00F16BC1"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0635D" w:rsidRP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sidRPr="0000635D">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פתוח הזמנת מ</w:t>
      </w:r>
      <w:r w:rsidRPr="0000635D">
        <w:rPr>
          <w:rFonts w:ascii="Comic Sans MS" w:hAnsi="Comic Sans MS" w:cs="David" w:hint="cs"/>
          <w:snapToGrid w:val="0"/>
          <w:sz w:val="20"/>
          <w:szCs w:val="22"/>
          <w:rtl/>
          <w:lang w:eastAsia="he-IL"/>
        </w:rPr>
        <w:t>ל</w:t>
      </w:r>
      <w:r>
        <w:rPr>
          <w:rFonts w:ascii="Comic Sans MS" w:hAnsi="Comic Sans MS" w:cs="David" w:hint="cs"/>
          <w:snapToGrid w:val="0"/>
          <w:sz w:val="20"/>
          <w:szCs w:val="22"/>
          <w:rtl/>
          <w:lang w:eastAsia="he-IL"/>
        </w:rPr>
        <w:t>א</w:t>
      </w:r>
      <w:r w:rsidRPr="0000635D">
        <w:rPr>
          <w:rFonts w:ascii="Comic Sans MS" w:hAnsi="Comic Sans MS" w:cs="David" w:hint="cs"/>
          <w:snapToGrid w:val="0"/>
          <w:sz w:val="20"/>
          <w:szCs w:val="22"/>
          <w:rtl/>
          <w:lang w:eastAsia="he-IL"/>
        </w:rPr>
        <w:t xml:space="preserve">י למחסן. בכל תהליך כזה נוצרת רשומת הזמנה חדשה בטבלת </w:t>
      </w:r>
      <w:r w:rsidRPr="0000635D">
        <w:rPr>
          <w:rFonts w:ascii="Comic Sans MS" w:hAnsi="Comic Sans MS" w:cs="David"/>
          <w:snapToGrid w:val="0"/>
          <w:sz w:val="20"/>
          <w:szCs w:val="22"/>
          <w:lang w:eastAsia="he-IL"/>
        </w:rPr>
        <w:t>WarehouseOrders</w:t>
      </w:r>
      <w:r w:rsidRPr="0000635D">
        <w:rPr>
          <w:rFonts w:ascii="Comic Sans MS" w:hAnsi="Comic Sans MS" w:cs="David" w:hint="cs"/>
          <w:snapToGrid w:val="0"/>
          <w:sz w:val="20"/>
          <w:szCs w:val="22"/>
          <w:rtl/>
          <w:lang w:eastAsia="he-IL"/>
        </w:rPr>
        <w:t xml:space="preserve"> . </w:t>
      </w:r>
    </w:p>
    <w:p w:rsidR="0000635D" w:rsidRPr="00196243"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0635D"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מלאי "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חלון "חדש"  .  </w:t>
      </w:r>
    </w:p>
    <w:p w:rsidR="0000635D" w:rsidRPr="00196243" w:rsidRDefault="0000635D" w:rsidP="0000635D">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הזמנה המכילה את השדות המאותחלים להזמנה כגון מזהה מחסן, </w:t>
      </w:r>
      <w:r w:rsidR="00AC7818">
        <w:rPr>
          <w:rFonts w:ascii="Comic Sans MS" w:hAnsi="Comic Sans MS" w:cs="David" w:hint="cs"/>
          <w:snapToGrid w:val="0"/>
          <w:sz w:val="20"/>
          <w:szCs w:val="22"/>
          <w:rtl/>
          <w:lang w:eastAsia="he-IL"/>
        </w:rPr>
        <w:t xml:space="preserve">תאריך  אספקה,מצב הזמנה וכו' . </w:t>
      </w:r>
    </w:p>
    <w:p w:rsidR="0000635D" w:rsidRDefault="0000635D" w:rsidP="00AC7818">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00AC7818" w:rsidRPr="00AC7818">
        <w:rPr>
          <w:rFonts w:ascii="Comic Sans MS" w:hAnsi="Comic Sans MS"/>
          <w:b w:val="0"/>
          <w:bCs w:val="0"/>
          <w:snapToGrid w:val="0"/>
          <w:sz w:val="20"/>
          <w:szCs w:val="22"/>
        </w:rPr>
        <w:t>WarehouseOrders</w:t>
      </w:r>
      <w:r>
        <w:rPr>
          <w:rFonts w:ascii="Comic Sans MS" w:hAnsi="Comic Sans MS" w:hint="cs"/>
          <w:b w:val="0"/>
          <w:bCs w:val="0"/>
          <w:snapToGrid w:val="0"/>
          <w:color w:val="auto"/>
          <w:sz w:val="20"/>
          <w:szCs w:val="22"/>
          <w:rtl/>
        </w:rPr>
        <w:t>.</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קליטת שדות הרשומה</w:t>
      </w:r>
      <w:r>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w:t>
      </w:r>
      <w:r w:rsidR="00AC7818">
        <w:rPr>
          <w:rFonts w:ascii="Comic Sans MS" w:hAnsi="Comic Sans MS"/>
          <w:b w:val="0"/>
          <w:bCs w:val="0"/>
          <w:snapToGrid w:val="0"/>
          <w:color w:val="auto"/>
          <w:sz w:val="20"/>
          <w:szCs w:val="22"/>
        </w:rPr>
        <w:t>Warehouse</w:t>
      </w:r>
      <w:r>
        <w:rPr>
          <w:rFonts w:ascii="Comic Sans MS" w:hAnsi="Comic Sans MS"/>
          <w:b w:val="0"/>
          <w:bCs w:val="0"/>
          <w:snapToGrid w:val="0"/>
          <w:color w:val="auto"/>
          <w:sz w:val="20"/>
          <w:szCs w:val="22"/>
        </w:rPr>
        <w:t>Id</w:t>
      </w:r>
      <w:r>
        <w:rPr>
          <w:rFonts w:ascii="Comic Sans MS" w:hAnsi="Comic Sans MS" w:hint="cs"/>
          <w:b w:val="0"/>
          <w:bCs w:val="0"/>
          <w:snapToGrid w:val="0"/>
          <w:color w:val="auto"/>
          <w:sz w:val="20"/>
          <w:szCs w:val="22"/>
          <w:rtl/>
        </w:rPr>
        <w:t xml:space="preserve"> ו </w:t>
      </w:r>
      <w:r w:rsidR="00AC7818">
        <w:rPr>
          <w:rFonts w:ascii="Comic Sans MS" w:hAnsi="Comic Sans MS"/>
          <w:b w:val="0"/>
          <w:bCs w:val="0"/>
          <w:snapToGrid w:val="0"/>
          <w:color w:val="auto"/>
          <w:sz w:val="20"/>
          <w:szCs w:val="22"/>
        </w:rPr>
        <w:t>AskDate</w:t>
      </w:r>
      <w:r>
        <w:rPr>
          <w:rFonts w:ascii="Comic Sans MS" w:hAnsi="Comic Sans MS" w:hint="cs"/>
          <w:b w:val="0"/>
          <w:bCs w:val="0"/>
          <w:snapToGrid w:val="0"/>
          <w:color w:val="auto"/>
          <w:sz w:val="20"/>
          <w:szCs w:val="22"/>
          <w:rtl/>
        </w:rPr>
        <w:t xml:space="preserve"> מן המשתמש .  </w:t>
      </w:r>
    </w:p>
    <w:p w:rsidR="0000635D" w:rsidRDefault="0000635D"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אתחול שדה </w:t>
      </w:r>
      <w:r w:rsidR="00AC7818">
        <w:rPr>
          <w:rFonts w:ascii="Comic Sans MS" w:hAnsi="Comic Sans MS"/>
          <w:b w:val="0"/>
          <w:bCs w:val="0"/>
          <w:snapToGrid w:val="0"/>
          <w:color w:val="auto"/>
          <w:sz w:val="20"/>
          <w:szCs w:val="22"/>
        </w:rPr>
        <w:t xml:space="preserve">active </w:t>
      </w:r>
      <w:r>
        <w:rPr>
          <w:rFonts w:ascii="Comic Sans MS" w:hAnsi="Comic Sans MS" w:hint="cs"/>
          <w:b w:val="0"/>
          <w:bCs w:val="0"/>
          <w:snapToGrid w:val="0"/>
          <w:color w:val="auto"/>
          <w:sz w:val="20"/>
          <w:szCs w:val="22"/>
          <w:rtl/>
        </w:rPr>
        <w:t xml:space="preserve"> ל  "</w:t>
      </w:r>
      <w:r w:rsidR="00AC7818">
        <w:rPr>
          <w:rFonts w:ascii="Comic Sans MS" w:hAnsi="Comic Sans MS" w:hint="cs"/>
          <w:b w:val="0"/>
          <w:bCs w:val="0"/>
          <w:snapToGrid w:val="0"/>
          <w:color w:val="auto"/>
          <w:sz w:val="20"/>
          <w:szCs w:val="22"/>
        </w:rPr>
        <w:t>T</w:t>
      </w:r>
      <w:r w:rsidR="00AC7818">
        <w:rPr>
          <w:rFonts w:ascii="Comic Sans MS" w:hAnsi="Comic Sans MS"/>
          <w:b w:val="0"/>
          <w:bCs w:val="0"/>
          <w:snapToGrid w:val="0"/>
          <w:color w:val="auto"/>
          <w:sz w:val="20"/>
          <w:szCs w:val="22"/>
        </w:rPr>
        <w:t>rue</w:t>
      </w:r>
      <w:r>
        <w:rPr>
          <w:rFonts w:ascii="Comic Sans MS" w:hAnsi="Comic Sans MS" w:hint="cs"/>
          <w:b w:val="0"/>
          <w:bCs w:val="0"/>
          <w:snapToGrid w:val="0"/>
          <w:color w:val="auto"/>
          <w:sz w:val="20"/>
          <w:szCs w:val="22"/>
          <w:rtl/>
        </w:rPr>
        <w:t xml:space="preserve">" .  </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00635D">
        <w:rPr>
          <w:rFonts w:ascii="Comic Sans MS" w:hAnsi="Comic Sans MS" w:hint="cs"/>
          <w:b w:val="0"/>
          <w:bCs w:val="0"/>
          <w:snapToGrid w:val="0"/>
          <w:color w:val="auto"/>
          <w:sz w:val="20"/>
          <w:szCs w:val="22"/>
          <w:rtl/>
        </w:rPr>
        <w:t xml:space="preserve">.  אתחול שדה  </w:t>
      </w:r>
      <w:r w:rsidR="00AC7818">
        <w:rPr>
          <w:rFonts w:ascii="Comic Sans MS" w:hAnsi="Comic Sans MS"/>
          <w:b w:val="0"/>
          <w:bCs w:val="0"/>
          <w:snapToGrid w:val="0"/>
          <w:color w:val="auto"/>
          <w:sz w:val="20"/>
          <w:szCs w:val="22"/>
        </w:rPr>
        <w:t>IsSupply</w:t>
      </w:r>
      <w:r w:rsidR="0000635D">
        <w:rPr>
          <w:rFonts w:ascii="Comic Sans MS" w:hAnsi="Comic Sans MS"/>
          <w:b w:val="0"/>
          <w:bCs w:val="0"/>
          <w:snapToGrid w:val="0"/>
          <w:color w:val="auto"/>
          <w:sz w:val="20"/>
          <w:szCs w:val="22"/>
        </w:rPr>
        <w:t xml:space="preserve"> </w:t>
      </w:r>
      <w:r w:rsidR="0000635D">
        <w:rPr>
          <w:rFonts w:ascii="Comic Sans MS" w:hAnsi="Comic Sans MS" w:hint="cs"/>
          <w:b w:val="0"/>
          <w:bCs w:val="0"/>
          <w:snapToGrid w:val="0"/>
          <w:color w:val="auto"/>
          <w:sz w:val="20"/>
          <w:szCs w:val="22"/>
          <w:rtl/>
        </w:rPr>
        <w:t xml:space="preserve"> ל- </w:t>
      </w:r>
      <w:r w:rsidR="0000635D">
        <w:rPr>
          <w:rFonts w:ascii="Comic Sans MS" w:hAnsi="Comic Sans MS"/>
          <w:b w:val="0"/>
          <w:bCs w:val="0"/>
          <w:snapToGrid w:val="0"/>
          <w:color w:val="auto"/>
          <w:sz w:val="20"/>
          <w:szCs w:val="22"/>
        </w:rPr>
        <w:t xml:space="preserve">False </w:t>
      </w:r>
    </w:p>
    <w:p w:rsidR="0000635D" w:rsidRDefault="00065574" w:rsidP="0000635D">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00635D">
        <w:rPr>
          <w:rFonts w:ascii="Comic Sans MS" w:hAnsi="Comic Sans MS" w:hint="cs"/>
          <w:b w:val="0"/>
          <w:bCs w:val="0"/>
          <w:snapToGrid w:val="0"/>
          <w:color w:val="auto"/>
          <w:sz w:val="20"/>
          <w:szCs w:val="22"/>
          <w:rtl/>
        </w:rPr>
        <w:t xml:space="preserve">.  אתחול שדה </w:t>
      </w:r>
      <w:r w:rsidR="0000635D">
        <w:rPr>
          <w:rFonts w:ascii="Comic Sans MS" w:hAnsi="Comic Sans MS"/>
          <w:b w:val="0"/>
          <w:bCs w:val="0"/>
          <w:snapToGrid w:val="0"/>
          <w:color w:val="auto"/>
          <w:sz w:val="20"/>
          <w:szCs w:val="22"/>
        </w:rPr>
        <w:t xml:space="preserve">Canseled </w:t>
      </w:r>
      <w:r w:rsidR="0000635D">
        <w:rPr>
          <w:rFonts w:ascii="Comic Sans MS" w:hAnsi="Comic Sans MS" w:hint="cs"/>
          <w:b w:val="0"/>
          <w:bCs w:val="0"/>
          <w:snapToGrid w:val="0"/>
          <w:color w:val="auto"/>
          <w:sz w:val="20"/>
          <w:szCs w:val="22"/>
          <w:rtl/>
        </w:rPr>
        <w:t xml:space="preserve">  ל- </w:t>
      </w:r>
      <w:r w:rsidR="0000635D">
        <w:rPr>
          <w:rFonts w:ascii="Comic Sans MS" w:hAnsi="Comic Sans MS"/>
          <w:b w:val="0"/>
          <w:bCs w:val="0"/>
          <w:snapToGrid w:val="0"/>
          <w:color w:val="auto"/>
          <w:sz w:val="20"/>
          <w:szCs w:val="22"/>
        </w:rPr>
        <w:t>False</w:t>
      </w:r>
      <w:r w:rsidR="0000635D">
        <w:rPr>
          <w:rFonts w:ascii="Comic Sans MS" w:hAnsi="Comic Sans MS" w:hint="cs"/>
          <w:b w:val="0"/>
          <w:bCs w:val="0"/>
          <w:snapToGrid w:val="0"/>
          <w:color w:val="auto"/>
          <w:sz w:val="20"/>
          <w:szCs w:val="22"/>
          <w:rtl/>
        </w:rPr>
        <w:t xml:space="preserve">. </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0000635D">
        <w:rPr>
          <w:rFonts w:ascii="Comic Sans MS" w:hAnsi="Comic Sans MS" w:hint="cs"/>
          <w:b w:val="0"/>
          <w:bCs w:val="0"/>
          <w:snapToGrid w:val="0"/>
          <w:color w:val="auto"/>
          <w:sz w:val="20"/>
          <w:szCs w:val="22"/>
          <w:rtl/>
        </w:rPr>
        <w:t xml:space="preserve">.  לאחר "אישור" יופק מזהה </w:t>
      </w:r>
      <w:r w:rsidR="00AC7818">
        <w:rPr>
          <w:rFonts w:ascii="Comic Sans MS" w:hAnsi="Comic Sans MS" w:hint="cs"/>
          <w:b w:val="0"/>
          <w:bCs w:val="0"/>
          <w:snapToGrid w:val="0"/>
          <w:color w:val="auto"/>
          <w:sz w:val="20"/>
          <w:szCs w:val="22"/>
          <w:rtl/>
        </w:rPr>
        <w:t xml:space="preserve">הזמנת מלאי </w:t>
      </w:r>
      <w:r w:rsidR="0000635D">
        <w:rPr>
          <w:rFonts w:ascii="Comic Sans MS" w:hAnsi="Comic Sans MS" w:hint="cs"/>
          <w:b w:val="0"/>
          <w:bCs w:val="0"/>
          <w:snapToGrid w:val="0"/>
          <w:color w:val="auto"/>
          <w:sz w:val="20"/>
          <w:szCs w:val="22"/>
          <w:rtl/>
        </w:rPr>
        <w:t xml:space="preserve">חדשה  והרשומה תתווסף לטבלת </w:t>
      </w:r>
      <w:r w:rsidR="00AC7818" w:rsidRPr="00AC7818">
        <w:rPr>
          <w:rFonts w:ascii="Comic Sans MS" w:hAnsi="Comic Sans MS"/>
          <w:b w:val="0"/>
          <w:bCs w:val="0"/>
          <w:snapToGrid w:val="0"/>
          <w:sz w:val="20"/>
          <w:szCs w:val="22"/>
        </w:rPr>
        <w:t>WarehouseOrders</w:t>
      </w:r>
      <w:r w:rsidR="0000635D">
        <w:rPr>
          <w:rFonts w:ascii="Comic Sans MS" w:hAnsi="Comic Sans MS" w:hint="cs"/>
          <w:b w:val="0"/>
          <w:bCs w:val="0"/>
          <w:snapToGrid w:val="0"/>
          <w:color w:val="auto"/>
          <w:sz w:val="20"/>
          <w:szCs w:val="22"/>
          <w:rtl/>
        </w:rPr>
        <w:t>.</w:t>
      </w:r>
    </w:p>
    <w:p w:rsidR="0000635D" w:rsidRDefault="00065574" w:rsidP="00AC7818">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0000635D">
        <w:rPr>
          <w:rFonts w:ascii="Comic Sans MS" w:hAnsi="Comic Sans MS" w:hint="cs"/>
          <w:b w:val="0"/>
          <w:bCs w:val="0"/>
          <w:snapToGrid w:val="0"/>
          <w:color w:val="auto"/>
          <w:sz w:val="20"/>
          <w:szCs w:val="22"/>
          <w:rtl/>
        </w:rPr>
        <w:t xml:space="preserve">. שחרור טבלת </w:t>
      </w:r>
      <w:r w:rsidR="00AC7818" w:rsidRPr="00AC7818">
        <w:rPr>
          <w:rFonts w:ascii="Comic Sans MS" w:hAnsi="Comic Sans MS"/>
          <w:b w:val="0"/>
          <w:bCs w:val="0"/>
          <w:snapToGrid w:val="0"/>
          <w:sz w:val="20"/>
          <w:szCs w:val="22"/>
        </w:rPr>
        <w:t>WarehouseOrders</w:t>
      </w:r>
      <w:r w:rsidR="00AC7818">
        <w:rPr>
          <w:rFonts w:ascii="Comic Sans MS" w:hAnsi="Comic Sans MS" w:hint="cs"/>
          <w:b w:val="0"/>
          <w:bCs w:val="0"/>
          <w:snapToGrid w:val="0"/>
          <w:color w:val="auto"/>
          <w:sz w:val="20"/>
          <w:szCs w:val="22"/>
          <w:rtl/>
        </w:rPr>
        <w:t xml:space="preserve"> </w:t>
      </w:r>
      <w:r w:rsidR="0000635D">
        <w:rPr>
          <w:rFonts w:ascii="Comic Sans MS" w:hAnsi="Comic Sans MS" w:hint="cs"/>
          <w:b w:val="0"/>
          <w:bCs w:val="0"/>
          <w:snapToGrid w:val="0"/>
          <w:color w:val="auto"/>
          <w:sz w:val="20"/>
          <w:szCs w:val="22"/>
          <w:rtl/>
        </w:rPr>
        <w:t>מנעילה</w:t>
      </w:r>
      <w:r w:rsidR="0000635D" w:rsidRPr="00FB16C4">
        <w:rPr>
          <w:rFonts w:ascii="Comic Sans MS" w:hAnsi="Comic Sans MS" w:hint="cs"/>
          <w:b w:val="0"/>
          <w:bCs w:val="0"/>
          <w:snapToGrid w:val="0"/>
          <w:color w:val="auto"/>
          <w:sz w:val="20"/>
          <w:szCs w:val="22"/>
          <w:rtl/>
        </w:rPr>
        <w:t>.</w:t>
      </w:r>
    </w:p>
    <w:p w:rsidR="0000635D" w:rsidRPr="00CE7AC9" w:rsidRDefault="0000635D" w:rsidP="0000635D">
      <w:pPr>
        <w:rPr>
          <w:rtl/>
          <w:lang w:eastAsia="he-IL"/>
        </w:rPr>
      </w:pPr>
    </w:p>
    <w:p w:rsidR="0000635D" w:rsidRPr="00196243" w:rsidRDefault="0000635D" w:rsidP="00AC7818">
      <w:pPr>
        <w:pStyle w:val="TOC1"/>
        <w:spacing w:line="240" w:lineRule="auto"/>
        <w:ind w:left="360"/>
        <w:rPr>
          <w:sz w:val="26"/>
          <w:szCs w:val="26"/>
          <w:rtl/>
        </w:rPr>
      </w:pPr>
      <w:r w:rsidRPr="00196243">
        <w:rPr>
          <w:rFonts w:ascii="Comic Sans MS" w:hAnsi="Comic Sans MS"/>
          <w:snapToGrid w:val="0"/>
          <w:color w:val="auto"/>
          <w:sz w:val="20"/>
          <w:szCs w:val="20"/>
        </w:rPr>
        <w:t>3.1[1.1.</w:t>
      </w:r>
      <w:r w:rsidR="00AC7818">
        <w:rPr>
          <w:rFonts w:ascii="Comic Sans MS" w:hAnsi="Comic Sans MS"/>
          <w:snapToGrid w:val="0"/>
          <w:color w:val="auto"/>
          <w:sz w:val="20"/>
          <w:szCs w:val="20"/>
        </w:rPr>
        <w:t>6</w:t>
      </w:r>
      <w:r>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0635D" w:rsidRDefault="0000635D" w:rsidP="00AC7818">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הזמנ</w:t>
      </w:r>
      <w:r w:rsidR="00AC7818">
        <w:rPr>
          <w:rFonts w:ascii="Comic Sans MS" w:hAnsi="Comic Sans MS" w:cs="David" w:hint="cs"/>
          <w:snapToGrid w:val="0"/>
          <w:sz w:val="20"/>
          <w:szCs w:val="22"/>
          <w:rtl/>
          <w:lang w:eastAsia="he-IL"/>
        </w:rPr>
        <w:t>ת</w:t>
      </w:r>
      <w:r>
        <w:rPr>
          <w:rFonts w:ascii="Comic Sans MS" w:hAnsi="Comic Sans MS" w:cs="David" w:hint="cs"/>
          <w:snapToGrid w:val="0"/>
          <w:sz w:val="20"/>
          <w:szCs w:val="22"/>
          <w:rtl/>
          <w:lang w:eastAsia="he-IL"/>
        </w:rPr>
        <w:t xml:space="preserve"> </w:t>
      </w:r>
      <w:r w:rsidR="00AC7818">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בהגדרת הטבלה </w:t>
      </w:r>
      <w:r w:rsidR="00AC7818" w:rsidRPr="00AC7818">
        <w:rPr>
          <w:rFonts w:ascii="Comic Sans MS" w:hAnsi="Comic Sans MS" w:cs="David"/>
          <w:snapToGrid w:val="0"/>
          <w:sz w:val="20"/>
          <w:szCs w:val="22"/>
          <w:lang w:eastAsia="he-IL"/>
        </w:rPr>
        <w:t>WarehouseOrders</w:t>
      </w:r>
      <w:r>
        <w:rPr>
          <w:rFonts w:ascii="Comic Sans MS" w:hAnsi="Comic Sans MS" w:cs="David" w:hint="cs"/>
          <w:snapToGrid w:val="0"/>
          <w:sz w:val="20"/>
          <w:szCs w:val="22"/>
          <w:rtl/>
          <w:lang w:eastAsia="he-IL"/>
        </w:rPr>
        <w:t>.</w:t>
      </w:r>
    </w:p>
    <w:p w:rsidR="0000635D" w:rsidRPr="00FB16C4" w:rsidRDefault="0000635D" w:rsidP="00AC7818">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AC7818" w:rsidRPr="00AC7818">
        <w:rPr>
          <w:rFonts w:ascii="Comic Sans MS" w:hAnsi="Comic Sans MS" w:cs="David"/>
          <w:snapToGrid w:val="0"/>
          <w:sz w:val="20"/>
          <w:szCs w:val="22"/>
          <w:lang w:eastAsia="he-IL"/>
        </w:rPr>
        <w:t>WarehouseOrders</w:t>
      </w:r>
      <w:r>
        <w:rPr>
          <w:rFonts w:ascii="Comic Sans MS" w:hAnsi="Comic Sans MS" w:cs="David" w:hint="cs"/>
          <w:snapToGrid w:val="0"/>
          <w:sz w:val="20"/>
          <w:szCs w:val="22"/>
          <w:rtl/>
          <w:lang w:eastAsia="he-IL"/>
        </w:rPr>
        <w:t>.</w:t>
      </w:r>
    </w:p>
    <w:p w:rsidR="00661D0A" w:rsidRDefault="00661D0A" w:rsidP="00A67F2B">
      <w:pPr>
        <w:rPr>
          <w:snapToGrid w:val="0"/>
          <w:sz w:val="20"/>
          <w:szCs w:val="22"/>
          <w:rtl/>
        </w:rPr>
      </w:pPr>
    </w:p>
    <w:p w:rsidR="00661D0A" w:rsidRPr="0088552A" w:rsidRDefault="00661D0A" w:rsidP="00661D0A">
      <w:pPr>
        <w:pStyle w:val="TOC1"/>
        <w:rPr>
          <w:rFonts w:ascii="Comic Sans MS" w:hAnsi="Comic Sans MS"/>
          <w:b w:val="0"/>
          <w:bCs w:val="0"/>
          <w:snapToGrid w:val="0"/>
          <w:color w:val="auto"/>
          <w:rtl/>
        </w:rPr>
      </w:pPr>
      <w:r w:rsidRPr="0088552A">
        <w:rPr>
          <w:rFonts w:ascii="Comic Sans MS" w:hAnsi="Comic Sans MS"/>
          <w:b w:val="0"/>
          <w:bCs w:val="0"/>
          <w:snapToGrid w:val="0"/>
          <w:color w:val="auto"/>
        </w:rPr>
        <w:t>3.1[1.1.6.2]</w:t>
      </w:r>
      <w:r w:rsidRPr="0088552A">
        <w:rPr>
          <w:rFonts w:ascii="Comic Sans MS" w:hAnsi="Comic Sans MS" w:hint="cs"/>
          <w:b w:val="0"/>
          <w:bCs w:val="0"/>
          <w:snapToGrid w:val="0"/>
          <w:color w:val="auto"/>
          <w:rtl/>
        </w:rPr>
        <w:t xml:space="preserve">  </w:t>
      </w:r>
      <w:r w:rsidRPr="0088552A">
        <w:rPr>
          <w:rFonts w:ascii="Comic Sans MS" w:hAnsi="Comic Sans MS" w:hint="cs"/>
          <w:snapToGrid w:val="0"/>
          <w:color w:val="auto"/>
          <w:rtl/>
        </w:rPr>
        <w:t xml:space="preserve">ניהול מוצרים בהזמנות בין סניפים </w:t>
      </w:r>
      <w:r w:rsidRPr="0088552A">
        <w:rPr>
          <w:rFonts w:ascii="Comic Sans MS" w:hAnsi="Comic Sans MS" w:hint="cs"/>
          <w:b w:val="0"/>
          <w:bCs w:val="0"/>
          <w:snapToGrid w:val="0"/>
          <w:color w:val="auto"/>
          <w:rtl/>
        </w:rPr>
        <w:t xml:space="preserve">  </w:t>
      </w:r>
    </w:p>
    <w:p w:rsidR="00661D0A" w:rsidRPr="00CE7AC9" w:rsidRDefault="008C5FD9" w:rsidP="00E01EE1">
      <w:pPr>
        <w:pStyle w:val="TOC1"/>
        <w:rPr>
          <w:rFonts w:ascii="Comic Sans MS" w:hAnsi="Comic Sans MS"/>
          <w:b w:val="0"/>
          <w:bCs w:val="0"/>
          <w:snapToGrid w:val="0"/>
          <w:color w:val="auto"/>
          <w:highlight w:val="yellow"/>
          <w:rtl/>
        </w:rPr>
      </w:pPr>
      <w:r w:rsidRPr="008C5FD9">
        <w:rPr>
          <w:rFonts w:ascii="Comic Sans MS" w:hAnsi="Comic Sans MS" w:hint="cs"/>
          <w:b w:val="0"/>
          <w:bCs w:val="0"/>
          <w:snapToGrid w:val="0"/>
          <w:color w:val="auto"/>
          <w:rtl/>
        </w:rPr>
        <w:t xml:space="preserve">      </w:t>
      </w:r>
      <w:r>
        <w:rPr>
          <w:rFonts w:ascii="Comic Sans MS" w:hAnsi="Comic Sans MS" w:hint="cs"/>
          <w:b w:val="0"/>
          <w:bCs w:val="0"/>
          <w:snapToGrid w:val="0"/>
          <w:color w:val="auto"/>
          <w:highlight w:val="yellow"/>
          <w:rtl/>
        </w:rPr>
        <w:t xml:space="preserve"> </w:t>
      </w:r>
      <w:r w:rsidR="00661D0A" w:rsidRPr="00B8246B">
        <w:rPr>
          <w:rFonts w:ascii="Comic Sans MS" w:hAnsi="Comic Sans MS"/>
          <w:b w:val="0"/>
          <w:bCs w:val="0"/>
          <w:snapToGrid w:val="0"/>
          <w:color w:val="auto"/>
        </w:rPr>
        <w:t>3.1[1.1.</w:t>
      </w:r>
      <w:r w:rsidR="00E01EE1" w:rsidRPr="00B8246B">
        <w:rPr>
          <w:rFonts w:ascii="Comic Sans MS" w:hAnsi="Comic Sans MS"/>
          <w:b w:val="0"/>
          <w:bCs w:val="0"/>
          <w:snapToGrid w:val="0"/>
          <w:color w:val="auto"/>
        </w:rPr>
        <w:t>6</w:t>
      </w:r>
      <w:r w:rsidR="00661D0A" w:rsidRPr="00B8246B">
        <w:rPr>
          <w:rFonts w:ascii="Comic Sans MS" w:hAnsi="Comic Sans MS"/>
          <w:b w:val="0"/>
          <w:bCs w:val="0"/>
          <w:snapToGrid w:val="0"/>
          <w:color w:val="auto"/>
        </w:rPr>
        <w:t>.2.1]</w:t>
      </w:r>
      <w:r w:rsidR="00661D0A" w:rsidRPr="00B8246B">
        <w:rPr>
          <w:rFonts w:ascii="Comic Sans MS" w:hAnsi="Comic Sans MS" w:hint="cs"/>
          <w:b w:val="0"/>
          <w:bCs w:val="0"/>
          <w:snapToGrid w:val="0"/>
          <w:color w:val="auto"/>
          <w:rtl/>
        </w:rPr>
        <w:t xml:space="preserve">  </w:t>
      </w:r>
      <w:r w:rsidR="00661D0A" w:rsidRPr="00B8246B">
        <w:rPr>
          <w:rFonts w:ascii="Comic Sans MS" w:hAnsi="Comic Sans MS" w:hint="cs"/>
          <w:snapToGrid w:val="0"/>
          <w:color w:val="auto"/>
          <w:rtl/>
        </w:rPr>
        <w:t xml:space="preserve">הוספת </w:t>
      </w:r>
      <w:r w:rsidR="00E01EE1" w:rsidRPr="00B8246B">
        <w:rPr>
          <w:rFonts w:ascii="Comic Sans MS" w:hAnsi="Comic Sans MS" w:hint="cs"/>
          <w:snapToGrid w:val="0"/>
          <w:color w:val="auto"/>
          <w:rtl/>
        </w:rPr>
        <w:t>סוג</w:t>
      </w:r>
      <w:r w:rsidR="00661D0A" w:rsidRPr="00B8246B">
        <w:rPr>
          <w:rFonts w:ascii="Comic Sans MS" w:hAnsi="Comic Sans MS" w:hint="cs"/>
          <w:snapToGrid w:val="0"/>
          <w:color w:val="auto"/>
          <w:rtl/>
        </w:rPr>
        <w:t xml:space="preserve"> מוצר להזמנ</w:t>
      </w:r>
      <w:r w:rsidR="00E01EE1" w:rsidRPr="00B8246B">
        <w:rPr>
          <w:rFonts w:ascii="Comic Sans MS" w:hAnsi="Comic Sans MS" w:hint="cs"/>
          <w:snapToGrid w:val="0"/>
          <w:color w:val="auto"/>
          <w:rtl/>
        </w:rPr>
        <w:t>ת מחסן</w:t>
      </w:r>
      <w:r w:rsidR="00661D0A" w:rsidRPr="00B8246B">
        <w:rPr>
          <w:rFonts w:ascii="Comic Sans MS" w:hAnsi="Comic Sans MS" w:hint="cs"/>
          <w:b w:val="0"/>
          <w:bCs w:val="0"/>
          <w:snapToGrid w:val="0"/>
          <w:color w:val="auto"/>
          <w:rtl/>
        </w:rPr>
        <w:t xml:space="preserve"> </w:t>
      </w:r>
    </w:p>
    <w:p w:rsidR="00661D0A" w:rsidRPr="00F16BC1" w:rsidRDefault="00661D0A" w:rsidP="00E01EE1">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661D0A" w:rsidRDefault="00661D0A" w:rsidP="00E01EE1">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להוסיף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לרשומת ההזמנה. לכל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 xml:space="preserve">מוצר והזמנה יש קשר ייחודי . לאחר פתיחת ההזמנה אנו מוסיפים אליה </w:t>
      </w:r>
      <w:r w:rsidR="00E01EE1">
        <w:rPr>
          <w:rFonts w:ascii="Comic Sans MS" w:hAnsi="Comic Sans MS" w:cs="David" w:hint="cs"/>
          <w:snapToGrid w:val="0"/>
          <w:sz w:val="20"/>
          <w:szCs w:val="22"/>
          <w:rtl/>
          <w:lang w:eastAsia="he-IL"/>
        </w:rPr>
        <w:t xml:space="preserve">סוגי </w:t>
      </w:r>
      <w:r w:rsidRPr="00506327">
        <w:rPr>
          <w:rFonts w:ascii="Comic Sans MS" w:hAnsi="Comic Sans MS" w:cs="David" w:hint="cs"/>
          <w:snapToGrid w:val="0"/>
          <w:sz w:val="20"/>
          <w:szCs w:val="22"/>
          <w:rtl/>
          <w:lang w:eastAsia="he-IL"/>
        </w:rPr>
        <w:t xml:space="preserve">מוצרים , ע"י בניית רשימות המורכבות ממזהה </w:t>
      </w:r>
      <w:r w:rsidR="00E01EE1">
        <w:rPr>
          <w:rFonts w:ascii="Comic Sans MS" w:hAnsi="Comic Sans MS" w:cs="David" w:hint="cs"/>
          <w:snapToGrid w:val="0"/>
          <w:sz w:val="20"/>
          <w:szCs w:val="22"/>
          <w:rtl/>
          <w:lang w:eastAsia="he-IL"/>
        </w:rPr>
        <w:t xml:space="preserve">סוג </w:t>
      </w:r>
      <w:r w:rsidRPr="00506327">
        <w:rPr>
          <w:rFonts w:ascii="Comic Sans MS" w:hAnsi="Comic Sans MS" w:cs="David" w:hint="cs"/>
          <w:snapToGrid w:val="0"/>
          <w:sz w:val="20"/>
          <w:szCs w:val="22"/>
          <w:rtl/>
          <w:lang w:eastAsia="he-IL"/>
        </w:rPr>
        <w:t>המוצר ומזהה ההזמנה</w:t>
      </w:r>
      <w:r w:rsidR="00E01EE1">
        <w:rPr>
          <w:rFonts w:ascii="Comic Sans MS" w:hAnsi="Comic Sans MS" w:cs="David" w:hint="cs"/>
          <w:snapToGrid w:val="0"/>
          <w:sz w:val="20"/>
          <w:szCs w:val="22"/>
          <w:rtl/>
          <w:lang w:eastAsia="he-IL"/>
        </w:rPr>
        <w:t xml:space="preserve"> של המחסן </w:t>
      </w:r>
      <w:r w:rsidRPr="00506327">
        <w:rPr>
          <w:rFonts w:ascii="Comic Sans MS" w:hAnsi="Comic Sans MS" w:cs="David" w:hint="cs"/>
          <w:snapToGrid w:val="0"/>
          <w:sz w:val="20"/>
          <w:szCs w:val="22"/>
          <w:rtl/>
          <w:lang w:eastAsia="he-IL"/>
        </w:rPr>
        <w:t xml:space="preserve">. התהליך  נעשה בעמדת </w:t>
      </w:r>
      <w:r w:rsidR="00E01EE1">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הקשר מוגדר בעזרת טבלת </w:t>
      </w:r>
      <w:r w:rsidRPr="00506327">
        <w:rPr>
          <w:rFonts w:ascii="Comic Sans MS" w:hAnsi="Comic Sans MS" w:cs="David" w:hint="cs"/>
          <w:snapToGrid w:val="0"/>
          <w:sz w:val="20"/>
          <w:szCs w:val="22"/>
          <w:rtl/>
          <w:lang w:eastAsia="he-IL"/>
        </w:rPr>
        <w:t xml:space="preserve"> </w:t>
      </w:r>
      <w:r w:rsidR="00E01EE1">
        <w:rPr>
          <w:rFonts w:ascii="Comic Sans MS" w:hAnsi="Comic Sans MS" w:cs="David"/>
          <w:snapToGrid w:val="0"/>
          <w:sz w:val="20"/>
          <w:szCs w:val="22"/>
          <w:lang w:eastAsia="he-IL"/>
        </w:rPr>
        <w:t>Warehouse</w:t>
      </w:r>
      <w:r w:rsidRPr="00536FB7">
        <w:rPr>
          <w:rFonts w:ascii="Comic Sans MS" w:hAnsi="Comic Sans MS" w:cs="David"/>
          <w:snapToGrid w:val="0"/>
          <w:sz w:val="20"/>
          <w:szCs w:val="22"/>
          <w:lang w:eastAsia="he-IL"/>
        </w:rPr>
        <w:t>Product</w:t>
      </w:r>
      <w:r w:rsidR="00E01EE1">
        <w:rPr>
          <w:rFonts w:ascii="Comic Sans MS" w:hAnsi="Comic Sans MS" w:cs="David"/>
          <w:snapToGrid w:val="0"/>
          <w:sz w:val="20"/>
          <w:szCs w:val="22"/>
          <w:lang w:eastAsia="he-IL"/>
        </w:rPr>
        <w:t>Order</w:t>
      </w:r>
      <w:r w:rsidRPr="00536FB7">
        <w:rPr>
          <w:rFonts w:ascii="Comic Sans MS" w:hAnsi="Comic Sans MS" w:cs="David"/>
          <w:snapToGrid w:val="0"/>
          <w:sz w:val="20"/>
          <w:szCs w:val="22"/>
          <w:rtl/>
          <w:lang w:eastAsia="he-IL"/>
        </w:rPr>
        <w:t xml:space="preserve">  </w:t>
      </w:r>
      <w:r w:rsidRPr="00536FB7">
        <w:rPr>
          <w:rFonts w:ascii="Comic Sans MS" w:hAnsi="Comic Sans MS" w:cs="David" w:hint="cs"/>
          <w:snapToGrid w:val="0"/>
          <w:sz w:val="20"/>
          <w:szCs w:val="22"/>
          <w:rtl/>
          <w:lang w:eastAsia="he-IL"/>
        </w:rPr>
        <w:t xml:space="preserve">באופן זה כל הזמנה מכילה רשימה חד ערכית של </w:t>
      </w:r>
      <w:r w:rsidR="00E01EE1">
        <w:rPr>
          <w:rFonts w:ascii="Comic Sans MS" w:hAnsi="Comic Sans MS" w:cs="David" w:hint="cs"/>
          <w:snapToGrid w:val="0"/>
          <w:sz w:val="20"/>
          <w:szCs w:val="22"/>
          <w:rtl/>
          <w:lang w:eastAsia="he-IL"/>
        </w:rPr>
        <w:t xml:space="preserve"> סוגי </w:t>
      </w:r>
      <w:r w:rsidRPr="00536FB7">
        <w:rPr>
          <w:rFonts w:ascii="Comic Sans MS" w:hAnsi="Comic Sans MS" w:cs="David" w:hint="cs"/>
          <w:snapToGrid w:val="0"/>
          <w:sz w:val="20"/>
          <w:szCs w:val="22"/>
          <w:rtl/>
          <w:lang w:eastAsia="he-IL"/>
        </w:rPr>
        <w:t xml:space="preserve">מוצרים וכל </w:t>
      </w:r>
      <w:r w:rsidR="00E01EE1">
        <w:rPr>
          <w:rFonts w:ascii="Comic Sans MS" w:hAnsi="Comic Sans MS" w:cs="David" w:hint="cs"/>
          <w:snapToGrid w:val="0"/>
          <w:sz w:val="20"/>
          <w:szCs w:val="22"/>
          <w:rtl/>
          <w:lang w:eastAsia="he-IL"/>
        </w:rPr>
        <w:t xml:space="preserve">סוג </w:t>
      </w:r>
      <w:r w:rsidRPr="00536FB7">
        <w:rPr>
          <w:rFonts w:ascii="Comic Sans MS" w:hAnsi="Comic Sans MS" w:cs="David" w:hint="cs"/>
          <w:snapToGrid w:val="0"/>
          <w:sz w:val="20"/>
          <w:szCs w:val="22"/>
          <w:rtl/>
          <w:lang w:eastAsia="he-IL"/>
        </w:rPr>
        <w:t xml:space="preserve">מוצר </w:t>
      </w:r>
      <w:r w:rsidR="00E01EE1">
        <w:rPr>
          <w:rFonts w:ascii="Comic Sans MS" w:hAnsi="Comic Sans MS" w:cs="David" w:hint="cs"/>
          <w:snapToGrid w:val="0"/>
          <w:sz w:val="20"/>
          <w:szCs w:val="22"/>
          <w:rtl/>
          <w:lang w:eastAsia="he-IL"/>
        </w:rPr>
        <w:t xml:space="preserve">שמוזמן למחסן </w:t>
      </w:r>
      <w:r w:rsidRPr="00536FB7">
        <w:rPr>
          <w:rFonts w:ascii="Comic Sans MS" w:hAnsi="Comic Sans MS" w:cs="David" w:hint="cs"/>
          <w:snapToGrid w:val="0"/>
          <w:sz w:val="20"/>
          <w:szCs w:val="22"/>
          <w:rtl/>
          <w:lang w:eastAsia="he-IL"/>
        </w:rPr>
        <w:t xml:space="preserve"> שייך באופן חד ערכי להזמנה אחת </w:t>
      </w:r>
      <w:r>
        <w:rPr>
          <w:rFonts w:ascii="Comic Sans MS" w:hAnsi="Comic Sans MS" w:cs="David" w:hint="cs"/>
          <w:snapToGrid w:val="0"/>
          <w:sz w:val="20"/>
          <w:szCs w:val="22"/>
          <w:rtl/>
          <w:lang w:eastAsia="he-IL"/>
        </w:rPr>
        <w:t>.</w:t>
      </w:r>
    </w:p>
    <w:p w:rsidR="00661D0A" w:rsidRPr="00506327" w:rsidRDefault="00661D0A" w:rsidP="00661D0A">
      <w:pPr>
        <w:ind w:left="360"/>
        <w:rPr>
          <w:rFonts w:ascii="Comic Sans MS" w:hAnsi="Comic Sans MS" w:cs="David"/>
          <w:snapToGrid w:val="0"/>
          <w:sz w:val="20"/>
          <w:szCs w:val="22"/>
          <w:rtl/>
          <w:lang w:eastAsia="he-IL"/>
        </w:rPr>
      </w:pPr>
    </w:p>
    <w:p w:rsidR="00661D0A" w:rsidRPr="00196243" w:rsidRDefault="00661D0A"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661D0A" w:rsidRDefault="00661D0A" w:rsidP="00E01EE1">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w:t>
      </w:r>
      <w:r w:rsidR="00E01EE1">
        <w:rPr>
          <w:rFonts w:ascii="Comic Sans MS" w:hAnsi="Comic Sans MS" w:cs="David" w:hint="cs"/>
          <w:snapToGrid w:val="0"/>
          <w:sz w:val="20"/>
          <w:szCs w:val="22"/>
          <w:rtl/>
          <w:lang w:eastAsia="he-IL"/>
        </w:rPr>
        <w:t xml:space="preserve"> הקלט :  מסך "</w:t>
      </w:r>
      <w:r>
        <w:rPr>
          <w:rFonts w:ascii="Comic Sans MS" w:hAnsi="Comic Sans MS" w:cs="David" w:hint="cs"/>
          <w:snapToGrid w:val="0"/>
          <w:sz w:val="20"/>
          <w:szCs w:val="22"/>
          <w:rtl/>
          <w:lang w:eastAsia="he-IL"/>
        </w:rPr>
        <w:t xml:space="preserve">הזמנות </w:t>
      </w:r>
      <w:r w:rsidR="00E01EE1">
        <w:rPr>
          <w:rFonts w:ascii="Comic Sans MS" w:hAnsi="Comic Sans MS" w:cs="David" w:hint="cs"/>
          <w:snapToGrid w:val="0"/>
          <w:sz w:val="20"/>
          <w:szCs w:val="22"/>
          <w:rtl/>
          <w:lang w:eastAsia="he-IL"/>
        </w:rPr>
        <w:t xml:space="preserve">מלאי </w:t>
      </w:r>
      <w:r>
        <w:rPr>
          <w:rFonts w:ascii="Comic Sans MS" w:hAnsi="Comic Sans MS" w:cs="David" w:hint="cs"/>
          <w:snapToGrid w:val="0"/>
          <w:sz w:val="20"/>
          <w:szCs w:val="22"/>
          <w:rtl/>
          <w:lang w:eastAsia="he-IL"/>
        </w:rPr>
        <w:t xml:space="preserve">" </w:t>
      </w:r>
      <w:r w:rsidR="00E01EE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p>
    <w:p w:rsidR="00661D0A" w:rsidRPr="00196243" w:rsidRDefault="00661D0A" w:rsidP="00661D0A">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ומזהה הזמנה. </w:t>
      </w:r>
    </w:p>
    <w:p w:rsidR="00661D0A" w:rsidRDefault="00661D0A" w:rsidP="00661D0A">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661D0A" w:rsidRDefault="00661D0A"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661D0A" w:rsidRDefault="00661D0A" w:rsidP="00661D0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בניית רשומת קשר  המורכבת ממזהה </w:t>
      </w:r>
      <w:r w:rsidR="00E01EE1">
        <w:rPr>
          <w:rFonts w:ascii="Comic Sans MS" w:hAnsi="Comic Sans MS" w:hint="cs"/>
          <w:b w:val="0"/>
          <w:bCs w:val="0"/>
          <w:snapToGrid w:val="0"/>
          <w:color w:val="auto"/>
          <w:sz w:val="20"/>
          <w:szCs w:val="22"/>
          <w:rtl/>
        </w:rPr>
        <w:t xml:space="preserve">סוג </w:t>
      </w:r>
      <w:r>
        <w:rPr>
          <w:rFonts w:ascii="Comic Sans MS" w:hAnsi="Comic Sans MS" w:hint="cs"/>
          <w:b w:val="0"/>
          <w:bCs w:val="0"/>
          <w:snapToGrid w:val="0"/>
          <w:color w:val="auto"/>
          <w:sz w:val="20"/>
          <w:szCs w:val="22"/>
          <w:rtl/>
        </w:rPr>
        <w:t xml:space="preserve">מוצר ומזהה הזמנה.  </w:t>
      </w:r>
    </w:p>
    <w:p w:rsidR="00661D0A" w:rsidRDefault="00661D0A"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נעילת טבלת </w:t>
      </w:r>
      <w:r w:rsidR="00E01EE1" w:rsidRPr="00E01EE1">
        <w:rPr>
          <w:rFonts w:ascii="Comic Sans MS" w:hAnsi="Comic Sans MS"/>
          <w:b w:val="0"/>
          <w:bCs w:val="0"/>
          <w:snapToGrid w:val="0"/>
          <w:sz w:val="20"/>
          <w:szCs w:val="22"/>
        </w:rPr>
        <w:t>WarehouseProductOrder</w:t>
      </w:r>
      <w:r w:rsidR="00E01EE1"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661D0A" w:rsidRPr="006E78C1" w:rsidRDefault="00E01EE1" w:rsidP="00661D0A">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קיימת רשומה כזו החזר הודעת שגיאה (הזמנה כפולה) </w:t>
      </w:r>
      <w:r w:rsidR="00661D0A" w:rsidRPr="006E78C1">
        <w:rPr>
          <w:rFonts w:ascii="Comic Sans MS" w:hAnsi="Comic Sans MS" w:hint="cs"/>
          <w:b w:val="0"/>
          <w:bCs w:val="0"/>
          <w:snapToGrid w:val="0"/>
          <w:color w:val="auto"/>
          <w:sz w:val="20"/>
          <w:szCs w:val="22"/>
          <w:rtl/>
        </w:rPr>
        <w:t xml:space="preserve">.  </w:t>
      </w:r>
    </w:p>
    <w:p w:rsidR="00E01EE1" w:rsidRDefault="00E01EE1"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הוסף רשומה לטבלת </w:t>
      </w:r>
      <w:r w:rsidRPr="00E01EE1">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snapToGrid w:val="0"/>
          <w:sz w:val="20"/>
          <w:szCs w:val="22"/>
          <w:rtl/>
        </w:rPr>
        <w:t>.</w:t>
      </w:r>
    </w:p>
    <w:p w:rsidR="00661D0A" w:rsidRDefault="00E01EE1" w:rsidP="00E01EE1">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w:t>
      </w:r>
      <w:r w:rsidR="00661D0A">
        <w:rPr>
          <w:rFonts w:ascii="Comic Sans MS" w:hAnsi="Comic Sans MS" w:hint="cs"/>
          <w:b w:val="0"/>
          <w:bCs w:val="0"/>
          <w:snapToGrid w:val="0"/>
          <w:color w:val="auto"/>
          <w:sz w:val="20"/>
          <w:szCs w:val="22"/>
          <w:rtl/>
        </w:rPr>
        <w:t xml:space="preserve">שחרור טבלת </w:t>
      </w:r>
      <w:r w:rsidRPr="00E01EE1">
        <w:rPr>
          <w:rFonts w:ascii="Comic Sans MS" w:hAnsi="Comic Sans MS"/>
          <w:b w:val="0"/>
          <w:bCs w:val="0"/>
          <w:snapToGrid w:val="0"/>
          <w:color w:val="auto"/>
          <w:sz w:val="20"/>
          <w:szCs w:val="22"/>
        </w:rPr>
        <w:t>WarehouseProductOrder</w:t>
      </w:r>
      <w:r w:rsidRPr="00E01EE1">
        <w:rPr>
          <w:rFonts w:ascii="Comic Sans MS" w:hAnsi="Comic Sans MS"/>
          <w:b w:val="0"/>
          <w:bCs w:val="0"/>
          <w:snapToGrid w:val="0"/>
          <w:color w:val="auto"/>
          <w:sz w:val="20"/>
          <w:szCs w:val="22"/>
          <w:rtl/>
        </w:rPr>
        <w:t xml:space="preserve">  </w:t>
      </w:r>
      <w:r w:rsidR="00661D0A">
        <w:rPr>
          <w:rFonts w:ascii="Comic Sans MS" w:hAnsi="Comic Sans MS" w:hint="cs"/>
          <w:b w:val="0"/>
          <w:bCs w:val="0"/>
          <w:snapToGrid w:val="0"/>
          <w:color w:val="auto"/>
          <w:sz w:val="20"/>
          <w:szCs w:val="22"/>
          <w:rtl/>
        </w:rPr>
        <w:t>מנעילה</w:t>
      </w:r>
      <w:r w:rsidR="00661D0A" w:rsidRPr="00FB16C4">
        <w:rPr>
          <w:rFonts w:ascii="Comic Sans MS" w:hAnsi="Comic Sans MS" w:hint="cs"/>
          <w:b w:val="0"/>
          <w:bCs w:val="0"/>
          <w:snapToGrid w:val="0"/>
          <w:color w:val="auto"/>
          <w:sz w:val="20"/>
          <w:szCs w:val="22"/>
          <w:rtl/>
        </w:rPr>
        <w:t>.</w:t>
      </w:r>
    </w:p>
    <w:p w:rsidR="00661D0A" w:rsidRPr="00CE7AC9" w:rsidRDefault="00661D0A" w:rsidP="00661D0A">
      <w:pPr>
        <w:rPr>
          <w:rtl/>
          <w:lang w:eastAsia="he-IL"/>
        </w:rPr>
      </w:pPr>
    </w:p>
    <w:p w:rsidR="00661D0A" w:rsidRPr="00196243" w:rsidRDefault="00661D0A" w:rsidP="008C5FD9">
      <w:pPr>
        <w:pStyle w:val="TOC1"/>
        <w:spacing w:line="240" w:lineRule="auto"/>
        <w:ind w:left="360"/>
        <w:rPr>
          <w:sz w:val="26"/>
          <w:szCs w:val="26"/>
          <w:rtl/>
        </w:rPr>
      </w:pPr>
      <w:r w:rsidRPr="00196243">
        <w:rPr>
          <w:rFonts w:ascii="Comic Sans MS" w:hAnsi="Comic Sans MS"/>
          <w:snapToGrid w:val="0"/>
          <w:color w:val="auto"/>
          <w:sz w:val="20"/>
          <w:szCs w:val="20"/>
        </w:rPr>
        <w:t>3.1[1.1.</w:t>
      </w:r>
      <w:r w:rsidR="00E01EE1">
        <w:rPr>
          <w:rFonts w:ascii="Comic Sans MS" w:hAnsi="Comic Sans MS"/>
          <w:snapToGrid w:val="0"/>
          <w:color w:val="auto"/>
          <w:sz w:val="20"/>
          <w:szCs w:val="20"/>
        </w:rPr>
        <w:t>6</w:t>
      </w:r>
      <w:r>
        <w:rPr>
          <w:rFonts w:ascii="Comic Sans MS" w:hAnsi="Comic Sans MS"/>
          <w:snapToGrid w:val="0"/>
          <w:color w:val="auto"/>
          <w:sz w:val="20"/>
          <w:szCs w:val="20"/>
        </w:rPr>
        <w:t>.2</w:t>
      </w:r>
      <w:r w:rsidR="00E01EE1">
        <w:rPr>
          <w:rFonts w:ascii="Comic Sans MS" w:hAnsi="Comic Sans MS"/>
          <w:snapToGrid w:val="0"/>
          <w:color w:val="auto"/>
          <w:sz w:val="20"/>
          <w:szCs w:val="20"/>
        </w:rPr>
        <w:t>.</w:t>
      </w:r>
      <w:r w:rsidR="008C5FD9">
        <w:rPr>
          <w:rFonts w:ascii="Comic Sans MS" w:hAnsi="Comic Sans MS"/>
          <w:snapToGrid w:val="0"/>
          <w:color w:val="auto"/>
          <w:sz w:val="20"/>
          <w:szCs w:val="20"/>
        </w:rPr>
        <w:t>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661D0A" w:rsidRDefault="00661D0A" w:rsidP="00E01EE1">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w:t>
      </w:r>
      <w:r w:rsidR="00E01EE1">
        <w:rPr>
          <w:rFonts w:ascii="Comic Sans MS" w:hAnsi="Comic Sans MS" w:cs="David" w:hint="cs"/>
          <w:snapToGrid w:val="0"/>
          <w:sz w:val="20"/>
          <w:szCs w:val="22"/>
          <w:rtl/>
          <w:lang w:eastAsia="he-IL"/>
        </w:rPr>
        <w:t xml:space="preserve">סוג </w:t>
      </w:r>
      <w:r>
        <w:rPr>
          <w:rFonts w:ascii="Comic Sans MS" w:hAnsi="Comic Sans MS" w:cs="David" w:hint="cs"/>
          <w:snapToGrid w:val="0"/>
          <w:sz w:val="20"/>
          <w:szCs w:val="22"/>
          <w:rtl/>
          <w:lang w:eastAsia="he-IL"/>
        </w:rPr>
        <w:t xml:space="preserve">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00E01EE1" w:rsidRPr="00E01EE1">
        <w:rPr>
          <w:rFonts w:ascii="Comic Sans MS" w:hAnsi="Comic Sans MS" w:cs="David"/>
          <w:snapToGrid w:val="0"/>
          <w:sz w:val="20"/>
          <w:szCs w:val="22"/>
          <w:lang w:eastAsia="he-IL"/>
        </w:rPr>
        <w:t>WarehouseProductOrder</w:t>
      </w:r>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661D0A" w:rsidRDefault="00661D0A" w:rsidP="00E01EE1">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00E01EE1" w:rsidRPr="00E01EE1">
        <w:rPr>
          <w:rFonts w:ascii="Comic Sans MS" w:hAnsi="Comic Sans MS" w:cs="David"/>
          <w:snapToGrid w:val="0"/>
          <w:sz w:val="20"/>
          <w:szCs w:val="22"/>
          <w:lang w:eastAsia="he-IL"/>
        </w:rPr>
        <w:t>WarehouseProductOrder</w:t>
      </w:r>
      <w:r w:rsidR="00E01EE1"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Pr="00CE7AC9" w:rsidRDefault="00E01EE1" w:rsidP="008C5FD9">
      <w:pPr>
        <w:pStyle w:val="TOC1"/>
        <w:rPr>
          <w:rFonts w:ascii="Comic Sans MS" w:hAnsi="Comic Sans MS"/>
          <w:b w:val="0"/>
          <w:bCs w:val="0"/>
          <w:snapToGrid w:val="0"/>
          <w:color w:val="auto"/>
          <w:highlight w:val="yellow"/>
          <w:rtl/>
        </w:rPr>
      </w:pPr>
      <w:r>
        <w:rPr>
          <w:snapToGrid w:val="0"/>
          <w:sz w:val="20"/>
          <w:szCs w:val="22"/>
          <w:rtl/>
        </w:rPr>
        <w:br w:type="page"/>
      </w:r>
      <w:r w:rsidR="008C5FD9">
        <w:rPr>
          <w:rFonts w:hint="cs"/>
          <w:snapToGrid w:val="0"/>
          <w:sz w:val="20"/>
          <w:szCs w:val="22"/>
          <w:rtl/>
        </w:rPr>
        <w:lastRenderedPageBreak/>
        <w:t xml:space="preserve">       </w:t>
      </w:r>
      <w:r w:rsidR="008C5FD9" w:rsidRPr="00B8246B">
        <w:rPr>
          <w:rFonts w:ascii="Comic Sans MS" w:hAnsi="Comic Sans MS"/>
          <w:b w:val="0"/>
          <w:bCs w:val="0"/>
          <w:snapToGrid w:val="0"/>
          <w:color w:val="auto"/>
        </w:rPr>
        <w:t>3.1[1.1.6.2.2]</w:t>
      </w:r>
      <w:r w:rsidR="008C5FD9" w:rsidRPr="00B8246B">
        <w:rPr>
          <w:rFonts w:ascii="Comic Sans MS" w:hAnsi="Comic Sans MS" w:hint="cs"/>
          <w:b w:val="0"/>
          <w:bCs w:val="0"/>
          <w:snapToGrid w:val="0"/>
          <w:color w:val="auto"/>
          <w:rtl/>
        </w:rPr>
        <w:t xml:space="preserve">  </w:t>
      </w:r>
      <w:r w:rsidR="008C5FD9" w:rsidRPr="00B8246B">
        <w:rPr>
          <w:rFonts w:ascii="Comic Sans MS" w:hAnsi="Comic Sans MS" w:hint="cs"/>
          <w:snapToGrid w:val="0"/>
          <w:color w:val="auto"/>
          <w:rtl/>
        </w:rPr>
        <w:t>הסרת  סוג מוצר מהזמנת מחסן</w:t>
      </w:r>
      <w:r w:rsidR="008C5FD9" w:rsidRPr="00B8246B">
        <w:rPr>
          <w:rFonts w:ascii="Comic Sans MS" w:hAnsi="Comic Sans MS" w:hint="cs"/>
          <w:b w:val="0"/>
          <w:bCs w:val="0"/>
          <w:snapToGrid w:val="0"/>
          <w:color w:val="auto"/>
          <w:rtl/>
        </w:rPr>
        <w:t xml:space="preserve"> </w:t>
      </w:r>
    </w:p>
    <w:p w:rsidR="008C5FD9" w:rsidRPr="00F16BC1"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8C5FD9" w:rsidRDefault="008C5FD9" w:rsidP="008C5FD9">
      <w:pPr>
        <w:ind w:left="360"/>
        <w:rPr>
          <w:rFonts w:ascii="Comic Sans MS" w:hAnsi="Comic Sans MS" w:cs="David"/>
          <w:snapToGrid w:val="0"/>
          <w:sz w:val="20"/>
          <w:szCs w:val="22"/>
          <w:rtl/>
          <w:lang w:eastAsia="he-IL"/>
        </w:rPr>
      </w:pPr>
      <w:r w:rsidRPr="00506327">
        <w:rPr>
          <w:rFonts w:ascii="Comic Sans MS" w:hAnsi="Comic Sans MS" w:cs="David" w:hint="cs"/>
          <w:snapToGrid w:val="0"/>
          <w:sz w:val="20"/>
          <w:szCs w:val="22"/>
          <w:rtl/>
          <w:lang w:eastAsia="he-IL"/>
        </w:rPr>
        <w:t xml:space="preserve">במהלך הביצוע של הזמנה יש צורך </w:t>
      </w:r>
      <w:r>
        <w:rPr>
          <w:rFonts w:ascii="Comic Sans MS" w:hAnsi="Comic Sans MS" w:cs="David" w:hint="cs"/>
          <w:snapToGrid w:val="0"/>
          <w:sz w:val="20"/>
          <w:szCs w:val="22"/>
          <w:rtl/>
          <w:lang w:eastAsia="he-IL"/>
        </w:rPr>
        <w:t>לעיתים להסיר  סוגי מוצרים מה</w:t>
      </w:r>
      <w:r w:rsidRPr="00506327">
        <w:rPr>
          <w:rFonts w:ascii="Comic Sans MS" w:hAnsi="Comic Sans MS" w:cs="David" w:hint="cs"/>
          <w:snapToGrid w:val="0"/>
          <w:sz w:val="20"/>
          <w:szCs w:val="22"/>
          <w:rtl/>
          <w:lang w:eastAsia="he-IL"/>
        </w:rPr>
        <w:t xml:space="preserve">הזמנה. התהליך  נעשה בעמדת </w:t>
      </w:r>
      <w:r>
        <w:rPr>
          <w:rFonts w:ascii="Comic Sans MS" w:hAnsi="Comic Sans MS" w:cs="David" w:hint="cs"/>
          <w:snapToGrid w:val="0"/>
          <w:sz w:val="20"/>
          <w:szCs w:val="22"/>
          <w:rtl/>
          <w:lang w:eastAsia="he-IL"/>
        </w:rPr>
        <w:t>המחסנאי</w:t>
      </w:r>
      <w:r w:rsidRPr="00506327">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הסרת סוג מוצר מהזמנה הוא למעשה התרת הקשר המוגדר בטבלת </w:t>
      </w:r>
      <w:r w:rsidRPr="00506327">
        <w:rPr>
          <w:rFonts w:ascii="Comic Sans MS" w:hAnsi="Comic Sans MS" w:cs="David" w:hint="cs"/>
          <w:snapToGrid w:val="0"/>
          <w:sz w:val="20"/>
          <w:szCs w:val="22"/>
          <w:rtl/>
          <w:lang w:eastAsia="he-IL"/>
        </w:rPr>
        <w:t xml:space="preserve"> </w:t>
      </w:r>
      <w:r w:rsidRPr="00E01EE1">
        <w:rPr>
          <w:rFonts w:ascii="Comic Sans MS" w:hAnsi="Comic Sans MS" w:cs="David"/>
          <w:snapToGrid w:val="0"/>
          <w:sz w:val="20"/>
          <w:szCs w:val="22"/>
          <w:lang w:eastAsia="he-IL"/>
        </w:rPr>
        <w:t>WarehouseProductOrder</w:t>
      </w:r>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אם לאחר הסרה של סוג מוצר מהזמנה ההזמנה ריקה היא לא תבוטל  ותישאר פתוחה במצב פעיל עד שתוסר או תעודכן. </w:t>
      </w:r>
    </w:p>
    <w:p w:rsidR="00065574" w:rsidRPr="00506327" w:rsidRDefault="00065574" w:rsidP="008C5FD9">
      <w:pPr>
        <w:ind w:left="360"/>
        <w:rPr>
          <w:rFonts w:ascii="Comic Sans MS" w:hAnsi="Comic Sans MS" w:cs="David"/>
          <w:snapToGrid w:val="0"/>
          <w:sz w:val="20"/>
          <w:szCs w:val="22"/>
          <w:rtl/>
          <w:lang w:eastAsia="he-IL"/>
        </w:rPr>
      </w:pPr>
    </w:p>
    <w:p w:rsidR="008C5FD9" w:rsidRPr="00196243"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"ניהול הזמנות " .  </w:t>
      </w:r>
    </w:p>
    <w:p w:rsidR="008C5FD9" w:rsidRDefault="008C5FD9" w:rsidP="008C5FD9">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ומזהה הזמנה. </w:t>
      </w:r>
    </w:p>
    <w:p w:rsidR="00065574" w:rsidRPr="00196243" w:rsidRDefault="00065574" w:rsidP="008C5FD9">
      <w:pPr>
        <w:tabs>
          <w:tab w:val="left" w:pos="180"/>
          <w:tab w:val="left" w:pos="540"/>
          <w:tab w:val="left" w:pos="900"/>
        </w:tabs>
        <w:ind w:left="360"/>
        <w:rPr>
          <w:rFonts w:ascii="Comic Sans MS" w:hAnsi="Comic Sans MS" w:cs="David"/>
          <w:snapToGrid w:val="0"/>
          <w:sz w:val="20"/>
          <w:szCs w:val="22"/>
          <w:rtl/>
          <w:lang w:eastAsia="he-IL"/>
        </w:rPr>
      </w:pPr>
    </w:p>
    <w:p w:rsidR="008C5FD9" w:rsidRDefault="008C5FD9" w:rsidP="008C5FD9">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w:t>
      </w:r>
      <w:r w:rsidRPr="00536FB7">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נעילת טבלת </w:t>
      </w:r>
      <w:r w:rsidRPr="008C5FD9">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הקשר  המורכבת ממזהה מוצר ומזהה הזמנה בטבלת </w:t>
      </w:r>
      <w:r w:rsidRPr="008C5FD9">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8C5FD9" w:rsidRDefault="008C5FD9"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וסיים.</w:t>
      </w:r>
    </w:p>
    <w:p w:rsidR="008C5FD9" w:rsidRPr="006E78C1" w:rsidRDefault="00065574"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008C5FD9" w:rsidRPr="006E78C1">
        <w:rPr>
          <w:rFonts w:ascii="Comic Sans MS" w:hAnsi="Comic Sans MS" w:hint="cs"/>
          <w:b w:val="0"/>
          <w:bCs w:val="0"/>
          <w:snapToGrid w:val="0"/>
          <w:color w:val="auto"/>
          <w:sz w:val="20"/>
          <w:szCs w:val="22"/>
          <w:rtl/>
        </w:rPr>
        <w:t xml:space="preserve">. </w:t>
      </w:r>
      <w:r w:rsidR="008C5FD9">
        <w:rPr>
          <w:rFonts w:ascii="Comic Sans MS" w:hAnsi="Comic Sans MS" w:hint="cs"/>
          <w:b w:val="0"/>
          <w:bCs w:val="0"/>
          <w:snapToGrid w:val="0"/>
          <w:color w:val="auto"/>
          <w:sz w:val="20"/>
          <w:szCs w:val="22"/>
          <w:rtl/>
        </w:rPr>
        <w:t>הסרת</w:t>
      </w:r>
      <w:r w:rsidR="008C5FD9" w:rsidRPr="006E78C1">
        <w:rPr>
          <w:rFonts w:ascii="Comic Sans MS" w:hAnsi="Comic Sans MS" w:hint="cs"/>
          <w:b w:val="0"/>
          <w:bCs w:val="0"/>
          <w:snapToGrid w:val="0"/>
          <w:color w:val="auto"/>
          <w:sz w:val="20"/>
          <w:szCs w:val="22"/>
          <w:rtl/>
        </w:rPr>
        <w:t xml:space="preserve"> הרשומה </w:t>
      </w:r>
      <w:r w:rsidR="008C5FD9">
        <w:rPr>
          <w:rFonts w:ascii="Comic Sans MS" w:hAnsi="Comic Sans MS" w:hint="cs"/>
          <w:b w:val="0"/>
          <w:bCs w:val="0"/>
          <w:snapToGrid w:val="0"/>
          <w:color w:val="auto"/>
          <w:sz w:val="20"/>
          <w:szCs w:val="22"/>
          <w:rtl/>
        </w:rPr>
        <w:t xml:space="preserve">מטבלת </w:t>
      </w:r>
      <w:r w:rsidR="008C5FD9" w:rsidRPr="008C5FD9">
        <w:rPr>
          <w:rFonts w:ascii="Comic Sans MS" w:hAnsi="Comic Sans MS"/>
          <w:b w:val="0"/>
          <w:bCs w:val="0"/>
          <w:snapToGrid w:val="0"/>
          <w:sz w:val="20"/>
          <w:szCs w:val="22"/>
        </w:rPr>
        <w:t>WarehouseProductOrder</w:t>
      </w:r>
      <w:r w:rsidR="008C5FD9" w:rsidRPr="00536FB7">
        <w:rPr>
          <w:rFonts w:ascii="Comic Sans MS" w:hAnsi="Comic Sans MS"/>
          <w:snapToGrid w:val="0"/>
          <w:sz w:val="20"/>
          <w:szCs w:val="22"/>
          <w:rtl/>
        </w:rPr>
        <w:t xml:space="preserve">  </w:t>
      </w:r>
      <w:r w:rsidR="008C5FD9" w:rsidRPr="006E78C1">
        <w:rPr>
          <w:rFonts w:ascii="Comic Sans MS" w:hAnsi="Comic Sans MS" w:hint="cs"/>
          <w:b w:val="0"/>
          <w:bCs w:val="0"/>
          <w:snapToGrid w:val="0"/>
          <w:color w:val="auto"/>
          <w:sz w:val="20"/>
          <w:szCs w:val="22"/>
          <w:rtl/>
        </w:rPr>
        <w:t xml:space="preserve">.  </w:t>
      </w:r>
    </w:p>
    <w:p w:rsidR="008C5FD9" w:rsidRDefault="00065574" w:rsidP="008C5FD9">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008C5FD9">
        <w:rPr>
          <w:rFonts w:ascii="Comic Sans MS" w:hAnsi="Comic Sans MS" w:hint="cs"/>
          <w:b w:val="0"/>
          <w:bCs w:val="0"/>
          <w:snapToGrid w:val="0"/>
          <w:color w:val="auto"/>
          <w:sz w:val="20"/>
          <w:szCs w:val="22"/>
          <w:rtl/>
        </w:rPr>
        <w:t xml:space="preserve">. שחרור טבלת </w:t>
      </w:r>
      <w:r w:rsidR="008C5FD9" w:rsidRPr="008C5FD9">
        <w:rPr>
          <w:rFonts w:ascii="Comic Sans MS" w:hAnsi="Comic Sans MS"/>
          <w:b w:val="0"/>
          <w:bCs w:val="0"/>
          <w:snapToGrid w:val="0"/>
          <w:sz w:val="20"/>
          <w:szCs w:val="22"/>
        </w:rPr>
        <w:t>WarehouseProductOrder</w:t>
      </w:r>
      <w:r w:rsidR="008C5FD9" w:rsidRPr="00536FB7">
        <w:rPr>
          <w:rFonts w:ascii="Comic Sans MS" w:hAnsi="Comic Sans MS"/>
          <w:snapToGrid w:val="0"/>
          <w:sz w:val="20"/>
          <w:szCs w:val="22"/>
          <w:rtl/>
        </w:rPr>
        <w:t xml:space="preserve">  </w:t>
      </w:r>
      <w:r w:rsidR="008C5FD9">
        <w:rPr>
          <w:rFonts w:ascii="Comic Sans MS" w:hAnsi="Comic Sans MS" w:hint="cs"/>
          <w:b w:val="0"/>
          <w:bCs w:val="0"/>
          <w:snapToGrid w:val="0"/>
          <w:color w:val="auto"/>
          <w:sz w:val="20"/>
          <w:szCs w:val="22"/>
          <w:rtl/>
        </w:rPr>
        <w:t>מנעילה</w:t>
      </w:r>
      <w:r w:rsidR="008C5FD9" w:rsidRPr="00FB16C4">
        <w:rPr>
          <w:rFonts w:ascii="Comic Sans MS" w:hAnsi="Comic Sans MS" w:hint="cs"/>
          <w:b w:val="0"/>
          <w:bCs w:val="0"/>
          <w:snapToGrid w:val="0"/>
          <w:color w:val="auto"/>
          <w:sz w:val="20"/>
          <w:szCs w:val="22"/>
          <w:rtl/>
        </w:rPr>
        <w:t>.</w:t>
      </w:r>
    </w:p>
    <w:p w:rsidR="00065574" w:rsidRPr="00065574" w:rsidRDefault="00065574" w:rsidP="00065574">
      <w:pPr>
        <w:rPr>
          <w:rtl/>
          <w:lang w:eastAsia="he-IL"/>
        </w:rPr>
      </w:pPr>
    </w:p>
    <w:p w:rsidR="008C5FD9" w:rsidRPr="00196243" w:rsidRDefault="008C5FD9" w:rsidP="008C5FD9">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8C5FD9" w:rsidRDefault="008C5FD9" w:rsidP="008C5FD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קשר מוצר-הזמנה  חדשה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E01EE1">
        <w:rPr>
          <w:rFonts w:ascii="Comic Sans MS" w:hAnsi="Comic Sans MS" w:cs="David"/>
          <w:snapToGrid w:val="0"/>
          <w:sz w:val="20"/>
          <w:szCs w:val="22"/>
          <w:lang w:eastAsia="he-IL"/>
        </w:rPr>
        <w:t>WarehouseProductOrder</w:t>
      </w:r>
      <w:r w:rsidRPr="00536FB7">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w:t>
      </w:r>
    </w:p>
    <w:p w:rsidR="008C5FD9" w:rsidRDefault="008C5FD9" w:rsidP="008C5FD9">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E01EE1">
        <w:rPr>
          <w:rFonts w:ascii="Comic Sans MS" w:hAnsi="Comic Sans MS" w:cs="David"/>
          <w:snapToGrid w:val="0"/>
          <w:sz w:val="20"/>
          <w:szCs w:val="22"/>
          <w:lang w:eastAsia="he-IL"/>
        </w:rPr>
        <w:t>WarehouseProductOrder</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B8246B" w:rsidRDefault="00065574" w:rsidP="00065574">
      <w:pPr>
        <w:pStyle w:val="TOC1"/>
        <w:rPr>
          <w:rFonts w:ascii="Comic Sans MS" w:hAnsi="Comic Sans MS"/>
          <w:b w:val="0"/>
          <w:bCs w:val="0"/>
          <w:snapToGrid w:val="0"/>
          <w:color w:val="auto"/>
          <w:rtl/>
        </w:rPr>
      </w:pPr>
      <w:r w:rsidRPr="00B8246B">
        <w:rPr>
          <w:rFonts w:ascii="Comic Sans MS" w:hAnsi="Comic Sans MS"/>
          <w:b w:val="0"/>
          <w:bCs w:val="0"/>
          <w:snapToGrid w:val="0"/>
          <w:color w:val="auto"/>
        </w:rPr>
        <w:t>3.1[1.1.6.2.3]</w:t>
      </w:r>
      <w:r w:rsidRPr="00B8246B">
        <w:rPr>
          <w:rFonts w:ascii="Comic Sans MS" w:hAnsi="Comic Sans MS" w:hint="cs"/>
          <w:b w:val="0"/>
          <w:bCs w:val="0"/>
          <w:snapToGrid w:val="0"/>
          <w:color w:val="auto"/>
          <w:rtl/>
        </w:rPr>
        <w:t xml:space="preserve">  </w:t>
      </w:r>
      <w:r w:rsidRPr="00B8246B">
        <w:rPr>
          <w:rFonts w:ascii="Comic Sans MS" w:hAnsi="Comic Sans MS" w:hint="cs"/>
          <w:snapToGrid w:val="0"/>
          <w:color w:val="auto"/>
          <w:rtl/>
        </w:rPr>
        <w:t xml:space="preserve">עדכון  כמות סוג מוצר בהזמנת מחסן  </w:t>
      </w:r>
      <w:r w:rsidRPr="00B8246B">
        <w:rPr>
          <w:rFonts w:ascii="Comic Sans MS" w:hAnsi="Comic Sans MS" w:hint="cs"/>
          <w:b w:val="0"/>
          <w:bCs w:val="0"/>
          <w:snapToGrid w:val="0"/>
          <w:color w:val="auto"/>
          <w:rtl/>
        </w:rPr>
        <w:t xml:space="preserve">  </w:t>
      </w:r>
    </w:p>
    <w:p w:rsidR="00065574" w:rsidRPr="00F16BC1"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כמויות לסוג מוצר בהזמנת מחסן .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Pr="00196243"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כל תהליך שמעוניין ורשאי לעדכן כמות סוג מוצר ברשומת הזמנה למחסן.  </w:t>
      </w:r>
    </w:p>
    <w:p w:rsidR="00065574" w:rsidRDefault="00065574" w:rsidP="00065574">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עם כמות מעודכנת. </w:t>
      </w:r>
    </w:p>
    <w:p w:rsidR="00065574" w:rsidRPr="00196243" w:rsidRDefault="00065574" w:rsidP="00065574">
      <w:pPr>
        <w:tabs>
          <w:tab w:val="left" w:pos="180"/>
          <w:tab w:val="left" w:pos="540"/>
          <w:tab w:val="left" w:pos="900"/>
        </w:tabs>
        <w:ind w:left="360"/>
        <w:rPr>
          <w:rFonts w:ascii="Comic Sans MS" w:hAnsi="Comic Sans MS" w:cs="David"/>
          <w:snapToGrid w:val="0"/>
          <w:sz w:val="20"/>
          <w:szCs w:val="22"/>
          <w:rtl/>
          <w:lang w:eastAsia="he-IL"/>
        </w:rPr>
      </w:pPr>
    </w:p>
    <w:p w:rsidR="00065574" w:rsidRDefault="00065574" w:rsidP="00065574">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8C5FD9">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רשומת סוג המוצר וההזמנה בטבלה על פי מזהה סוג מוצר ומזהה הזמנה.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לא קיימת רשומה, החזר </w:t>
      </w:r>
      <w:r>
        <w:rPr>
          <w:rFonts w:ascii="Comic Sans MS" w:hAnsi="Comic Sans MS"/>
          <w:b w:val="0"/>
          <w:bCs w:val="0"/>
          <w:snapToGrid w:val="0"/>
          <w:color w:val="auto"/>
          <w:sz w:val="20"/>
          <w:szCs w:val="22"/>
        </w:rPr>
        <w:t>Not Found</w:t>
      </w:r>
      <w:r>
        <w:rPr>
          <w:rFonts w:ascii="Comic Sans MS" w:hAnsi="Comic Sans MS" w:hint="cs"/>
          <w:b w:val="0"/>
          <w:bCs w:val="0"/>
          <w:snapToGrid w:val="0"/>
          <w:color w:val="auto"/>
          <w:sz w:val="20"/>
          <w:szCs w:val="22"/>
          <w:rtl/>
        </w:rPr>
        <w:t xml:space="preserve">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אחרת, דריסת רשומת ההזמנה ע"י רשומת ההזמנה החדשה .  </w:t>
      </w:r>
    </w:p>
    <w:p w:rsidR="00065574" w:rsidRDefault="00065574" w:rsidP="00065574">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שחרור טבלת </w:t>
      </w:r>
      <w:r w:rsidRPr="008C5FD9">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מנעילה</w:t>
      </w:r>
      <w:r w:rsidRPr="00FB16C4">
        <w:rPr>
          <w:rFonts w:ascii="Comic Sans MS" w:hAnsi="Comic Sans MS" w:hint="cs"/>
          <w:b w:val="0"/>
          <w:bCs w:val="0"/>
          <w:snapToGrid w:val="0"/>
          <w:color w:val="auto"/>
          <w:sz w:val="20"/>
          <w:szCs w:val="22"/>
          <w:rtl/>
        </w:rPr>
        <w:t>.</w:t>
      </w:r>
    </w:p>
    <w:p w:rsidR="00065574" w:rsidRPr="00065574" w:rsidRDefault="00065574" w:rsidP="00065574">
      <w:pPr>
        <w:rPr>
          <w:rtl/>
          <w:lang w:eastAsia="he-IL"/>
        </w:rPr>
      </w:pPr>
    </w:p>
    <w:p w:rsidR="00065574" w:rsidRPr="00196243" w:rsidRDefault="00065574" w:rsidP="00065574">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רשומת </w:t>
      </w:r>
      <w:r>
        <w:rPr>
          <w:rFonts w:ascii="Comic Sans MS" w:hAnsi="Comic Sans MS" w:cs="David" w:hint="cs"/>
          <w:snapToGrid w:val="0"/>
          <w:sz w:val="20"/>
          <w:szCs w:val="22"/>
          <w:rtl/>
          <w:lang w:eastAsia="he-IL"/>
        </w:rPr>
        <w:t xml:space="preserve">הזמנה מעודכנת כפי שמופיעה בנספח </w:t>
      </w:r>
      <w:r>
        <w:rPr>
          <w:rFonts w:ascii="Comic Sans MS" w:hAnsi="Comic Sans MS" w:cs="David"/>
          <w:snapToGrid w:val="0"/>
          <w:sz w:val="20"/>
          <w:szCs w:val="22"/>
          <w:lang w:eastAsia="he-IL"/>
        </w:rPr>
        <w:t>5.3</w:t>
      </w:r>
      <w:r>
        <w:rPr>
          <w:rFonts w:ascii="Comic Sans MS" w:hAnsi="Comic Sans MS" w:cs="David" w:hint="cs"/>
          <w:snapToGrid w:val="0"/>
          <w:sz w:val="20"/>
          <w:szCs w:val="22"/>
          <w:rtl/>
          <w:lang w:eastAsia="he-IL"/>
        </w:rPr>
        <w:t xml:space="preserve">  (תרשים </w:t>
      </w:r>
      <w:r>
        <w:rPr>
          <w:rFonts w:ascii="Comic Sans MS" w:hAnsi="Comic Sans MS" w:cs="David" w:hint="cs"/>
          <w:snapToGrid w:val="0"/>
          <w:sz w:val="20"/>
          <w:szCs w:val="22"/>
          <w:lang w:eastAsia="he-IL"/>
        </w:rPr>
        <w:t>ERD</w:t>
      </w:r>
      <w:r>
        <w:rPr>
          <w:rFonts w:ascii="Comic Sans MS" w:hAnsi="Comic Sans MS" w:cs="David" w:hint="cs"/>
          <w:snapToGrid w:val="0"/>
          <w:sz w:val="20"/>
          <w:szCs w:val="22"/>
          <w:rtl/>
          <w:lang w:eastAsia="he-IL"/>
        </w:rPr>
        <w:t xml:space="preserve"> )  בהגדרת הטבלה </w:t>
      </w:r>
      <w:r w:rsidRPr="00065574">
        <w:rPr>
          <w:rFonts w:ascii="Comic Sans MS" w:hAnsi="Comic Sans MS"/>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Pr="00FB16C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65574">
        <w:rPr>
          <w:rFonts w:ascii="Comic Sans MS" w:hAnsi="Comic Sans MS"/>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w:t>
      </w:r>
    </w:p>
    <w:p w:rsidR="00065574" w:rsidRDefault="00065574" w:rsidP="00A67F2B">
      <w:pPr>
        <w:rPr>
          <w:snapToGrid w:val="0"/>
          <w:sz w:val="20"/>
          <w:szCs w:val="22"/>
          <w:rtl/>
        </w:rPr>
      </w:pPr>
    </w:p>
    <w:p w:rsidR="00065574" w:rsidRPr="00CE7AC9" w:rsidRDefault="00065574" w:rsidP="00F55513">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B8246B">
        <w:rPr>
          <w:rFonts w:ascii="Comic Sans MS" w:hAnsi="Comic Sans MS"/>
          <w:b w:val="0"/>
          <w:bCs w:val="0"/>
          <w:snapToGrid w:val="0"/>
          <w:color w:val="auto"/>
        </w:rPr>
        <w:lastRenderedPageBreak/>
        <w:t>3.1[1.1.6.2.</w:t>
      </w:r>
      <w:r w:rsidR="00F55513" w:rsidRPr="00B8246B">
        <w:rPr>
          <w:rFonts w:ascii="Comic Sans MS" w:hAnsi="Comic Sans MS"/>
          <w:b w:val="0"/>
          <w:bCs w:val="0"/>
          <w:snapToGrid w:val="0"/>
          <w:color w:val="auto"/>
        </w:rPr>
        <w:t>4</w:t>
      </w:r>
      <w:r w:rsidRPr="00B8246B">
        <w:rPr>
          <w:rFonts w:ascii="Comic Sans MS" w:hAnsi="Comic Sans MS"/>
          <w:b w:val="0"/>
          <w:bCs w:val="0"/>
          <w:snapToGrid w:val="0"/>
          <w:color w:val="auto"/>
        </w:rPr>
        <w:t>]</w:t>
      </w:r>
      <w:r w:rsidRPr="00B8246B">
        <w:rPr>
          <w:rFonts w:ascii="Comic Sans MS" w:hAnsi="Comic Sans MS" w:hint="cs"/>
          <w:b w:val="0"/>
          <w:bCs w:val="0"/>
          <w:snapToGrid w:val="0"/>
          <w:color w:val="auto"/>
          <w:rtl/>
        </w:rPr>
        <w:t xml:space="preserve">  </w:t>
      </w:r>
      <w:r w:rsidRPr="00B8246B">
        <w:rPr>
          <w:rFonts w:ascii="Comic Sans MS" w:hAnsi="Comic Sans MS" w:hint="cs"/>
          <w:snapToGrid w:val="0"/>
          <w:color w:val="auto"/>
          <w:rtl/>
        </w:rPr>
        <w:t xml:space="preserve">הצגת סוגי מוצרים בהזמנת מחסן  </w:t>
      </w:r>
      <w:r w:rsidRPr="00B8246B">
        <w:rPr>
          <w:rFonts w:ascii="Comic Sans MS" w:hAnsi="Comic Sans MS" w:hint="cs"/>
          <w:b w:val="0"/>
          <w:bCs w:val="0"/>
          <w:snapToGrid w:val="0"/>
          <w:color w:val="auto"/>
          <w:rtl/>
        </w:rPr>
        <w:t xml:space="preserve">  </w:t>
      </w:r>
    </w:p>
    <w:p w:rsidR="00F55513" w:rsidRPr="00F16BC1"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3.1[1.1.</w:t>
      </w:r>
      <w:r>
        <w:rPr>
          <w:rFonts w:ascii="Comic Sans MS" w:hAnsi="Comic Sans MS"/>
          <w:snapToGrid w:val="0"/>
          <w:color w:val="auto"/>
          <w:sz w:val="20"/>
          <w:szCs w:val="20"/>
        </w:rPr>
        <w:t>6.2.4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זוהי </w:t>
      </w:r>
      <w:r w:rsidRPr="00196243">
        <w:rPr>
          <w:rFonts w:ascii="Comic Sans MS" w:hAnsi="Comic Sans MS" w:cs="David" w:hint="cs"/>
          <w:snapToGrid w:val="0"/>
          <w:sz w:val="20"/>
          <w:szCs w:val="22"/>
          <w:rtl/>
          <w:lang w:eastAsia="he-IL"/>
        </w:rPr>
        <w:t xml:space="preserve">פונקציה </w:t>
      </w:r>
      <w:r>
        <w:rPr>
          <w:rFonts w:ascii="Comic Sans MS" w:hAnsi="Comic Sans MS" w:cs="David" w:hint="cs"/>
          <w:snapToGrid w:val="0"/>
          <w:sz w:val="20"/>
          <w:szCs w:val="22"/>
          <w:rtl/>
          <w:lang w:eastAsia="he-IL"/>
        </w:rPr>
        <w:t xml:space="preserve">פנימית ב </w:t>
      </w:r>
      <w:r>
        <w:rPr>
          <w:rFonts w:ascii="Comic Sans MS" w:hAnsi="Comic Sans MS" w:cs="David" w:hint="cs"/>
          <w:snapToGrid w:val="0"/>
          <w:sz w:val="20"/>
          <w:szCs w:val="22"/>
          <w:lang w:eastAsia="he-IL"/>
        </w:rPr>
        <w:t>D</w:t>
      </w:r>
      <w:r>
        <w:rPr>
          <w:rFonts w:ascii="Comic Sans MS" w:hAnsi="Comic Sans MS" w:cs="David"/>
          <w:snapToGrid w:val="0"/>
          <w:sz w:val="20"/>
          <w:szCs w:val="22"/>
          <w:lang w:eastAsia="he-IL"/>
        </w:rPr>
        <w:t>1</w:t>
      </w:r>
      <w:r>
        <w:rPr>
          <w:rFonts w:ascii="Comic Sans MS" w:hAnsi="Comic Sans MS" w:cs="David" w:hint="cs"/>
          <w:snapToGrid w:val="0"/>
          <w:sz w:val="20"/>
          <w:szCs w:val="22"/>
          <w:rtl/>
          <w:lang w:eastAsia="he-IL"/>
        </w:rPr>
        <w:t xml:space="preserve"> הבונה רשימת  סוגי מוצרים.  פעולה זו נדרשת כאשר  תהליך מעוניין לקבל רשימה של סוגי מוצרים  בהזמנה על פי קריטריונים המוגדרים ברשומת חיפוש סוג מוצר בהזמנת מחסן </w:t>
      </w:r>
      <w:r w:rsidRPr="00196243">
        <w:rPr>
          <w:rFonts w:ascii="Comic Sans MS" w:hAnsi="Comic Sans MS" w:cs="David" w:hint="cs"/>
          <w:snapToGrid w:val="0"/>
          <w:sz w:val="20"/>
          <w:szCs w:val="22"/>
          <w:rtl/>
          <w:lang w:eastAsia="he-IL"/>
        </w:rPr>
        <w:t xml:space="preserve">.  </w:t>
      </w:r>
    </w:p>
    <w:p w:rsidR="00065574" w:rsidRPr="00196243" w:rsidRDefault="00065574" w:rsidP="00065574">
      <w:pPr>
        <w:ind w:left="360"/>
        <w:rPr>
          <w:rFonts w:ascii="Comic Sans MS" w:hAnsi="Comic Sans MS" w:cs="David"/>
          <w:snapToGrid w:val="0"/>
          <w:sz w:val="20"/>
          <w:szCs w:val="22"/>
          <w:rtl/>
          <w:lang w:eastAsia="he-IL"/>
        </w:rPr>
      </w:pPr>
    </w:p>
    <w:p w:rsidR="00F55513" w:rsidRPr="00196243"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הזמנות"   , טבלת</w:t>
      </w:r>
      <w:r>
        <w:rPr>
          <w:rFonts w:ascii="Comic Sans MS" w:hAnsi="Comic Sans MS" w:hint="cs"/>
          <w:snapToGrid w:val="0"/>
          <w:sz w:val="20"/>
          <w:szCs w:val="22"/>
          <w:rtl/>
        </w:rPr>
        <w:t xml:space="preserve"> </w:t>
      </w:r>
      <w:r w:rsidRPr="00065574">
        <w:rPr>
          <w:rFonts w:ascii="Comic Sans MS" w:hAnsi="Comic Sans MS"/>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cs="David" w:hint="cs"/>
          <w:snapToGrid w:val="0"/>
          <w:sz w:val="20"/>
          <w:szCs w:val="22"/>
          <w:rtl/>
          <w:lang w:eastAsia="he-IL"/>
        </w:rPr>
        <w:t xml:space="preserve">.  </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סוג מוצר בהזמנה. </w:t>
      </w:r>
    </w:p>
    <w:p w:rsidR="00065574" w:rsidRPr="00196243" w:rsidRDefault="00065574" w:rsidP="00065574">
      <w:pPr>
        <w:ind w:left="360"/>
        <w:rPr>
          <w:rFonts w:ascii="Comic Sans MS" w:hAnsi="Comic Sans MS" w:cs="David"/>
          <w:snapToGrid w:val="0"/>
          <w:sz w:val="20"/>
          <w:szCs w:val="22"/>
          <w:rtl/>
          <w:lang w:eastAsia="he-IL"/>
        </w:rPr>
      </w:pPr>
    </w:p>
    <w:p w:rsidR="00F55513" w:rsidRDefault="00F55513" w:rsidP="00F55513">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065574">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על פי שדות החיפוש ברשומת חיפוש סוג המותר בהזמנה ,תופק רשימת סוגי מוצרים בהזמנות העונים על הקריטריון.</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תוחזר הודעה מתאימה למשתמש.</w:t>
      </w:r>
    </w:p>
    <w:p w:rsidR="00065574" w:rsidRDefault="00065574" w:rsidP="00065574">
      <w:pPr>
        <w:pStyle w:val="TOC1"/>
        <w:spacing w:line="240" w:lineRule="auto"/>
        <w:ind w:left="360"/>
        <w:rPr>
          <w:rFonts w:ascii="Comic Sans MS" w:hAnsi="Comic Sans MS"/>
          <w:b w:val="0"/>
          <w:bCs w:val="0"/>
          <w:snapToGrid w:val="0"/>
          <w:color w:val="auto"/>
          <w:sz w:val="20"/>
          <w:szCs w:val="22"/>
          <w:rtl/>
        </w:rPr>
      </w:pPr>
      <w:r w:rsidRPr="00702BD3">
        <w:rPr>
          <w:rFonts w:ascii="Comic Sans MS" w:hAnsi="Comic Sans MS" w:hint="cs"/>
          <w:b w:val="0"/>
          <w:bCs w:val="0"/>
          <w:snapToGrid w:val="0"/>
          <w:color w:val="auto"/>
          <w:sz w:val="20"/>
          <w:szCs w:val="22"/>
          <w:rtl/>
        </w:rPr>
        <w:t xml:space="preserve">4. </w:t>
      </w:r>
      <w:r>
        <w:rPr>
          <w:rFonts w:ascii="Comic Sans MS" w:hAnsi="Comic Sans MS" w:hint="cs"/>
          <w:b w:val="0"/>
          <w:bCs w:val="0"/>
          <w:snapToGrid w:val="0"/>
          <w:color w:val="auto"/>
          <w:sz w:val="20"/>
          <w:szCs w:val="22"/>
          <w:rtl/>
        </w:rPr>
        <w:t xml:space="preserve">שחרור טבלת </w:t>
      </w:r>
      <w:r w:rsidRPr="00065574">
        <w:rPr>
          <w:rFonts w:ascii="Comic Sans MS" w:hAnsi="Comic Sans MS"/>
          <w:b w:val="0"/>
          <w:bCs w:val="0"/>
          <w:snapToGrid w:val="0"/>
          <w:sz w:val="20"/>
          <w:szCs w:val="22"/>
        </w:rPr>
        <w:t>WarehouseProductOrder</w:t>
      </w:r>
      <w:r w:rsidRPr="00536FB7">
        <w:rPr>
          <w:rFonts w:ascii="Comic Sans MS" w:hAnsi="Comic Sans MS"/>
          <w:snapToGrid w:val="0"/>
          <w:sz w:val="20"/>
          <w:szCs w:val="22"/>
          <w:rtl/>
        </w:rPr>
        <w:t xml:space="preserve">  </w:t>
      </w:r>
      <w:r>
        <w:rPr>
          <w:rFonts w:ascii="Comic Sans MS" w:hAnsi="Comic Sans MS" w:hint="cs"/>
          <w:b w:val="0"/>
          <w:bCs w:val="0"/>
          <w:snapToGrid w:val="0"/>
          <w:color w:val="auto"/>
          <w:sz w:val="20"/>
          <w:szCs w:val="22"/>
          <w:rtl/>
        </w:rPr>
        <w:t xml:space="preserve">. </w:t>
      </w:r>
    </w:p>
    <w:p w:rsidR="00065574" w:rsidRPr="00065574" w:rsidRDefault="00065574" w:rsidP="00065574">
      <w:pPr>
        <w:rPr>
          <w:rtl/>
          <w:lang w:eastAsia="he-IL"/>
        </w:rPr>
      </w:pPr>
    </w:p>
    <w:p w:rsidR="00F55513" w:rsidRPr="00196243" w:rsidRDefault="00F55513" w:rsidP="00F55513">
      <w:pPr>
        <w:pStyle w:val="TOC1"/>
        <w:spacing w:line="240" w:lineRule="auto"/>
        <w:ind w:left="360"/>
        <w:rPr>
          <w:sz w:val="26"/>
          <w:szCs w:val="26"/>
          <w:rtl/>
        </w:rPr>
      </w:pPr>
      <w:r w:rsidRPr="00196243">
        <w:rPr>
          <w:rFonts w:ascii="Comic Sans MS" w:hAnsi="Comic Sans MS"/>
          <w:snapToGrid w:val="0"/>
          <w:color w:val="auto"/>
          <w:sz w:val="20"/>
          <w:szCs w:val="20"/>
        </w:rPr>
        <w:t>3.1[1.1.</w:t>
      </w:r>
      <w:r>
        <w:rPr>
          <w:rFonts w:ascii="Comic Sans MS" w:hAnsi="Comic Sans MS"/>
          <w:snapToGrid w:val="0"/>
          <w:color w:val="auto"/>
          <w:sz w:val="20"/>
          <w:szCs w:val="20"/>
        </w:rPr>
        <w:t>6.2.4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065574" w:rsidRDefault="00065574" w:rsidP="00065574">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רשימה של רשומות הזמנה.</w:t>
      </w:r>
    </w:p>
    <w:p w:rsidR="00065574" w:rsidRDefault="00065574" w:rsidP="00065574">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תהליך המשתמש ברשימת סוגי המוצרים בהזמנות לצרכיו. </w:t>
      </w:r>
    </w:p>
    <w:p w:rsidR="00A6603F" w:rsidRDefault="00A6603F" w:rsidP="00A67F2B">
      <w:pPr>
        <w:rPr>
          <w:snapToGrid w:val="0"/>
          <w:sz w:val="20"/>
          <w:szCs w:val="22"/>
          <w:rtl/>
        </w:rPr>
      </w:pPr>
    </w:p>
    <w:p w:rsidR="00A6603F" w:rsidRPr="00B8246B" w:rsidRDefault="00A6603F" w:rsidP="00A6603F">
      <w:pPr>
        <w:pStyle w:val="TOC1"/>
        <w:rPr>
          <w:rFonts w:ascii="Comic Sans MS" w:hAnsi="Comic Sans MS"/>
          <w:snapToGrid w:val="0"/>
          <w:color w:val="auto"/>
          <w:sz w:val="28"/>
          <w:szCs w:val="28"/>
          <w:rtl/>
        </w:rPr>
      </w:pPr>
      <w:r w:rsidRPr="00B8246B">
        <w:rPr>
          <w:rFonts w:ascii="Comic Sans MS" w:hAnsi="Comic Sans MS"/>
          <w:b w:val="0"/>
          <w:bCs w:val="0"/>
          <w:snapToGrid w:val="0"/>
          <w:color w:val="auto"/>
          <w:sz w:val="28"/>
          <w:szCs w:val="28"/>
        </w:rPr>
        <w:t>3.1[1.2</w:t>
      </w:r>
      <w:r w:rsidR="00553EC3" w:rsidRPr="00B8246B">
        <w:rPr>
          <w:rFonts w:ascii="Comic Sans MS" w:hAnsi="Comic Sans MS"/>
          <w:b w:val="0"/>
          <w:bCs w:val="0"/>
          <w:snapToGrid w:val="0"/>
          <w:color w:val="auto"/>
          <w:sz w:val="28"/>
          <w:szCs w:val="28"/>
        </w:rPr>
        <w:t>.1</w:t>
      </w:r>
      <w:r w:rsidRPr="00B8246B">
        <w:rPr>
          <w:rFonts w:ascii="Comic Sans MS" w:hAnsi="Comic Sans MS"/>
          <w:b w:val="0"/>
          <w:bCs w:val="0"/>
          <w:snapToGrid w:val="0"/>
          <w:color w:val="auto"/>
          <w:sz w:val="28"/>
          <w:szCs w:val="28"/>
        </w:rPr>
        <w:t>]</w:t>
      </w:r>
      <w:r w:rsidRPr="00B8246B">
        <w:rPr>
          <w:rFonts w:ascii="Comic Sans MS" w:hAnsi="Comic Sans MS" w:hint="cs"/>
          <w:snapToGrid w:val="0"/>
          <w:color w:val="auto"/>
          <w:sz w:val="28"/>
          <w:szCs w:val="28"/>
          <w:rtl/>
        </w:rPr>
        <w:t xml:space="preserve">  הפקת מסמכים ללקוח </w:t>
      </w: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3.1[1.2.1.1]</w:t>
      </w:r>
      <w:r w:rsidRPr="00B8246B">
        <w:rPr>
          <w:rFonts w:ascii="Comic Sans MS" w:hAnsi="Comic Sans MS" w:hint="cs"/>
          <w:snapToGrid w:val="0"/>
          <w:color w:val="auto"/>
          <w:rtl/>
        </w:rPr>
        <w:t xml:space="preserve">  הפקת הפניה למחסן אחר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הפניה עבור לקוח למחסן אחר.</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מזהה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מחסן אחר שיוכל למלא את מבוקשו של הלקוח.</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הפניית הלקוח לסניף המתאים שנמצא.</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הפניה לסניף אחר.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Default="00E91A8C" w:rsidP="00E91A8C">
      <w:pPr>
        <w:ind w:left="360"/>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3.1[1.2.1.2</w:t>
      </w:r>
      <w:r w:rsidRPr="00B8246B">
        <w:rPr>
          <w:rFonts w:ascii="Comic Sans MS" w:hAnsi="Comic Sans MS"/>
          <w:snapToGrid w:val="0"/>
          <w:color w:val="auto"/>
        </w:rPr>
        <w:t>]</w:t>
      </w:r>
      <w:r w:rsidRPr="00B8246B">
        <w:rPr>
          <w:rFonts w:ascii="Comic Sans MS" w:hAnsi="Comic Sans MS" w:hint="cs"/>
          <w:snapToGrid w:val="0"/>
          <w:color w:val="auto"/>
          <w:rtl/>
        </w:rPr>
        <w:t xml:space="preserve">  הפקת זיכוי ללקוח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זיכוי ללקוח בגין החזרת מוצרים או טעות בחשבונית.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D6D1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רשומת ההזמנה.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כל המוצרים שהוחזרו ע"י הלקוח או חויבו בטעות.</w:t>
      </w:r>
    </w:p>
    <w:p w:rsidR="00E91A8C" w:rsidRPr="00C51049" w:rsidRDefault="00E91A8C" w:rsidP="00E91A8C">
      <w:pPr>
        <w:rPr>
          <w:rFonts w:ascii="Comic Sans MS" w:hAnsi="Comic Sans MS" w:cs="David"/>
          <w:snapToGrid w:val="0"/>
          <w:sz w:val="20"/>
          <w:szCs w:val="22"/>
          <w:rtl/>
          <w:lang w:eastAsia="he-IL"/>
        </w:rPr>
      </w:pPr>
      <w:r>
        <w:rPr>
          <w:rFonts w:hint="cs"/>
          <w:rtl/>
        </w:rPr>
        <w:t xml:space="preserve">      </w:t>
      </w:r>
      <w:r w:rsidRPr="00C51049">
        <w:rPr>
          <w:rFonts w:ascii="Comic Sans MS" w:hAnsi="Comic Sans MS" w:cs="David" w:hint="cs"/>
          <w:snapToGrid w:val="0"/>
          <w:sz w:val="20"/>
          <w:szCs w:val="22"/>
          <w:rtl/>
          <w:lang w:eastAsia="he-IL"/>
        </w:rPr>
        <w:t xml:space="preserve">3. הפקת תעודת זיכוי ללקוח. </w:t>
      </w:r>
      <w:r>
        <w:rPr>
          <w:rFonts w:ascii="Comic Sans MS" w:hAnsi="Comic Sans MS" w:cs="David"/>
          <w:snapToGrid w:val="0"/>
          <w:sz w:val="20"/>
          <w:szCs w:val="22"/>
          <w:rtl/>
          <w:lang w:eastAsia="he-I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זיכוי ללקוח.</w:t>
      </w:r>
    </w:p>
    <w:p w:rsidR="00A6603F" w:rsidRDefault="00E91A8C" w:rsidP="00A6603F">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A6603F" w:rsidRDefault="00A6603F" w:rsidP="00A6603F">
      <w:pPr>
        <w:ind w:left="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lastRenderedPageBreak/>
        <w:t>3.1[1.2.1.3]</w:t>
      </w:r>
      <w:r w:rsidRPr="00B8246B">
        <w:rPr>
          <w:rFonts w:ascii="Comic Sans MS" w:hAnsi="Comic Sans MS" w:hint="cs"/>
          <w:b w:val="0"/>
          <w:bCs w:val="0"/>
          <w:snapToGrid w:val="0"/>
          <w:color w:val="auto"/>
          <w:rtl/>
        </w:rPr>
        <w:t xml:space="preserve">  </w:t>
      </w:r>
      <w:r w:rsidRPr="00B8246B">
        <w:rPr>
          <w:rFonts w:ascii="Comic Sans MS" w:hAnsi="Comic Sans MS" w:hint="cs"/>
          <w:snapToGrid w:val="0"/>
          <w:color w:val="auto"/>
          <w:rtl/>
        </w:rPr>
        <w:t>הפקת אישור רכישה באשראי</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אישור רכישה באשראי עבור לקוח המבקש לשלם באשראי.</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רשומת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ביצוע בדיקה לגבי הלקוח במערכת האם יכול להשתמש באשראי על פי נתוני ההזמנה ונתוני הלקוח.</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הוצאת אישור רכישה באשראי באם ניתן להשתמש באשראי.</w:t>
      </w:r>
    </w:p>
    <w:p w:rsidR="00E91A8C" w:rsidRPr="00F80CB9"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אישור רכישה באשראי.</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3.1[1.2.1.4]</w:t>
      </w:r>
      <w:r w:rsidRPr="00B8246B">
        <w:rPr>
          <w:rFonts w:ascii="Comic Sans MS" w:hAnsi="Comic Sans MS" w:hint="cs"/>
          <w:b w:val="0"/>
          <w:bCs w:val="0"/>
          <w:snapToGrid w:val="0"/>
          <w:color w:val="auto"/>
          <w:rtl/>
        </w:rPr>
        <w:t xml:space="preserve">  </w:t>
      </w:r>
      <w:r w:rsidRPr="00B8246B">
        <w:rPr>
          <w:rFonts w:ascii="Comic Sans MS" w:hAnsi="Comic Sans MS" w:hint="cs"/>
          <w:snapToGrid w:val="0"/>
          <w:color w:val="auto"/>
          <w:rtl/>
        </w:rPr>
        <w:t>הפקת קבלה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נדרשת להפיק  קבלה ללקוח כאשר בוצעה עסקה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או החזרה.</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99520D">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מסמכים ללקוח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ורשומת לקוח.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ההזמנה של הלקוח וסיכום של ההזמנה ופירוט מחירים לכל תנועה בהזמנה.</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קבלה על העסקה ללקוח.</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מסמך קבלה על רכישה.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 והלקוח.</w:t>
      </w:r>
      <w:r>
        <w:rPr>
          <w:rFonts w:ascii="Comic Sans MS" w:hAnsi="Comic Sans MS" w:cs="David"/>
          <w:snapToGrid w:val="0"/>
          <w:sz w:val="20"/>
          <w:szCs w:val="22"/>
          <w:rtl/>
          <w:lang w:eastAsia="he-IL"/>
        </w:rPr>
        <w:br/>
      </w:r>
      <w:r>
        <w:rPr>
          <w:rFonts w:ascii="Comic Sans MS" w:hAnsi="Comic Sans MS" w:cs="David"/>
          <w:snapToGrid w:val="0"/>
          <w:sz w:val="20"/>
          <w:szCs w:val="22"/>
          <w:rtl/>
          <w:lang w:eastAsia="he-IL"/>
        </w:rPr>
        <w:br/>
      </w:r>
    </w:p>
    <w:p w:rsidR="00553EC3" w:rsidRPr="00B8246B" w:rsidRDefault="00553EC3" w:rsidP="00553EC3">
      <w:pPr>
        <w:pStyle w:val="TOC1"/>
        <w:rPr>
          <w:rFonts w:ascii="Comic Sans MS" w:hAnsi="Comic Sans MS"/>
          <w:snapToGrid w:val="0"/>
          <w:color w:val="auto"/>
          <w:sz w:val="28"/>
          <w:szCs w:val="28"/>
          <w:rtl/>
        </w:rPr>
      </w:pPr>
      <w:r w:rsidRPr="00B8246B">
        <w:rPr>
          <w:rFonts w:ascii="Comic Sans MS" w:hAnsi="Comic Sans MS"/>
          <w:b w:val="0"/>
          <w:bCs w:val="0"/>
          <w:snapToGrid w:val="0"/>
          <w:color w:val="auto"/>
          <w:sz w:val="28"/>
          <w:szCs w:val="28"/>
        </w:rPr>
        <w:t>3.1[1.2.2]</w:t>
      </w:r>
      <w:r w:rsidRPr="00B8246B">
        <w:rPr>
          <w:rFonts w:ascii="Comic Sans MS" w:hAnsi="Comic Sans MS" w:hint="cs"/>
          <w:snapToGrid w:val="0"/>
          <w:color w:val="auto"/>
          <w:sz w:val="28"/>
          <w:szCs w:val="28"/>
          <w:rtl/>
        </w:rPr>
        <w:t xml:space="preserve">  הפקת דוחות ברמת רשת </w:t>
      </w:r>
    </w:p>
    <w:p w:rsidR="00E91A8C" w:rsidRDefault="00E91A8C" w:rsidP="00E91A8C">
      <w:pPr>
        <w:ind w:left="360"/>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3.1[1.2.2.1]</w:t>
      </w:r>
      <w:r w:rsidRPr="00B8246B">
        <w:rPr>
          <w:rFonts w:ascii="Comic Sans MS" w:hAnsi="Comic Sans MS" w:hint="cs"/>
          <w:snapToGrid w:val="0"/>
          <w:color w:val="auto"/>
          <w:rtl/>
        </w:rPr>
        <w:t xml:space="preserve">  הפקת דוחות סיכום של מכירות ברמת הרשת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סיכום של מכירות ברמת הרשת.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"דוחות ברמת הרשת"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ההזמנות ברשת.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סיכום כל ההזמנות הנמצאות ברשומות אלו.</w:t>
      </w:r>
    </w:p>
    <w:p w:rsidR="00E91A8C" w:rsidRPr="00DB348E" w:rsidRDefault="00E91A8C" w:rsidP="00E91A8C">
      <w:pPr>
        <w:rPr>
          <w:rFonts w:ascii="Comic Sans MS" w:hAnsi="Comic Sans MS" w:cs="David"/>
          <w:snapToGrid w:val="0"/>
          <w:sz w:val="20"/>
          <w:szCs w:val="22"/>
          <w:rtl/>
          <w:lang w:eastAsia="he-IL"/>
        </w:rPr>
      </w:pPr>
      <w:r w:rsidRPr="00DB348E">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B348E">
        <w:rPr>
          <w:rFonts w:ascii="Comic Sans MS" w:hAnsi="Comic Sans MS" w:cs="David" w:hint="cs"/>
          <w:snapToGrid w:val="0"/>
          <w:sz w:val="20"/>
          <w:szCs w:val="22"/>
          <w:rtl/>
          <w:lang w:eastAsia="he-IL"/>
        </w:rPr>
        <w:t xml:space="preserve"> 3. הפקת דוחות המסכמים את כל ההזמנות האלו.</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דוחות סיכום רשת.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מחסנאי המפיק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B8246B" w:rsidRDefault="00553EC3" w:rsidP="00553EC3">
      <w:pPr>
        <w:pStyle w:val="TOC1"/>
        <w:rPr>
          <w:rFonts w:ascii="Comic Sans MS" w:hAnsi="Comic Sans MS"/>
          <w:snapToGrid w:val="0"/>
          <w:color w:val="auto"/>
          <w:sz w:val="28"/>
          <w:szCs w:val="28"/>
          <w:rtl/>
        </w:rPr>
      </w:pPr>
      <w:r w:rsidRPr="00B8246B">
        <w:rPr>
          <w:rFonts w:ascii="Comic Sans MS" w:hAnsi="Comic Sans MS"/>
          <w:b w:val="0"/>
          <w:bCs w:val="0"/>
          <w:snapToGrid w:val="0"/>
          <w:color w:val="auto"/>
          <w:sz w:val="28"/>
          <w:szCs w:val="28"/>
        </w:rPr>
        <w:lastRenderedPageBreak/>
        <w:t>3.1[1.2.3]</w:t>
      </w:r>
      <w:r w:rsidRPr="00B8246B">
        <w:rPr>
          <w:rFonts w:ascii="Comic Sans MS" w:hAnsi="Comic Sans MS" w:hint="cs"/>
          <w:snapToGrid w:val="0"/>
          <w:color w:val="auto"/>
          <w:sz w:val="28"/>
          <w:szCs w:val="28"/>
          <w:rtl/>
        </w:rPr>
        <w:t xml:space="preserve">  הפקת דוחות מלאי יומיים </w:t>
      </w: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3.1[1.2.3.1]</w:t>
      </w:r>
      <w:r w:rsidRPr="00B8246B">
        <w:rPr>
          <w:rFonts w:ascii="Comic Sans MS" w:hAnsi="Comic Sans MS" w:hint="cs"/>
          <w:snapToGrid w:val="0"/>
          <w:color w:val="auto"/>
          <w:rtl/>
        </w:rPr>
        <w:t xml:space="preserve">  דו"ח מלאי למשפחת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מלאי של מוצרים ממשפחה מסוימת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משפחה, מזהה מחסן, רשומות הזמנה ורשומות מלאי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רשומות המלאי וחיפוש המלאי המתאים למשפחת המוצרים הנ"ל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הוצאת דו"ח על המלאי המתאים למשפחת המוצרים הנ"ל.</w:t>
      </w:r>
    </w:p>
    <w:p w:rsidR="00E91A8C" w:rsidRPr="00D71E4C" w:rsidRDefault="00E91A8C" w:rsidP="00E91A8C">
      <w:pPr>
        <w:rPr>
          <w:rtl/>
        </w:rPr>
      </w:pPr>
      <w:r>
        <w:rPr>
          <w:rFonts w:hint="cs"/>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למשפחת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3.1[1.2.3.2</w:t>
      </w:r>
      <w:r w:rsidRPr="00B8246B">
        <w:rPr>
          <w:rFonts w:ascii="Comic Sans MS" w:hAnsi="Comic Sans MS"/>
          <w:snapToGrid w:val="0"/>
          <w:color w:val="auto"/>
        </w:rPr>
        <w:t>]</w:t>
      </w:r>
      <w:r w:rsidRPr="00B8246B">
        <w:rPr>
          <w:rFonts w:ascii="Comic Sans MS" w:hAnsi="Comic Sans MS" w:hint="cs"/>
          <w:snapToGrid w:val="0"/>
          <w:color w:val="auto"/>
          <w:rtl/>
        </w:rPr>
        <w:t xml:space="preserve">  דו"ח מלאי למוצר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למוצר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מוצר, מזהה מחסן, רשומות מלאי.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ברשומות המלאי עבור מלאי של המוצר הנ"ל לפי מזהה מוצר.</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דו"ח מלאי למוצר הנ"ל.</w:t>
      </w:r>
    </w:p>
    <w:p w:rsidR="00E91A8C" w:rsidRPr="009158F6"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למוצר.</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3.1[1.2.3.3]</w:t>
      </w:r>
      <w:r w:rsidRPr="00B8246B">
        <w:rPr>
          <w:rFonts w:ascii="Comic Sans MS" w:hAnsi="Comic Sans MS" w:hint="cs"/>
          <w:b w:val="0"/>
          <w:bCs w:val="0"/>
          <w:snapToGrid w:val="0"/>
          <w:color w:val="auto"/>
          <w:rtl/>
        </w:rPr>
        <w:t xml:space="preserve">  </w:t>
      </w:r>
      <w:r w:rsidRPr="00B8246B">
        <w:rPr>
          <w:rFonts w:ascii="Comic Sans MS" w:hAnsi="Comic Sans MS" w:hint="cs"/>
          <w:snapToGrid w:val="0"/>
          <w:color w:val="auto"/>
          <w:rtl/>
        </w:rPr>
        <w:t>דו"ח מלאי למחסן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מלאי למחסן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w:t>
      </w: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כל רשומות המלאי של המחסן.</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הרשומות שהתקבלו.</w:t>
      </w:r>
    </w:p>
    <w:p w:rsidR="00E91A8C" w:rsidRPr="00070365" w:rsidRDefault="00E91A8C" w:rsidP="00E91A8C">
      <w:pPr>
        <w:rPr>
          <w:rFonts w:ascii="Comic Sans MS" w:hAnsi="Comic Sans MS" w:cs="David"/>
          <w:snapToGrid w:val="0"/>
          <w:sz w:val="20"/>
          <w:szCs w:val="22"/>
          <w:rtl/>
          <w:lang w:eastAsia="he-IL"/>
        </w:rPr>
      </w:pPr>
      <w:r w:rsidRPr="0007036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070365">
        <w:rPr>
          <w:rFonts w:ascii="Comic Sans MS" w:hAnsi="Comic Sans MS" w:cs="David" w:hint="cs"/>
          <w:snapToGrid w:val="0"/>
          <w:sz w:val="20"/>
          <w:szCs w:val="22"/>
          <w:rtl/>
          <w:lang w:eastAsia="he-IL"/>
        </w:rPr>
        <w:t xml:space="preserve"> 3. הוצאת דו"ח מלאי לסכימה זו.</w:t>
      </w:r>
    </w:p>
    <w:p w:rsidR="00E91A8C" w:rsidRPr="00070365"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למחסן.</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Pr="00CE7AC9" w:rsidRDefault="00A6603F"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sidRPr="00B8246B">
        <w:rPr>
          <w:rFonts w:ascii="Comic Sans MS" w:hAnsi="Comic Sans MS"/>
          <w:b w:val="0"/>
          <w:bCs w:val="0"/>
          <w:snapToGrid w:val="0"/>
          <w:color w:val="auto"/>
        </w:rPr>
        <w:lastRenderedPageBreak/>
        <w:t>3.1[1.2.3.4]</w:t>
      </w:r>
      <w:r w:rsidR="00E91A8C" w:rsidRPr="00B8246B">
        <w:rPr>
          <w:rFonts w:ascii="Comic Sans MS" w:hAnsi="Comic Sans MS" w:hint="cs"/>
          <w:b w:val="0"/>
          <w:bCs w:val="0"/>
          <w:snapToGrid w:val="0"/>
          <w:color w:val="auto"/>
          <w:rtl/>
        </w:rPr>
        <w:t xml:space="preserve">  </w:t>
      </w:r>
      <w:r w:rsidR="00E91A8C" w:rsidRPr="00B8246B">
        <w:rPr>
          <w:rFonts w:ascii="Comic Sans MS" w:hAnsi="Comic Sans MS" w:hint="cs"/>
          <w:snapToGrid w:val="0"/>
          <w:color w:val="auto"/>
          <w:rtl/>
        </w:rPr>
        <w:t>דו"ח מלאי לקטגוריה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pStyle w:val="TOC1"/>
        <w:spacing w:line="240" w:lineRule="auto"/>
        <w:ind w:left="360"/>
        <w:rPr>
          <w:rFonts w:ascii="Comic Sans MS" w:hAnsi="Comic Sans MS"/>
          <w:snapToGrid w:val="0"/>
          <w:color w:val="auto"/>
          <w:sz w:val="20"/>
          <w:szCs w:val="20"/>
          <w:rtl/>
        </w:rPr>
      </w:pPr>
      <w:r w:rsidRPr="00756CC1">
        <w:rPr>
          <w:rFonts w:ascii="Comic Sans MS" w:hAnsi="Comic Sans MS" w:hint="cs"/>
          <w:b w:val="0"/>
          <w:bCs w:val="0"/>
          <w:snapToGrid w:val="0"/>
          <w:color w:val="auto"/>
          <w:sz w:val="20"/>
          <w:szCs w:val="22"/>
          <w:rtl/>
        </w:rPr>
        <w:t>המערכת נדרשת להפיק  דוח מלאי ל</w:t>
      </w:r>
      <w:r>
        <w:rPr>
          <w:rFonts w:ascii="Comic Sans MS" w:hAnsi="Comic Sans MS" w:hint="cs"/>
          <w:b w:val="0"/>
          <w:bCs w:val="0"/>
          <w:snapToGrid w:val="0"/>
          <w:color w:val="auto"/>
          <w:sz w:val="20"/>
          <w:szCs w:val="22"/>
          <w:rtl/>
        </w:rPr>
        <w:t>קטגוריה מסוימת ב</w:t>
      </w:r>
      <w:r w:rsidRPr="00756CC1">
        <w:rPr>
          <w:rFonts w:ascii="Comic Sans MS" w:hAnsi="Comic Sans MS" w:hint="cs"/>
          <w:b w:val="0"/>
          <w:bCs w:val="0"/>
          <w:snapToGrid w:val="0"/>
          <w:color w:val="auto"/>
          <w:sz w:val="20"/>
          <w:szCs w:val="22"/>
          <w:rtl/>
        </w:rPr>
        <w:t>מחסן בסניף מסוים.</w:t>
      </w:r>
    </w:p>
    <w:p w:rsidR="00E91A8C" w:rsidRPr="00756CC1" w:rsidRDefault="00E91A8C" w:rsidP="00E91A8C">
      <w:pPr>
        <w:rPr>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מלאי יומיים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הזמנה, מזהה מחסן, רשומות מלאי  ומזהה קטגורית.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מעבר על רשומות המלאי וסיכום מלאי מוצרים המשתייכים לקטגוריה המבוקשת.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הפקת דו"ח מלאי לקטגוריה.</w:t>
      </w:r>
    </w:p>
    <w:p w:rsidR="00E91A8C" w:rsidRPr="00DB5DF6" w:rsidRDefault="00E91A8C" w:rsidP="00E91A8C">
      <w:pPr>
        <w:rPr>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מלאי לקטגוריה.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553EC3" w:rsidRPr="00B8246B" w:rsidRDefault="00553EC3" w:rsidP="00553EC3">
      <w:pPr>
        <w:pStyle w:val="TOC1"/>
        <w:rPr>
          <w:rFonts w:ascii="Comic Sans MS" w:hAnsi="Comic Sans MS"/>
          <w:snapToGrid w:val="0"/>
          <w:color w:val="auto"/>
          <w:sz w:val="28"/>
          <w:szCs w:val="28"/>
          <w:rtl/>
        </w:rPr>
      </w:pPr>
      <w:r w:rsidRPr="00B8246B">
        <w:rPr>
          <w:rFonts w:ascii="Comic Sans MS" w:hAnsi="Comic Sans MS"/>
          <w:b w:val="0"/>
          <w:bCs w:val="0"/>
          <w:snapToGrid w:val="0"/>
          <w:color w:val="auto"/>
          <w:sz w:val="28"/>
          <w:szCs w:val="28"/>
        </w:rPr>
        <w:t>3.1[1.2.4]</w:t>
      </w:r>
      <w:r w:rsidRPr="00B8246B">
        <w:rPr>
          <w:rFonts w:ascii="Comic Sans MS" w:hAnsi="Comic Sans MS" w:hint="cs"/>
          <w:snapToGrid w:val="0"/>
          <w:color w:val="auto"/>
          <w:sz w:val="28"/>
          <w:szCs w:val="28"/>
          <w:rtl/>
        </w:rPr>
        <w:t xml:space="preserve">  הפקת דוחות מכירות יומיים </w:t>
      </w:r>
    </w:p>
    <w:p w:rsidR="00E91A8C" w:rsidRDefault="00E91A8C" w:rsidP="00553EC3">
      <w:pPr>
        <w:rPr>
          <w:rFonts w:ascii="Comic Sans MS" w:hAnsi="Comic Sans MS" w:cs="David"/>
          <w:snapToGrid w:val="0"/>
          <w:sz w:val="20"/>
          <w:szCs w:val="22"/>
          <w:rtl/>
          <w:lang w:eastAsia="he-IL"/>
        </w:rPr>
      </w:pPr>
    </w:p>
    <w:p w:rsidR="00E91A8C" w:rsidRPr="00B8246B" w:rsidRDefault="00E91A8C" w:rsidP="00E91A8C">
      <w:pPr>
        <w:pStyle w:val="TOC1"/>
        <w:rPr>
          <w:rFonts w:ascii="Comic Sans MS" w:hAnsi="Comic Sans MS"/>
          <w:snapToGrid w:val="0"/>
          <w:color w:val="auto"/>
          <w:rtl/>
        </w:rPr>
      </w:pPr>
      <w:r w:rsidRPr="00B8246B">
        <w:rPr>
          <w:rFonts w:ascii="Comic Sans MS" w:hAnsi="Comic Sans MS"/>
          <w:b w:val="0"/>
          <w:bCs w:val="0"/>
          <w:snapToGrid w:val="0"/>
          <w:color w:val="auto"/>
        </w:rPr>
        <w:t>3.1[1.2.4.1</w:t>
      </w:r>
      <w:r w:rsidRPr="00B8246B">
        <w:rPr>
          <w:rFonts w:ascii="Comic Sans MS" w:hAnsi="Comic Sans MS"/>
          <w:snapToGrid w:val="0"/>
          <w:color w:val="auto"/>
        </w:rPr>
        <w:t>]</w:t>
      </w:r>
      <w:r w:rsidRPr="00B8246B">
        <w:rPr>
          <w:rFonts w:ascii="Comic Sans MS" w:hAnsi="Comic Sans MS" w:hint="cs"/>
          <w:snapToGrid w:val="0"/>
          <w:color w:val="auto"/>
          <w:rtl/>
        </w:rPr>
        <w:t xml:space="preserve">  דו"ח מכירות יומי למוצר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סוג מוצר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סוג מוצר,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 מוצר,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המוצר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3.1[1.2.4.2</w:t>
      </w:r>
      <w:r w:rsidRPr="00CF13A5">
        <w:rPr>
          <w:rFonts w:ascii="Comic Sans MS" w:hAnsi="Comic Sans MS"/>
          <w:snapToGrid w:val="0"/>
          <w:color w:val="auto"/>
          <w:highlight w:val="yellow"/>
        </w:rPr>
        <w:t>]</w:t>
      </w:r>
      <w:r w:rsidRPr="00CF13A5">
        <w:rPr>
          <w:rFonts w:ascii="Comic Sans MS" w:hAnsi="Comic Sans MS" w:hint="cs"/>
          <w:snapToGrid w:val="0"/>
          <w:color w:val="auto"/>
          <w:highlight w:val="yellow"/>
          <w:rtl/>
        </w:rPr>
        <w:t xml:space="preserve">  דו"ח מכירות יומי</w:t>
      </w:r>
      <w:r w:rsidRPr="00CF13A5">
        <w:rPr>
          <w:rFonts w:ascii="Comic Sans MS" w:hAnsi="Comic Sans MS" w:hint="cs"/>
          <w:snapToGrid w:val="0"/>
          <w:color w:val="auto"/>
          <w:highlight w:val="yellow"/>
        </w:rPr>
        <w:t xml:space="preserve"> </w:t>
      </w:r>
      <w:r w:rsidRPr="00CF13A5">
        <w:rPr>
          <w:rFonts w:ascii="Comic Sans MS" w:hAnsi="Comic Sans MS" w:hint="cs"/>
          <w:snapToGrid w:val="0"/>
          <w:color w:val="auto"/>
          <w:highlight w:val="yellow"/>
          <w:rtl/>
        </w:rPr>
        <w:t>למשפחת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מוצרים ממשפחה מסוימת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משפחת מוצרים,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סוגי מוצרים מהמשפחה המבוקשת,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במשפחה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Pr="00FB16C4" w:rsidRDefault="00E91A8C" w:rsidP="00E91A8C">
      <w:pPr>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A6603F"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Pr>
          <w:rFonts w:ascii="Comic Sans MS" w:hAnsi="Comic Sans MS"/>
          <w:b w:val="0"/>
          <w:bCs w:val="0"/>
          <w:snapToGrid w:val="0"/>
          <w:color w:val="auto"/>
          <w:highlight w:val="yellow"/>
        </w:rPr>
        <w:lastRenderedPageBreak/>
        <w:t>3.1[1.2.4.3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F13A5">
        <w:rPr>
          <w:rFonts w:ascii="Comic Sans MS" w:hAnsi="Comic Sans MS" w:hint="cs"/>
          <w:snapToGrid w:val="0"/>
          <w:color w:val="auto"/>
          <w:highlight w:val="yellow"/>
          <w:rtl/>
        </w:rPr>
        <w:t>דו"ח מכירות יומי</w:t>
      </w:r>
      <w:r w:rsidR="00E91A8C" w:rsidRPr="00CF13A5">
        <w:rPr>
          <w:rFonts w:ascii="Comic Sans MS" w:hAnsi="Comic Sans MS" w:hint="cs"/>
          <w:snapToGrid w:val="0"/>
          <w:color w:val="auto"/>
          <w:highlight w:val="yellow"/>
        </w:rPr>
        <w:t xml:space="preserve"> </w:t>
      </w:r>
      <w:r w:rsidR="00E91A8C" w:rsidRPr="00CF13A5">
        <w:rPr>
          <w:rFonts w:ascii="Comic Sans MS" w:hAnsi="Comic Sans MS" w:hint="cs"/>
          <w:snapToGrid w:val="0"/>
          <w:color w:val="auto"/>
          <w:highlight w:val="yellow"/>
          <w:rtl/>
        </w:rPr>
        <w:t xml:space="preserve"> לסניף</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 מכירות מסכם עבור מכירות בטווח יום בסניף מסוים.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שבוצעו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Pr>
        <w:t>3.1[1.2.4.4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F13A5">
        <w:rPr>
          <w:rFonts w:ascii="Comic Sans MS" w:hAnsi="Comic Sans MS" w:hint="cs"/>
          <w:snapToGrid w:val="0"/>
          <w:color w:val="auto"/>
          <w:highlight w:val="yellow"/>
          <w:rtl/>
        </w:rPr>
        <w:t>דו"ח מכירות יומי</w:t>
      </w:r>
      <w:r w:rsidRPr="00CF13A5">
        <w:rPr>
          <w:rFonts w:ascii="Comic Sans MS" w:hAnsi="Comic Sans MS" w:hint="cs"/>
          <w:snapToGrid w:val="0"/>
          <w:color w:val="auto"/>
          <w:highlight w:val="yellow"/>
        </w:rPr>
        <w:t xml:space="preserve"> </w:t>
      </w:r>
      <w:r w:rsidRPr="00CF13A5">
        <w:rPr>
          <w:rFonts w:ascii="Comic Sans MS" w:hAnsi="Comic Sans MS" w:hint="cs"/>
          <w:snapToGrid w:val="0"/>
          <w:color w:val="auto"/>
          <w:highlight w:val="yellow"/>
          <w:rtl/>
        </w:rPr>
        <w:t>לקטגורית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[1.2.4.4]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Pr>
          <w:rFonts w:ascii="Comic Sans MS" w:hAnsi="Comic Sans MS" w:hint="cs"/>
          <w:snapToGrid w:val="0"/>
          <w:color w:val="auto"/>
          <w:rtl/>
        </w:rPr>
        <w:t>מבוא</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דוחות מכירה של כל סוגי המוצרים בקטגוריה מסוימת בסניף מסוים  בטווח של יום מכירות.</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"הפקת דוחות לגבי מכירות"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סניף, מזהה קטגורית  מוצרים, תאריך של  היום המבוקש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הזמנות שבוצעו עבור סוגי מוצרים מהקטגוריה המבוקשת, ביום המבוקש בסניף המבוקש.</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סכימה של הרשומות שהתקבלו.</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[1.2.4.4]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דו"ח סיכומי של מכירות עבור סוגי המוצרים בקטגוריה , בסניף וביום המבוקשים..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 או מנהל בחברה בעל הרשאה להפיק דוח זה.</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553EC3" w:rsidRDefault="00E91A8C" w:rsidP="00E91A8C">
      <w:pPr>
        <w:pStyle w:val="TOC1"/>
        <w:rPr>
          <w:rFonts w:ascii="Comic Sans MS" w:hAnsi="Comic Sans MS"/>
          <w:b w:val="0"/>
          <w:bCs w:val="0"/>
          <w:snapToGrid w:val="0"/>
          <w:color w:val="auto"/>
          <w:sz w:val="28"/>
          <w:szCs w:val="28"/>
          <w:highlight w:val="yellow"/>
          <w:rtl/>
        </w:rPr>
      </w:pPr>
      <w:r w:rsidRPr="00553EC3">
        <w:rPr>
          <w:rFonts w:ascii="Comic Sans MS" w:hAnsi="Comic Sans MS"/>
          <w:b w:val="0"/>
          <w:bCs w:val="0"/>
          <w:snapToGrid w:val="0"/>
          <w:color w:val="auto"/>
          <w:sz w:val="28"/>
          <w:szCs w:val="28"/>
          <w:highlight w:val="yellow"/>
        </w:rPr>
        <w:t>3.1[1.2.5]</w:t>
      </w:r>
      <w:r w:rsidRPr="00553EC3">
        <w:rPr>
          <w:rFonts w:ascii="Comic Sans MS" w:hAnsi="Comic Sans MS" w:hint="cs"/>
          <w:b w:val="0"/>
          <w:bCs w:val="0"/>
          <w:snapToGrid w:val="0"/>
          <w:color w:val="auto"/>
          <w:sz w:val="28"/>
          <w:szCs w:val="28"/>
          <w:highlight w:val="yellow"/>
          <w:rtl/>
        </w:rPr>
        <w:t xml:space="preserve">  </w:t>
      </w:r>
      <w:r w:rsidRPr="00553EC3">
        <w:rPr>
          <w:rFonts w:ascii="Comic Sans MS" w:hAnsi="Comic Sans MS" w:hint="cs"/>
          <w:snapToGrid w:val="0"/>
          <w:color w:val="auto"/>
          <w:sz w:val="28"/>
          <w:szCs w:val="28"/>
          <w:highlight w:val="yellow"/>
          <w:rtl/>
        </w:rPr>
        <w:t>הפקת נתונים למערכת הרכש</w:t>
      </w:r>
      <w:r w:rsidRPr="00553EC3">
        <w:rPr>
          <w:rFonts w:ascii="Comic Sans MS" w:hAnsi="Comic Sans MS" w:hint="cs"/>
          <w:b w:val="0"/>
          <w:bCs w:val="0"/>
          <w:snapToGrid w:val="0"/>
          <w:color w:val="auto"/>
          <w:sz w:val="28"/>
          <w:szCs w:val="28"/>
          <w:highlight w:val="yellow"/>
          <w:rtl/>
        </w:rPr>
        <w:t xml:space="preserve"> </w:t>
      </w:r>
    </w:p>
    <w:p w:rsidR="00E91A8C" w:rsidRPr="007063F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F16BC1">
        <w:rPr>
          <w:snapToGrid w:val="0"/>
        </w:rPr>
        <w:t>3.1[</w:t>
      </w:r>
      <w:r w:rsidRPr="00196243">
        <w:rPr>
          <w:rFonts w:ascii="Comic Sans MS" w:hAnsi="Comic Sans MS"/>
          <w:snapToGrid w:val="0"/>
          <w:color w:val="auto"/>
          <w:sz w:val="20"/>
          <w:szCs w:val="20"/>
        </w:rPr>
        <w:t>1.</w:t>
      </w:r>
      <w:r>
        <w:rPr>
          <w:rFonts w:ascii="Comic Sans MS" w:hAnsi="Comic Sans MS"/>
          <w:snapToGrid w:val="0"/>
          <w:color w:val="auto"/>
          <w:sz w:val="20"/>
          <w:szCs w:val="20"/>
        </w:rPr>
        <w:t>2.5</w:t>
      </w:r>
      <w:r w:rsidRPr="00F16BC1">
        <w:rPr>
          <w:snapToGrid w:val="0"/>
        </w:rPr>
        <w:t>].1</w:t>
      </w:r>
      <w:r w:rsidRPr="00F16BC1">
        <w:rPr>
          <w:rFonts w:hint="cs"/>
          <w:snapToGrid w:val="0"/>
          <w:rtl/>
        </w:rPr>
        <w:t xml:space="preserve">  מבוא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נדרשת להפיק נתונים עבור מערכת הרכש. פונקציה זו נועדה כדי לשלוף נתונים ולייצא</w:t>
      </w:r>
      <w:r>
        <w:rPr>
          <w:rFonts w:ascii="Comic Sans MS" w:hAnsi="Comic Sans MS" w:cs="David" w:hint="eastAsia"/>
          <w:snapToGrid w:val="0"/>
          <w:sz w:val="20"/>
          <w:szCs w:val="22"/>
          <w:rtl/>
          <w:lang w:eastAsia="he-IL"/>
        </w:rPr>
        <w:t>ם</w:t>
      </w:r>
      <w:r>
        <w:rPr>
          <w:rFonts w:ascii="Comic Sans MS" w:hAnsi="Comic Sans MS" w:cs="David" w:hint="cs"/>
          <w:snapToGrid w:val="0"/>
          <w:sz w:val="20"/>
          <w:szCs w:val="22"/>
          <w:rtl/>
          <w:lang w:eastAsia="he-IL"/>
        </w:rPr>
        <w:t xml:space="preserve"> עבור מערכת הרכש.</w:t>
      </w: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E91A8C" w:rsidRPr="00196243"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תת מערכת ניהול הזמנות \ מוצרים  </w:t>
      </w:r>
    </w:p>
    <w:p w:rsidR="00E91A8C" w:rsidRPr="00196243" w:rsidRDefault="00E91A8C" w:rsidP="00E91A8C">
      <w:pPr>
        <w:tabs>
          <w:tab w:val="left" w:pos="180"/>
          <w:tab w:val="left" w:pos="540"/>
          <w:tab w:val="left" w:pos="900"/>
        </w:tabs>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הקלט: פרטי הזמנות מסניפים שונים ברשת</w:t>
      </w: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p>
    <w:p w:rsidR="00E91A8C"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שליפת כל המידע על הזמנות בסניפי הרשת השונים בתהליך אצווה  .</w:t>
      </w:r>
    </w:p>
    <w:p w:rsidR="00E91A8C" w:rsidRPr="00FB16C4" w:rsidRDefault="00E91A8C" w:rsidP="00E91A8C">
      <w:pPr>
        <w:pStyle w:val="TOC1"/>
        <w:tabs>
          <w:tab w:val="left" w:pos="180"/>
          <w:tab w:val="left" w:pos="540"/>
          <w:tab w:val="left" w:pos="900"/>
        </w:tabs>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2.  יצרת קובץ יצוא נתוני רכש בפורמט שיוחלט.</w:t>
      </w:r>
    </w:p>
    <w:p w:rsidR="00E91A8C" w:rsidRPr="00FB16C4" w:rsidRDefault="00E91A8C" w:rsidP="00E91A8C">
      <w:pPr>
        <w:pStyle w:val="TOC1"/>
        <w:tabs>
          <w:tab w:val="left" w:pos="180"/>
          <w:tab w:val="left" w:pos="540"/>
          <w:tab w:val="left" w:pos="900"/>
        </w:tabs>
        <w:spacing w:line="240" w:lineRule="auto"/>
        <w:ind w:left="360"/>
        <w:rPr>
          <w:rFonts w:ascii="Comic Sans MS" w:hAnsi="Comic Sans MS"/>
          <w:b w:val="0"/>
          <w:bCs w:val="0"/>
          <w:snapToGrid w:val="0"/>
          <w:color w:val="auto"/>
          <w:sz w:val="20"/>
          <w:szCs w:val="22"/>
          <w:rtl/>
        </w:rPr>
      </w:pP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3.1[1.</w:t>
      </w:r>
      <w:r>
        <w:rPr>
          <w:rFonts w:ascii="Comic Sans MS" w:hAnsi="Comic Sans MS"/>
          <w:snapToGrid w:val="0"/>
          <w:color w:val="auto"/>
          <w:sz w:val="20"/>
          <w:szCs w:val="20"/>
        </w:rPr>
        <w:t>2.5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קובץ יצוא נתונים למערכת הרכש.</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מערכת ניהול רכש.</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996C49" w:rsidRPr="00996C49" w:rsidRDefault="00A6603F"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996C49" w:rsidRPr="00996C49">
        <w:rPr>
          <w:rFonts w:ascii="Comic Sans MS" w:hAnsi="Comic Sans MS"/>
          <w:b w:val="0"/>
          <w:bCs w:val="0"/>
          <w:snapToGrid w:val="0"/>
          <w:color w:val="auto"/>
          <w:sz w:val="28"/>
          <w:szCs w:val="28"/>
          <w:highlight w:val="yellow"/>
        </w:rPr>
        <w:lastRenderedPageBreak/>
        <w:t>3.1[1.3.1]</w:t>
      </w:r>
      <w:r w:rsidR="00996C49" w:rsidRPr="00996C49">
        <w:rPr>
          <w:rFonts w:ascii="Comic Sans MS" w:hAnsi="Comic Sans MS" w:hint="cs"/>
          <w:b w:val="0"/>
          <w:bCs w:val="0"/>
          <w:snapToGrid w:val="0"/>
          <w:color w:val="auto"/>
          <w:sz w:val="28"/>
          <w:szCs w:val="28"/>
          <w:highlight w:val="yellow"/>
          <w:rtl/>
        </w:rPr>
        <w:t xml:space="preserve">  </w:t>
      </w:r>
      <w:r w:rsidR="00996C49" w:rsidRPr="00996C49">
        <w:rPr>
          <w:rFonts w:ascii="Comic Sans MS" w:hAnsi="Comic Sans MS" w:hint="cs"/>
          <w:snapToGrid w:val="0"/>
          <w:color w:val="auto"/>
          <w:sz w:val="28"/>
          <w:szCs w:val="28"/>
          <w:highlight w:val="yellow"/>
          <w:rtl/>
        </w:rPr>
        <w:t xml:space="preserve">ניהול ספקים  </w:t>
      </w:r>
    </w:p>
    <w:p w:rsidR="00E91A8C" w:rsidRPr="00CE7AC9" w:rsidRDefault="00E91A8C" w:rsidP="00E91A8C">
      <w:pPr>
        <w:pStyle w:val="TOC1"/>
        <w:rPr>
          <w:rFonts w:ascii="Comic Sans MS" w:hAnsi="Comic Sans MS"/>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ספק חדש</w:t>
      </w:r>
      <w:r w:rsidRPr="00CE7AC9">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ספקים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ספק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ספק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"הוספת  ספקים חדשים"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חדש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תחת השדה  " </w:t>
      </w:r>
      <w:r>
        <w:rPr>
          <w:rFonts w:ascii="Comic Sans MS" w:hAnsi="Comic Sans MS"/>
          <w:b w:val="0"/>
          <w:bCs w:val="0"/>
          <w:snapToGrid w:val="0"/>
          <w:color w:val="auto"/>
          <w:sz w:val="20"/>
          <w:szCs w:val="22"/>
        </w:rPr>
        <w:t>ProviderId</w:t>
      </w:r>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הספק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ספק  והרשומה תתווסף לטבלת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ספק</w:t>
      </w:r>
      <w:r w:rsidRPr="00FB16C4">
        <w:rPr>
          <w:rFonts w:ascii="Comic Sans MS" w:hAnsi="Comic Sans MS" w:cs="David" w:hint="cs"/>
          <w:snapToGrid w:val="0"/>
          <w:sz w:val="20"/>
          <w:szCs w:val="22"/>
          <w:rtl/>
          <w:lang w:eastAsia="he-IL"/>
        </w:rPr>
        <w:t xml:space="preserve">  , </w:t>
      </w:r>
      <w:r>
        <w:rPr>
          <w:rFonts w:ascii="Comic Sans MS" w:hAnsi="Comic Sans MS" w:cs="David" w:hint="cs"/>
          <w:snapToGrid w:val="0"/>
          <w:sz w:val="20"/>
          <w:szCs w:val="22"/>
          <w:rtl/>
          <w:lang w:eastAsia="he-IL"/>
        </w:rPr>
        <w:t>שם ספק , כתובת ספק,איש קשר לספק, טלפון ופקס .</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773043">
        <w:rPr>
          <w:rFonts w:ascii="Comic Sans MS" w:hAnsi="Comic Sans MS" w:cs="David"/>
          <w:snapToGrid w:val="0"/>
          <w:sz w:val="20"/>
          <w:szCs w:val="22"/>
          <w:lang w:eastAsia="he-IL"/>
        </w:rPr>
        <w:t xml:space="preserve">Provider </w:t>
      </w:r>
      <w:r w:rsidRPr="007730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39477D" w:rsidRDefault="00E91A8C" w:rsidP="00E91A8C">
      <w:pPr>
        <w:pStyle w:val="TOC1"/>
        <w:rPr>
          <w:rFonts w:ascii="Comic Sans MS" w:hAnsi="Comic Sans MS"/>
          <w:snapToGrid w:val="0"/>
          <w:color w:val="auto"/>
          <w:highlight w:val="yellow"/>
          <w:rtl/>
        </w:rPr>
      </w:pPr>
      <w:r w:rsidRPr="0039477D">
        <w:rPr>
          <w:rFonts w:ascii="Comic Sans MS" w:hAnsi="Comic Sans MS"/>
          <w:b w:val="0"/>
          <w:bCs w:val="0"/>
          <w:snapToGrid w:val="0"/>
          <w:color w:val="auto"/>
          <w:highlight w:val="yellow"/>
        </w:rPr>
        <w:t>3.1[</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2</w:t>
      </w:r>
      <w:r w:rsidRPr="0039477D">
        <w:rPr>
          <w:rFonts w:ascii="Comic Sans MS" w:hAnsi="Comic Sans MS"/>
          <w:b w:val="0"/>
          <w:bCs w:val="0"/>
          <w:snapToGrid w:val="0"/>
          <w:color w:val="auto"/>
          <w:highlight w:val="yellow"/>
        </w:rPr>
        <w:t>]</w:t>
      </w:r>
      <w:r w:rsidRPr="0039477D">
        <w:rPr>
          <w:rFonts w:ascii="Comic Sans MS" w:hAnsi="Comic Sans MS" w:hint="cs"/>
          <w:snapToGrid w:val="0"/>
          <w:color w:val="auto"/>
          <w:highlight w:val="yellow"/>
          <w:rtl/>
        </w:rPr>
        <w:t xml:space="preserve"> עדכון </w:t>
      </w:r>
      <w:r>
        <w:rPr>
          <w:rFonts w:ascii="Comic Sans MS" w:hAnsi="Comic Sans MS" w:hint="cs"/>
          <w:snapToGrid w:val="0"/>
          <w:color w:val="auto"/>
          <w:highlight w:val="yellow"/>
          <w:rtl/>
        </w:rPr>
        <w:t>פרטי ספק</w:t>
      </w:r>
      <w:r w:rsidRPr="0039477D">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ספק.</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"עדכון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Pr>
          <w:rFonts w:ascii="Comic Sans MS" w:hAnsi="Comic Sans MS"/>
          <w:b w:val="0"/>
          <w:bCs w:val="0"/>
          <w:snapToGrid w:val="0"/>
          <w:color w:val="auto"/>
          <w:sz w:val="20"/>
          <w:szCs w:val="22"/>
        </w:rPr>
        <w:t xml:space="preserve">Provider </w:t>
      </w:r>
      <w:r>
        <w:rPr>
          <w:rFonts w:ascii="Comic Sans MS" w:hAnsi="Comic Sans MS" w:hint="cs"/>
          <w:b w:val="0"/>
          <w:bCs w:val="0"/>
          <w:snapToGrid w:val="0"/>
          <w:color w:val="auto"/>
          <w:sz w:val="20"/>
          <w:szCs w:val="22"/>
          <w:rtl/>
        </w:rPr>
        <w:t xml:space="preserve">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ספק  בטבלת </w:t>
      </w:r>
      <w:r w:rsidRPr="00C96D70">
        <w:rPr>
          <w:rFonts w:ascii="Comic Sans MS" w:hAnsi="Comic Sans MS"/>
          <w:b w:val="0"/>
          <w:bCs w:val="0"/>
          <w:snapToGrid w:val="0"/>
          <w:color w:val="auto"/>
          <w:sz w:val="20"/>
          <w:szCs w:val="22"/>
        </w:rPr>
        <w:t xml:space="preserve">Provider </w:t>
      </w:r>
      <w:r w:rsidRPr="00C96D70">
        <w:rPr>
          <w:rFonts w:ascii="Comic Sans MS" w:hAnsi="Comic Sans MS" w:hint="cs"/>
          <w:b w:val="0"/>
          <w:bCs w:val="0"/>
          <w:snapToGrid w:val="0"/>
          <w:color w:val="auto"/>
          <w:sz w:val="20"/>
          <w:szCs w:val="22"/>
          <w:rtl/>
        </w:rPr>
        <w:t xml:space="preserve">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xml:space="preserve">. שחרור טבלה מנעילה.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ספק  מעודכנת.</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234F7D">
        <w:rPr>
          <w:rFonts w:ascii="Comic Sans MS" w:hAnsi="Comic Sans MS" w:cs="David"/>
          <w:snapToGrid w:val="0"/>
          <w:sz w:val="20"/>
          <w:szCs w:val="22"/>
          <w:lang w:eastAsia="he-IL"/>
        </w:rPr>
        <w:t>Provider</w:t>
      </w:r>
      <w:r>
        <w:rPr>
          <w:rFonts w:ascii="Comic Sans MS" w:hAnsi="Comic Sans MS"/>
          <w:b/>
          <w:bCs/>
          <w:snapToGrid w:val="0"/>
          <w:sz w:val="20"/>
          <w:szCs w:val="22"/>
        </w:rPr>
        <w:t xml:space="preserve"> </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ind w:left="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E7AC9">
        <w:rPr>
          <w:rFonts w:ascii="Comic Sans MS" w:hAnsi="Comic Sans MS" w:hint="cs"/>
          <w:snapToGrid w:val="0"/>
          <w:color w:val="auto"/>
          <w:highlight w:val="yellow"/>
          <w:rtl/>
        </w:rPr>
        <w:t xml:space="preserve">מחיקת </w:t>
      </w:r>
      <w:r w:rsidR="00E91A8C">
        <w:rPr>
          <w:rFonts w:ascii="Comic Sans MS" w:hAnsi="Comic Sans MS" w:hint="cs"/>
          <w:snapToGrid w:val="0"/>
          <w:color w:val="auto"/>
          <w:highlight w:val="yellow"/>
          <w:rtl/>
        </w:rPr>
        <w:t>פרטי ספק</w:t>
      </w:r>
      <w:r w:rsidR="00E91A8C" w:rsidRPr="00CE7AC9">
        <w:rPr>
          <w:rFonts w:ascii="Comic Sans MS" w:hAnsi="Comic Sans MS" w:hint="cs"/>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פעולה זו נדרשת כפועל יוצא מהחלטת הארגון ל</w:t>
      </w:r>
      <w:r>
        <w:rPr>
          <w:rFonts w:ascii="Comic Sans MS" w:hAnsi="Comic Sans MS" w:cs="David" w:hint="cs"/>
          <w:snapToGrid w:val="0"/>
          <w:sz w:val="20"/>
          <w:szCs w:val="22"/>
          <w:rtl/>
          <w:lang w:eastAsia="he-IL"/>
        </w:rPr>
        <w:t>הפסיק כל התקשרות עם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הפעולה מוחקת את כל סוגי המוצרים ששייכים לספק  זה.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"מחיקת פרטי ספק"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רשומת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135E36">
        <w:rPr>
          <w:rFonts w:ascii="Comic Sans MS" w:hAnsi="Comic Sans MS"/>
          <w:b w:val="0"/>
          <w:bCs w:val="0"/>
          <w:snapToGrid w:val="0"/>
          <w:color w:val="auto"/>
          <w:sz w:val="20"/>
          <w:szCs w:val="22"/>
        </w:rPr>
        <w:t xml:space="preserve">Provider </w:t>
      </w:r>
      <w:r w:rsidRPr="00135E3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שליפת רשימת סוגי מוצרים השייכים לאותו ספק  </w:t>
      </w:r>
      <w:r>
        <w:rPr>
          <w:rFonts w:ascii="Comic Sans MS" w:hAnsi="Comic Sans MS"/>
          <w:b w:val="0"/>
          <w:bCs w:val="0"/>
          <w:snapToGrid w:val="0"/>
          <w:color w:val="auto"/>
          <w:sz w:val="20"/>
          <w:szCs w:val="22"/>
        </w:rPr>
        <w:t>[1.3.3.5]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יופעל  תהליך  "מחיקת סוג מוצר"  </w:t>
      </w:r>
      <w:r>
        <w:rPr>
          <w:rFonts w:ascii="Comic Sans MS" w:hAnsi="Comic Sans MS"/>
          <w:b w:val="0"/>
          <w:bCs w:val="0"/>
          <w:snapToGrid w:val="0"/>
          <w:color w:val="auto"/>
          <w:sz w:val="20"/>
          <w:szCs w:val="22"/>
        </w:rPr>
        <w:t>[1.3.3.2]</w:t>
      </w:r>
      <w:r>
        <w:rPr>
          <w:rFonts w:ascii="Comic Sans MS" w:hAnsi="Comic Sans MS" w:hint="cs"/>
          <w:b w:val="0"/>
          <w:bCs w:val="0"/>
          <w:snapToGrid w:val="0"/>
          <w:color w:val="auto"/>
          <w:sz w:val="20"/>
          <w:szCs w:val="22"/>
          <w:rtl/>
        </w:rPr>
        <w:t xml:space="preserve">  השייך לאותו ספק , התהליך יחזור על עצמו עד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אשר יימחקו כל המוצרים השייכים לאותו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רשומת הספק הנ"ל  תמחק מטבלת </w:t>
      </w:r>
      <w:r w:rsidRPr="00135E36">
        <w:rPr>
          <w:rFonts w:ascii="Comic Sans MS" w:hAnsi="Comic Sans MS"/>
          <w:b w:val="0"/>
          <w:bCs w:val="0"/>
          <w:snapToGrid w:val="0"/>
          <w:color w:val="auto"/>
          <w:sz w:val="20"/>
          <w:szCs w:val="22"/>
        </w:rPr>
        <w:t xml:space="preserve">Provider </w:t>
      </w:r>
      <w:r w:rsidRPr="00135E3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996C49" w:rsidRPr="00996C49" w:rsidRDefault="00996C49" w:rsidP="00996C49">
      <w:pPr>
        <w:rPr>
          <w:rtl/>
          <w:lang w:eastAsia="he-I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166F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הספק שנמחקה.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טבלת </w:t>
      </w:r>
      <w:r>
        <w:rPr>
          <w:rFonts w:ascii="Comic Sans MS" w:hAnsi="Comic Sans MS" w:cs="David"/>
          <w:snapToGrid w:val="0"/>
          <w:sz w:val="20"/>
          <w:szCs w:val="22"/>
          <w:lang w:eastAsia="he-IL"/>
        </w:rPr>
        <w:t>ProductKinds</w:t>
      </w:r>
      <w:r w:rsidRPr="00F16BC1">
        <w:rPr>
          <w:rFonts w:ascii="Comic Sans MS" w:hAnsi="Comic Sans MS" w:cs="David"/>
          <w:snapToGrid w:val="0"/>
          <w:sz w:val="20"/>
          <w:szCs w:val="22"/>
          <w:lang w:eastAsia="he-IL"/>
        </w:rPr>
        <w:t xml:space="preserve"> </w:t>
      </w:r>
      <w:r w:rsidRPr="00F16BC1">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p>
    <w:p w:rsidR="00E91A8C" w:rsidRDefault="00E91A8C" w:rsidP="00E91A8C">
      <w:pPr>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CE7AC9">
        <w:rPr>
          <w:rFonts w:ascii="Comic Sans MS" w:hAnsi="Comic Sans MS" w:hint="cs"/>
          <w:snapToGrid w:val="0"/>
          <w:color w:val="auto"/>
          <w:highlight w:val="yellow"/>
          <w:rtl/>
        </w:rPr>
        <w:t xml:space="preserve">שליפת פרטי </w:t>
      </w:r>
      <w:r>
        <w:rPr>
          <w:rFonts w:ascii="Comic Sans MS" w:hAnsi="Comic Sans MS" w:hint="cs"/>
          <w:snapToGrid w:val="0"/>
          <w:color w:val="auto"/>
          <w:highlight w:val="yellow"/>
          <w:rtl/>
        </w:rPr>
        <w:t>ספק</w:t>
      </w:r>
      <w:r w:rsidRPr="00CE7AC9">
        <w:rPr>
          <w:rFonts w:ascii="Comic Sans MS" w:hAnsi="Comic Sans MS" w:hint="cs"/>
          <w:b w:val="0"/>
          <w:bCs w:val="0"/>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ספק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 קיים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ספק  לפי שם או מזהה  בטבלת </w:t>
      </w:r>
      <w:r w:rsidRPr="00044BE0">
        <w:rPr>
          <w:rFonts w:ascii="Comic Sans MS" w:hAnsi="Comic Sans MS"/>
          <w:b w:val="0"/>
          <w:bCs w:val="0"/>
          <w:snapToGrid w:val="0"/>
          <w:color w:val="auto"/>
          <w:sz w:val="20"/>
          <w:szCs w:val="22"/>
        </w:rPr>
        <w:t xml:space="preserve">Provider </w:t>
      </w:r>
      <w:r w:rsidRPr="00044BE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הצגת הודעת שגיאה : "ספק לא קיים"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הספק.</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Default="00E91A8C" w:rsidP="00E91A8C">
      <w:pPr>
        <w:rPr>
          <w:snapToGrid w:val="0"/>
          <w:sz w:val="20"/>
          <w:szCs w:val="22"/>
          <w:rt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.1.</w:t>
      </w:r>
      <w:r w:rsidR="00E91A8C">
        <w:rPr>
          <w:rFonts w:ascii="Comic Sans MS" w:hAnsi="Comic Sans MS"/>
          <w:b w:val="0"/>
          <w:bCs w:val="0"/>
          <w:snapToGrid w:val="0"/>
          <w:color w:val="auto"/>
          <w:highlight w:val="yellow"/>
        </w:rPr>
        <w:t>5</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CE7AC9">
        <w:rPr>
          <w:rFonts w:ascii="Comic Sans MS" w:hAnsi="Comic Sans MS" w:hint="cs"/>
          <w:snapToGrid w:val="0"/>
          <w:color w:val="auto"/>
          <w:highlight w:val="yellow"/>
          <w:rtl/>
        </w:rPr>
        <w:t xml:space="preserve">שליפת </w:t>
      </w:r>
      <w:r w:rsidR="00E91A8C">
        <w:rPr>
          <w:rFonts w:ascii="Comic Sans MS" w:hAnsi="Comic Sans MS" w:hint="cs"/>
          <w:snapToGrid w:val="0"/>
          <w:color w:val="auto"/>
          <w:highlight w:val="yellow"/>
          <w:rtl/>
        </w:rPr>
        <w:t>רשימת ספקים</w:t>
      </w:r>
      <w:r w:rsidR="00E91A8C" w:rsidRPr="00CE7AC9">
        <w:rPr>
          <w:rFonts w:ascii="Comic Sans MS" w:hAnsi="Comic Sans MS" w:hint="cs"/>
          <w:b w:val="0"/>
          <w:bCs w:val="0"/>
          <w:snapToGrid w:val="0"/>
          <w:color w:val="auto"/>
          <w:highlight w:val="yellow"/>
          <w:rtl/>
        </w:rPr>
        <w:t xml:space="preserve"> </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ספקים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ספקים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ספקים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הספקים ובחר את השדה מזהה ספק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ספק  ושליפת פרטי ספק   </w:t>
      </w:r>
      <w:r>
        <w:rPr>
          <w:rFonts w:ascii="Comic Sans MS" w:hAnsi="Comic Sans MS"/>
          <w:b w:val="0"/>
          <w:bCs w:val="0"/>
          <w:snapToGrid w:val="0"/>
          <w:color w:val="auto"/>
          <w:sz w:val="20"/>
          <w:szCs w:val="22"/>
        </w:rPr>
        <w:t>[1.3.1.4]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ספק לרשומת הספקים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הספקים ופרטיהם.</w:t>
      </w:r>
    </w:p>
    <w:p w:rsidR="00E91A8C" w:rsidRPr="00FB16C4"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.1.</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הנחת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[1.3.1.6]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 לעדכן את אחוז ההנחה שספק מסוים נותן למערכת על המוצרים שהוא מספק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לקבל את אחוז ההנחה הניתן מאותו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5578D9">
        <w:rPr>
          <w:rFonts w:ascii="Comic Sans MS" w:hAnsi="Comic Sans MS" w:cs="David"/>
          <w:snapToGrid w:val="0"/>
          <w:sz w:val="20"/>
          <w:szCs w:val="22"/>
          <w:lang w:eastAsia="he-IL"/>
        </w:rPr>
        <w:t>Provider</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ספק ואחוזי הנחה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עדכון לגבי אחוזי ההנחה הניתנים לכל המוצרים מהספק הנ"ל לפי ניהול מוצרים </w:t>
      </w:r>
      <w:r>
        <w:rPr>
          <w:rFonts w:ascii="Comic Sans MS" w:hAnsi="Comic Sans MS"/>
          <w:b w:val="0"/>
          <w:bCs w:val="0"/>
          <w:snapToGrid w:val="0"/>
          <w:color w:val="auto"/>
          <w:sz w:val="20"/>
          <w:szCs w:val="22"/>
        </w:rPr>
        <w:t>[1.1.3]</w:t>
      </w:r>
      <w:r>
        <w:rPr>
          <w:rFonts w:ascii="Comic Sans MS" w:hAnsi="Comic Sans MS" w:hint="cs"/>
          <w:b w:val="0"/>
          <w:bCs w:val="0"/>
          <w:snapToGrid w:val="0"/>
          <w:color w:val="auto"/>
          <w:sz w:val="20"/>
          <w:szCs w:val="22"/>
          <w:rtl/>
        </w:rPr>
        <w:t xml:space="preserve">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[1.3.1.6]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עדכון ההנחה הניתנת לגבי מוצרים מספק מסוים והוצאת רשומת מזהה ספק והנחה.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ספקים".</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פתיחת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מחסנים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מחסן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מחסן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חדש . </w:t>
      </w:r>
    </w:p>
    <w:p w:rsidR="00996C49" w:rsidRDefault="00996C49"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תחת השדה  "</w:t>
      </w:r>
      <w:r w:rsidRPr="00EC7856">
        <w:rPr>
          <w:rFonts w:ascii="Comic Sans MS" w:hAnsi="Comic Sans MS"/>
          <w:b w:val="0"/>
          <w:bCs w:val="0"/>
          <w:snapToGrid w:val="0"/>
          <w:color w:val="auto"/>
          <w:sz w:val="20"/>
          <w:szCs w:val="22"/>
        </w:rPr>
        <w:t>Warehouse</w:t>
      </w:r>
      <w:r>
        <w:rPr>
          <w:rFonts w:ascii="Comic Sans MS" w:hAnsi="Comic Sans MS"/>
          <w:b w:val="0"/>
          <w:bCs w:val="0"/>
          <w:snapToGrid w:val="0"/>
          <w:color w:val="auto"/>
          <w:sz w:val="20"/>
          <w:szCs w:val="22"/>
        </w:rPr>
        <w:t>Id</w:t>
      </w:r>
      <w:r w:rsidRPr="00EC7856">
        <w:rPr>
          <w:rFonts w:ascii="Comic Sans MS" w:hAnsi="Comic Sans MS"/>
          <w:b w:val="0"/>
          <w:bCs w:val="0"/>
          <w:snapToGrid w:val="0"/>
          <w:color w:val="auto"/>
          <w:sz w:val="20"/>
          <w:szCs w:val="22"/>
        </w:rPr>
        <w:t xml:space="preserve"> </w:t>
      </w:r>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המחסן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מחסן  והרשומה תתווסף לטבלת </w:t>
      </w:r>
      <w:r w:rsidRPr="00EC7856">
        <w:rPr>
          <w:rFonts w:ascii="Comic Sans MS" w:hAnsi="Comic Sans MS"/>
          <w:b w:val="0"/>
          <w:bCs w:val="0"/>
          <w:snapToGrid w:val="0"/>
          <w:color w:val="auto"/>
          <w:sz w:val="20"/>
          <w:szCs w:val="22"/>
        </w:rPr>
        <w:t xml:space="preserve">Warehouse </w:t>
      </w:r>
      <w:r w:rsidRPr="00EC7856">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196243" w:rsidRDefault="00E91A8C" w:rsidP="00996C49">
      <w:pPr>
        <w:pStyle w:val="TOC1"/>
        <w:spacing w:line="240" w:lineRule="auto"/>
        <w:ind w:left="360"/>
        <w:rPr>
          <w:sz w:val="26"/>
          <w:szCs w:val="26"/>
          <w:rtl/>
        </w:rPr>
      </w:pPr>
      <w:r>
        <w:rPr>
          <w:rFonts w:ascii="Comic Sans MS" w:hAnsi="Comic Sans MS" w:hint="cs"/>
          <w:b w:val="0"/>
          <w:bCs w:val="0"/>
          <w:snapToGrid w:val="0"/>
          <w:color w:val="auto"/>
          <w:sz w:val="20"/>
          <w:szCs w:val="22"/>
          <w:rtl/>
        </w:rPr>
        <w:t xml:space="preserve"> </w:t>
      </w:r>
      <w:r w:rsidRPr="00196243">
        <w:rPr>
          <w:rFonts w:ascii="Comic Sans MS" w:hAnsi="Comic Sans MS"/>
          <w:snapToGrid w:val="0"/>
          <w:color w:val="auto"/>
          <w:sz w:val="20"/>
          <w:szCs w:val="20"/>
        </w:rPr>
        <w:t>3.1</w:t>
      </w:r>
      <w:r>
        <w:rPr>
          <w:rFonts w:ascii="Comic Sans MS" w:hAnsi="Comic Sans MS"/>
          <w:snapToGrid w:val="0"/>
          <w:color w:val="auto"/>
          <w:sz w:val="20"/>
          <w:szCs w:val="20"/>
        </w:rPr>
        <w:t>[1.3.2.1]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סוג מחסן,</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מחסן , כתובת מחסן , טלפון ופקס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20F0B">
        <w:rPr>
          <w:rFonts w:ascii="Comic Sans MS" w:hAnsi="Comic Sans MS" w:cs="David"/>
          <w:snapToGrid w:val="0"/>
          <w:sz w:val="20"/>
          <w:szCs w:val="22"/>
          <w:lang w:eastAsia="he-IL"/>
        </w:rPr>
        <w:t xml:space="preserve">Warehouse </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996C49" w:rsidRPr="00996C49" w:rsidRDefault="00996C49" w:rsidP="00996C49">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t>3.1[1.3.</w:t>
      </w:r>
      <w:r>
        <w:rPr>
          <w:rFonts w:ascii="Comic Sans MS" w:hAnsi="Comic Sans MS"/>
          <w:b w:val="0"/>
          <w:bCs w:val="0"/>
          <w:snapToGrid w:val="0"/>
          <w:color w:val="auto"/>
          <w:sz w:val="28"/>
          <w:szCs w:val="28"/>
          <w:highlight w:val="yellow"/>
        </w:rPr>
        <w:t>2</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מחסנים</w:t>
      </w:r>
      <w:r w:rsidRPr="00996C49">
        <w:rPr>
          <w:rFonts w:ascii="Comic Sans MS" w:hAnsi="Comic Sans MS" w:hint="cs"/>
          <w:snapToGrid w:val="0"/>
          <w:color w:val="auto"/>
          <w:sz w:val="28"/>
          <w:szCs w:val="28"/>
          <w:highlight w:val="yellow"/>
          <w:rtl/>
        </w:rPr>
        <w:t xml:space="preserve">  </w:t>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פרטי מחסן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סגור פעילות של מחסן 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וטבלת </w:t>
      </w:r>
      <w:r>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מחסן  ושליפת פרטי מחסן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המחסן הנ"ל  תמחק מטבלת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ללא רשומת </w:t>
      </w:r>
      <w:r w:rsidRPr="0007445A">
        <w:rPr>
          <w:rFonts w:ascii="Comic Sans MS" w:hAnsi="Comic Sans MS" w:cs="David" w:hint="cs"/>
          <w:snapToGrid w:val="0"/>
          <w:sz w:val="20"/>
          <w:szCs w:val="22"/>
          <w:rtl/>
          <w:lang w:eastAsia="he-IL"/>
        </w:rPr>
        <w:t>המחסן</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עדכון פרטי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מחסן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מחסן.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ספקים "  וטבלת </w:t>
      </w:r>
      <w:r w:rsidRPr="0007445A">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ושליפת פרטי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r w:rsidRPr="0007445A">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p>
    <w:p w:rsidR="00996C49" w:rsidRDefault="00996C49" w:rsidP="00E91A8C">
      <w:pPr>
        <w:pStyle w:val="TOC1"/>
        <w:rPr>
          <w:rFonts w:ascii="Comic Sans MS" w:hAnsi="Comic Sans MS" w:hint="c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פרטי מחסן</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להציג 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 xml:space="preserve">לצפות בפרטי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קיים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33563F">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w:t>
      </w:r>
      <w:r w:rsidRPr="00F552C0">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r w:rsidRPr="00F552C0">
        <w:rPr>
          <w:rFonts w:ascii="Comic Sans MS" w:hAnsi="Comic Sans MS"/>
          <w:b w:val="0"/>
          <w:bCs w:val="0"/>
          <w:snapToGrid w:val="0"/>
          <w:color w:val="auto"/>
          <w:sz w:val="20"/>
          <w:szCs w:val="22"/>
        </w:rPr>
        <w:t>Warehouse</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F552C0">
        <w:rPr>
          <w:rFonts w:ascii="Comic Sans MS" w:hAnsi="Comic Sans MS" w:hint="cs"/>
          <w:snapToGrid w:val="0"/>
          <w:sz w:val="20"/>
          <w:szCs w:val="22"/>
          <w:rtl/>
        </w:rPr>
        <w:t xml:space="preserve"> </w:t>
      </w:r>
      <w:r w:rsidRPr="00F552C0">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לא קיים"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פרטי השדות של </w:t>
      </w:r>
      <w:r w:rsidRPr="00F552C0">
        <w:rPr>
          <w:rFonts w:ascii="Comic Sans MS" w:hAnsi="Comic Sans MS" w:cs="David" w:hint="cs"/>
          <w:snapToGrid w:val="0"/>
          <w:sz w:val="20"/>
          <w:szCs w:val="22"/>
          <w:rtl/>
          <w:lang w:eastAsia="he-IL"/>
        </w:rPr>
        <w:t>המחסן</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מחסנים ".</w:t>
      </w:r>
    </w:p>
    <w:p w:rsidR="00E91A8C" w:rsidRPr="00196243" w:rsidRDefault="00E91A8C" w:rsidP="00E91A8C">
      <w:pPr>
        <w:pStyle w:val="TOC1"/>
        <w:spacing w:line="240" w:lineRule="auto"/>
        <w:ind w:left="360"/>
        <w:rPr>
          <w:sz w:val="26"/>
          <w:szCs w:val="26"/>
          <w:rtl/>
        </w:rPr>
      </w:pPr>
    </w:p>
    <w:p w:rsidR="00996C49" w:rsidRDefault="00996C49" w:rsidP="00E91A8C">
      <w:pPr>
        <w:pStyle w:val="TOC1"/>
        <w:rPr>
          <w:rFonts w:ascii="Comic Sans MS" w:hAnsi="Comic Sans MS"/>
          <w:b w:val="0"/>
          <w:bCs w:val="0"/>
          <w:snapToGrid w:val="0"/>
          <w:color w:val="auto"/>
          <w:highlight w:val="yellow"/>
          <w:rtl/>
        </w:rPr>
      </w:pP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רשימת מחסנים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[1.3.2.5]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מחסנים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מחסנים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מחסנים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552C0">
        <w:rPr>
          <w:rFonts w:ascii="Comic Sans MS" w:hAnsi="Comic Sans MS" w:cs="David"/>
          <w:snapToGrid w:val="0"/>
          <w:sz w:val="20"/>
          <w:szCs w:val="22"/>
          <w:lang w:eastAsia="he-IL"/>
        </w:rPr>
        <w:t>Warehouse</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מחסנים.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עבור על כל רשומת חיפוש ה</w:t>
      </w:r>
      <w:r w:rsidRPr="00F552C0">
        <w:rPr>
          <w:rFonts w:ascii="Comic Sans MS" w:hAnsi="Comic Sans MS" w:hint="cs"/>
          <w:b w:val="0"/>
          <w:bCs w:val="0"/>
          <w:snapToGrid w:val="0"/>
          <w:color w:val="auto"/>
          <w:sz w:val="20"/>
          <w:szCs w:val="22"/>
          <w:rtl/>
        </w:rPr>
        <w:t>מחסנים</w:t>
      </w:r>
      <w:r>
        <w:rPr>
          <w:rFonts w:ascii="Comic Sans MS" w:hAnsi="Comic Sans MS" w:hint="cs"/>
          <w:b w:val="0"/>
          <w:bCs w:val="0"/>
          <w:snapToGrid w:val="0"/>
          <w:color w:val="auto"/>
          <w:sz w:val="20"/>
          <w:szCs w:val="22"/>
          <w:rtl/>
        </w:rPr>
        <w:t xml:space="preserve"> ובחר את השדה מזהה מחסן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מחסן ושליפת פרטי מחסן </w:t>
      </w:r>
      <w:r>
        <w:rPr>
          <w:rFonts w:ascii="Comic Sans MS" w:hAnsi="Comic Sans MS"/>
          <w:b w:val="0"/>
          <w:bCs w:val="0"/>
          <w:snapToGrid w:val="0"/>
          <w:color w:val="auto"/>
          <w:sz w:val="20"/>
          <w:szCs w:val="22"/>
        </w:rPr>
        <w:t>[1.3.2.4]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מחסן לרשומת ה</w:t>
      </w:r>
      <w:r w:rsidRPr="00F552C0">
        <w:rPr>
          <w:rFonts w:ascii="Comic Sans MS" w:hAnsi="Comic Sans MS" w:hint="cs"/>
          <w:b w:val="0"/>
          <w:bCs w:val="0"/>
          <w:snapToGrid w:val="0"/>
          <w:color w:val="auto"/>
          <w:sz w:val="20"/>
          <w:szCs w:val="22"/>
          <w:rtl/>
        </w:rPr>
        <w:t>מחסנים</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[1.3.2.5]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רשומה המכילה  את רשימת </w:t>
      </w:r>
      <w:r w:rsidRPr="00F552C0">
        <w:rPr>
          <w:rFonts w:ascii="Comic Sans MS" w:hAnsi="Comic Sans MS" w:cs="David" w:hint="cs"/>
          <w:snapToGrid w:val="0"/>
          <w:sz w:val="20"/>
          <w:szCs w:val="22"/>
          <w:rtl/>
          <w:lang w:eastAsia="he-IL"/>
        </w:rPr>
        <w:t>המחסנים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"מסך  </w:t>
      </w:r>
      <w:r w:rsidRPr="00F552C0">
        <w:rPr>
          <w:rFonts w:ascii="Comic Sans MS" w:hAnsi="Comic Sans MS" w:cs="David" w:hint="cs"/>
          <w:snapToGrid w:val="0"/>
          <w:sz w:val="20"/>
          <w:szCs w:val="22"/>
          <w:rtl/>
          <w:lang w:eastAsia="he-IL"/>
        </w:rPr>
        <w:t>מחסנים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Pr="00996C49" w:rsidRDefault="00996C49"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3</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סוגי מוצרים</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סוג מוצר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r>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חדש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5B7AD1">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5B7AD1">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r w:rsidRPr="005B7AD1">
        <w:rPr>
          <w:rFonts w:ascii="Comic Sans MS" w:hAnsi="Comic Sans MS"/>
          <w:b w:val="0"/>
          <w:bCs w:val="0"/>
          <w:snapToGrid w:val="0"/>
          <w:color w:val="auto"/>
          <w:sz w:val="20"/>
          <w:szCs w:val="22"/>
        </w:rPr>
        <w:t>ProductKindsId</w:t>
      </w:r>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סוג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סוג מוצר  והרשומה תתווסף לטבלת </w:t>
      </w:r>
      <w:r w:rsidRPr="005B7AD1">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סוג מוצר</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שם מוצר , תיאור מוצר  , מזהה משפחה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123EC">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סוג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הוריד מן המדפים סוג של מוצר</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מסוים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r w:rsidRPr="000123EC">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ורשומת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0123EC">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סוג מוצר  ושליפת פרטי סוג מוצר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סוג המוצר הנ"ל  תמחק מטבלת </w:t>
      </w:r>
      <w:r w:rsidRPr="00C73445">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.מחיקת מוצר התואם לסוג מוצר </w:t>
      </w:r>
      <w:r>
        <w:rPr>
          <w:rFonts w:ascii="Comic Sans MS" w:hAnsi="Comic Sans MS"/>
          <w:b w:val="0"/>
          <w:bCs w:val="0"/>
          <w:snapToGrid w:val="0"/>
          <w:color w:val="auto"/>
          <w:sz w:val="20"/>
          <w:szCs w:val="22"/>
        </w:rPr>
        <w:t>[1.1.3.5]</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074544">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רשומת סוג המוצר</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שנמחקה.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074544">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Pr>
          <w:rFonts w:ascii="Comic Sans MS" w:hAnsi="Comic Sans MS" w:hint="cs"/>
          <w:snapToGrid w:val="0"/>
          <w:color w:val="auto"/>
          <w:highlight w:val="yellow"/>
          <w:rtl/>
        </w:rPr>
        <w:t>עדכון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סוג מוצר</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סוג מוצר.</w:t>
      </w:r>
      <w:r w:rsidRPr="00196243">
        <w:rPr>
          <w:rFonts w:ascii="Comic Sans MS" w:hAnsi="Comic Sans MS" w:cs="David" w:hint="cs"/>
          <w:snapToGrid w:val="0"/>
          <w:sz w:val="20"/>
          <w:szCs w:val="22"/>
          <w:rtl/>
          <w:lang w:eastAsia="he-IL"/>
        </w:rPr>
        <w:t xml:space="preserve">  </w:t>
      </w:r>
    </w:p>
    <w:p w:rsidR="00996C49" w:rsidRPr="00196243" w:rsidRDefault="00996C49" w:rsidP="00E91A8C">
      <w:pPr>
        <w:ind w:left="360"/>
        <w:rPr>
          <w:rFonts w:ascii="Comic Sans MS" w:hAnsi="Comic Sans MS" w:cs="David"/>
          <w:snapToGrid w:val="0"/>
          <w:sz w:val="20"/>
          <w:szCs w:val="22"/>
          <w:rtl/>
          <w:lang w:eastAsia="he-I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וטבלת </w:t>
      </w:r>
      <w:r w:rsidRPr="00074544">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843CAA">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סוג מוצר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ושליפת פרטי סוג מוצר</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[1.3.3.4]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Pr="00C96D70"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sidRPr="0007445A">
        <w:rPr>
          <w:rFonts w:ascii="Comic Sans MS" w:hAnsi="Comic Sans MS" w:hint="cs"/>
          <w:b w:val="0"/>
          <w:bCs w:val="0"/>
          <w:snapToGrid w:val="0"/>
          <w:color w:val="auto"/>
          <w:sz w:val="20"/>
          <w:szCs w:val="22"/>
          <w:rtl/>
        </w:rPr>
        <w:t>מחסן</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r w:rsidRPr="00843CAA">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hint="c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D737C2">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רשומת </w:t>
      </w:r>
      <w:r w:rsidRPr="0033563F">
        <w:rPr>
          <w:rFonts w:ascii="Comic Sans MS" w:hAnsi="Comic Sans MS" w:cs="David" w:hint="cs"/>
          <w:snapToGrid w:val="0"/>
          <w:sz w:val="20"/>
          <w:szCs w:val="22"/>
          <w:rtl/>
          <w:lang w:eastAsia="he-IL"/>
        </w:rPr>
        <w:t>מחסן</w:t>
      </w:r>
      <w:r>
        <w:rPr>
          <w:rFonts w:ascii="Comic Sans MS" w:hAnsi="Comic Sans MS" w:cs="David" w:hint="cs"/>
          <w:snapToGrid w:val="0"/>
          <w:sz w:val="20"/>
          <w:szCs w:val="22"/>
          <w:rtl/>
          <w:lang w:eastAsia="he-IL"/>
        </w:rPr>
        <w:t xml:space="preserve"> מעודכנת.</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D737C2">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996C49" w:rsidRDefault="00996C49"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פרטי סוג מוצר</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סוג מוצר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 מוצר קיים</w:t>
      </w:r>
      <w:r w:rsidRPr="00196243">
        <w:rPr>
          <w:rFonts w:ascii="Comic Sans MS" w:hAnsi="Comic Sans MS" w:cs="David" w:hint="cs"/>
          <w:snapToGrid w:val="0"/>
          <w:sz w:val="20"/>
          <w:szCs w:val="22"/>
          <w:rtl/>
          <w:lang w:eastAsia="he-IL"/>
        </w:rPr>
        <w:t xml:space="preserve">.  </w:t>
      </w:r>
    </w:p>
    <w:p w:rsidR="00996C49" w:rsidRDefault="00996C49" w:rsidP="00E91A8C">
      <w:pPr>
        <w:ind w:left="360"/>
        <w:rPr>
          <w:rFonts w:ascii="Comic Sans MS" w:hAnsi="Comic Sans MS" w:cs="David"/>
          <w:snapToGrid w:val="0"/>
          <w:sz w:val="20"/>
          <w:szCs w:val="22"/>
          <w:rtl/>
          <w:lang w:eastAsia="he-I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D737C2">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סוג מוצר . </w:t>
      </w:r>
    </w:p>
    <w:p w:rsidR="00996C49" w:rsidRPr="00196243" w:rsidRDefault="00996C49" w:rsidP="00E91A8C">
      <w:pPr>
        <w:ind w:left="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חיפוש פרטי סוג מוצר</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r w:rsidRPr="00D737C2">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F552C0">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סוג מוצר</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לא קיים" . </w:t>
      </w:r>
    </w:p>
    <w:p w:rsidR="00996C49" w:rsidRPr="00996C49" w:rsidRDefault="00996C49" w:rsidP="00996C49">
      <w:pPr>
        <w:rPr>
          <w:rtl/>
          <w:lang w:eastAsia="he-I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סוג המוצר.</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w:t>
      </w:r>
    </w:p>
    <w:p w:rsidR="00E91A8C" w:rsidRDefault="00E91A8C" w:rsidP="00E91A8C">
      <w:pPr>
        <w:ind w:firstLine="360"/>
        <w:rPr>
          <w:snapToGrid w:val="0"/>
          <w:sz w:val="20"/>
          <w:szCs w:val="22"/>
          <w:rtl/>
        </w:rPr>
      </w:pPr>
    </w:p>
    <w:p w:rsidR="00996C4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רשימת סוגי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סוגי מוצרים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סוגי מוצרים קיימים</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66480">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סוג מוצר, רשומת חיפוש סוג מוצר.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סוג מוצר ובחר את השדה מזהה סוג מוצר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סוג מוצר ושליפת פרטי סוג מוצר </w:t>
      </w:r>
      <w:r>
        <w:rPr>
          <w:rFonts w:ascii="Comic Sans MS" w:hAnsi="Comic Sans MS"/>
          <w:b w:val="0"/>
          <w:bCs w:val="0"/>
          <w:snapToGrid w:val="0"/>
          <w:color w:val="auto"/>
          <w:sz w:val="20"/>
          <w:szCs w:val="22"/>
        </w:rPr>
        <w:t>[1.3.3.4]</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הוסף את הפרטים לגבי  כל סוג מוצר לרשומת סוג מוצר.</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רשימת 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ופרטיהם.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r w:rsidR="00996C49">
        <w:rPr>
          <w:rFonts w:ascii="Comic Sans MS" w:hAnsi="Comic Sans MS" w:cs="David" w:hint="cs"/>
          <w:snapToGrid w:val="0"/>
          <w:sz w:val="20"/>
          <w:szCs w:val="22"/>
          <w:rtl/>
          <w:lang w:eastAsia="he-IL"/>
        </w:rPr>
        <w:t xml:space="preserve">  או תהליך המעוניין ברשימת סוגי המוצרים לצרכיו</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996C49" w:rsidRDefault="00996C49" w:rsidP="00E91A8C">
      <w:pPr>
        <w:ind w:firstLine="360"/>
        <w:rPr>
          <w:snapToGrid w:val="0"/>
          <w:sz w:val="20"/>
          <w:szCs w:val="22"/>
          <w:rtl/>
        </w:rPr>
      </w:pPr>
    </w:p>
    <w:p w:rsidR="00996C49" w:rsidRDefault="00996C49"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מחיקת סוגי מוצרים של משפחה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[1.3.3.6]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 xml:space="preserve">סוגי מוצרים של משפחה מסוימת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הוריד מן המדפים מוצרים ממשפחה מסוימת.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D737C2">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מחסן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2225D2">
        <w:rPr>
          <w:rFonts w:ascii="Comic Sans MS" w:hAnsi="Comic Sans MS"/>
          <w:b w:val="0"/>
          <w:bCs w:val="0"/>
          <w:snapToGrid w:val="0"/>
          <w:color w:val="auto"/>
          <w:sz w:val="20"/>
          <w:szCs w:val="22"/>
        </w:rPr>
        <w:t>ProductKinds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בבסיס הנתונים לפי מזהה משפחה  וקבלת רשומות מזהי סוג מוצר. </w:t>
      </w:r>
    </w:p>
    <w:p w:rsidR="00E91A8C" w:rsidRPr="00D132A5"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Pr="00D132A5">
        <w:rPr>
          <w:rFonts w:ascii="Comic Sans MS" w:hAnsi="Comic Sans MS" w:cs="David" w:hint="cs"/>
          <w:snapToGrid w:val="0"/>
          <w:sz w:val="20"/>
          <w:szCs w:val="22"/>
          <w:rtl/>
          <w:lang w:eastAsia="he-IL"/>
        </w:rPr>
        <w:t xml:space="preserve"> 3. מעבר על רשומות מזהי סוג מוצר ומחיקת סוג המוצר</w:t>
      </w:r>
      <w:r w:rsidRPr="00D132A5">
        <w:rPr>
          <w:rFonts w:ascii="Comic Sans MS" w:hAnsi="Comic Sans MS" w:cs="David"/>
          <w:snapToGrid w:val="0"/>
          <w:sz w:val="20"/>
          <w:szCs w:val="22"/>
          <w:lang w:eastAsia="he-IL"/>
        </w:rPr>
        <w:t>[1.3.3.2]</w:t>
      </w:r>
      <w:r w:rsidRPr="00D132A5">
        <w:rPr>
          <w:rFonts w:ascii="Comic Sans MS" w:hAnsi="Comic Sans MS" w:cs="David" w:hint="cs"/>
          <w:snapToGrid w:val="0"/>
          <w:sz w:val="20"/>
          <w:szCs w:val="22"/>
          <w:rtl/>
          <w:lang w:eastAsia="he-I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w:t>
      </w:r>
      <w:r w:rsidRPr="00FB16C4">
        <w:rPr>
          <w:rFonts w:ascii="Comic Sans MS" w:hAnsi="Comic Sans MS" w:hint="cs"/>
          <w:b w:val="0"/>
          <w:bCs w:val="0"/>
          <w:snapToGrid w:val="0"/>
          <w:color w:val="auto"/>
          <w:sz w:val="20"/>
          <w:szCs w:val="22"/>
          <w:rtl/>
        </w:rPr>
        <w:t>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[1.3.3.6]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F054DC">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ללא רשומות מסוגי המוצרים של המשפחה הנ"ל.</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F054DC">
        <w:rPr>
          <w:rFonts w:ascii="Comic Sans MS" w:hAnsi="Comic Sans MS" w:cs="David"/>
          <w:snapToGrid w:val="0"/>
          <w:sz w:val="20"/>
          <w:szCs w:val="22"/>
          <w:lang w:eastAsia="he-IL"/>
        </w:rPr>
        <w:t>ProductKinds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996C49" w:rsidRPr="00996C49" w:rsidRDefault="00996C49" w:rsidP="00996C49">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4</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הזמנות ספק</w:t>
      </w:r>
      <w:r w:rsidRPr="00996C49">
        <w:rPr>
          <w:rFonts w:ascii="Comic Sans MS" w:hAnsi="Comic Sans MS" w:hint="cs"/>
          <w:snapToGrid w:val="0"/>
          <w:color w:val="auto"/>
          <w:sz w:val="28"/>
          <w:szCs w:val="28"/>
          <w:highlight w:val="yellow"/>
          <w:rtl/>
        </w:rPr>
        <w:t xml:space="preserve">  </w:t>
      </w:r>
    </w:p>
    <w:p w:rsidR="00996C49" w:rsidRDefault="00996C49" w:rsidP="00E91A8C">
      <w:pPr>
        <w:pStyle w:val="TOC1"/>
        <w:rPr>
          <w:rFonts w:ascii="Comic Sans MS" w:hAnsi="Comic Sans MS"/>
          <w:b w:val="0"/>
          <w:bCs w:val="0"/>
          <w:snapToGrid w:val="0"/>
          <w:color w:val="auto"/>
          <w:highlight w:val="yellow"/>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פתיחת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הזמנת ספק חדשה</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הזמנת ספק חדשה שאינה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קיימת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r w:rsidRPr="00737F3B">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חדשה ורשומת סוגי מוצרים בהזמנה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 xml:space="preserve"> תחת השדה  "</w:t>
      </w:r>
      <w:r w:rsidRPr="000417E5">
        <w:rPr>
          <w:rFonts w:ascii="Comic Sans MS" w:hAnsi="Comic Sans MS"/>
          <w:snapToGrid w:val="0"/>
          <w:sz w:val="20"/>
          <w:szCs w:val="22"/>
        </w:rPr>
        <w:t xml:space="preserve"> </w:t>
      </w:r>
      <w:r>
        <w:rPr>
          <w:rFonts w:ascii="Comic Sans MS" w:hAnsi="Comic Sans MS"/>
          <w:b w:val="0"/>
          <w:bCs w:val="0"/>
          <w:snapToGrid w:val="0"/>
          <w:color w:val="auto"/>
          <w:sz w:val="20"/>
          <w:szCs w:val="22"/>
        </w:rPr>
        <w:t>Order</w:t>
      </w:r>
      <w:r w:rsidRPr="005B7AD1">
        <w:rPr>
          <w:rFonts w:ascii="Comic Sans MS" w:hAnsi="Comic Sans MS"/>
          <w:b w:val="0"/>
          <w:bCs w:val="0"/>
          <w:snapToGrid w:val="0"/>
          <w:color w:val="auto"/>
          <w:sz w:val="20"/>
          <w:szCs w:val="22"/>
        </w:rPr>
        <w:t>Id</w:t>
      </w:r>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הזמנת הספק  קיימת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הזמנת ספק חדשה  והרשומה תתווסף לטבלת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5.הוספת סוג מוצר להזמנה</w:t>
      </w:r>
      <w:r w:rsidRPr="00D132A5">
        <w:rPr>
          <w:rFonts w:ascii="Comic Sans MS" w:hAnsi="Comic Sans MS"/>
          <w:snapToGrid w:val="0"/>
          <w:sz w:val="20"/>
          <w:szCs w:val="22"/>
        </w:rPr>
        <w:t>[1.3.</w:t>
      </w:r>
      <w:r>
        <w:rPr>
          <w:rFonts w:ascii="Comic Sans MS" w:hAnsi="Comic Sans MS"/>
          <w:snapToGrid w:val="0"/>
          <w:sz w:val="20"/>
          <w:szCs w:val="22"/>
        </w:rPr>
        <w:t>5</w:t>
      </w:r>
      <w:r w:rsidRPr="00D132A5">
        <w:rPr>
          <w:rFonts w:ascii="Comic Sans MS" w:hAnsi="Comic Sans MS"/>
          <w:snapToGrid w:val="0"/>
          <w:sz w:val="20"/>
          <w:szCs w:val="22"/>
        </w:rPr>
        <w:t>.</w:t>
      </w:r>
      <w:r>
        <w:rPr>
          <w:rFonts w:ascii="Comic Sans MS" w:hAnsi="Comic Sans MS"/>
          <w:snapToGrid w:val="0"/>
          <w:sz w:val="20"/>
          <w:szCs w:val="22"/>
        </w:rPr>
        <w:t>1</w:t>
      </w:r>
      <w:r w:rsidRPr="00D132A5">
        <w:rPr>
          <w:rFonts w:ascii="Comic Sans MS" w:hAnsi="Comic Sans MS"/>
          <w:snapToGrid w:val="0"/>
          <w:sz w:val="20"/>
          <w:szCs w:val="22"/>
        </w:rPr>
        <w:t>]</w:t>
      </w:r>
      <w:r w:rsidRPr="00D132A5">
        <w:rPr>
          <w:rFonts w:ascii="Comic Sans MS" w:hAnsi="Comic Sans MS" w:hint="cs"/>
          <w:snapToGrid w:val="0"/>
          <w:sz w:val="20"/>
          <w:szCs w:val="22"/>
          <w:rtl/>
        </w:rPr>
        <w:t>.</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b w:val="0"/>
          <w:bCs w:val="0"/>
          <w:snapToGrid w:val="0"/>
          <w:color w:val="auto"/>
          <w:sz w:val="20"/>
          <w:szCs w:val="22"/>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996C49">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המכילה מזהה </w:t>
      </w:r>
      <w:r>
        <w:rPr>
          <w:rFonts w:ascii="Comic Sans MS" w:hAnsi="Comic Sans MS" w:cs="David" w:hint="cs"/>
          <w:snapToGrid w:val="0"/>
          <w:sz w:val="20"/>
          <w:szCs w:val="22"/>
          <w:rtl/>
          <w:lang w:eastAsia="he-IL"/>
        </w:rPr>
        <w:t>הזמנה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מזהה ספק , מזהה מחסן, תאריך הוצאת הזמנה, זמן אספקה, תאריך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אספקה, השהיה, ביטול, מצב פעיל, האם סופק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w:t>
      </w:r>
      <w:r w:rsidRPr="00B22655">
        <w:rPr>
          <w:rFonts w:ascii="Comic Sans MS" w:hAnsi="Comic Sans MS" w:hint="cs"/>
          <w:snapToGrid w:val="0"/>
          <w:color w:val="auto"/>
          <w:highlight w:val="yellow"/>
          <w:rtl/>
        </w:rPr>
        <w:t>דכון פרטי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[1.3.4.2]</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הזמנת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הזמנת ספק ,רשימת מוצרים בהזמנת ספק וסוגי מוצרים בהזמנה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ושליפת פרטי הזמנת ספק</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[1.3.4.4]</w:t>
      </w:r>
      <w:r>
        <w:rPr>
          <w:rFonts w:ascii="Comic Sans MS" w:hAnsi="Comic Sans MS" w:hint="cs"/>
          <w:b w:val="0"/>
          <w:bCs w:val="0"/>
          <w:snapToGrid w:val="0"/>
          <w:color w:val="auto"/>
          <w:sz w:val="20"/>
          <w:szCs w:val="22"/>
          <w:rtl/>
        </w:rPr>
        <w:t>.</w:t>
      </w:r>
    </w:p>
    <w:p w:rsidR="00E91A8C" w:rsidRPr="001E19D5" w:rsidRDefault="00E91A8C" w:rsidP="00E91A8C">
      <w:pPr>
        <w:rPr>
          <w:rt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1E19D5">
        <w:rPr>
          <w:rFonts w:ascii="Comic Sans MS" w:hAnsi="Comic Sans MS" w:cs="David" w:hint="cs"/>
          <w:snapToGrid w:val="0"/>
          <w:sz w:val="20"/>
          <w:szCs w:val="22"/>
          <w:rtl/>
          <w:lang w:eastAsia="he-IL"/>
        </w:rPr>
        <w:t>הצגת סוגי מוצרים בהזמנה</w:t>
      </w:r>
      <w:r>
        <w:rPr>
          <w:rFonts w:hint="cs"/>
          <w:rtl/>
        </w:rPr>
        <w:t>[1.3.5.4]</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Pr>
          <w:rFonts w:ascii="Comic Sans MS" w:hAnsi="Comic Sans MS" w:hint="cs"/>
          <w:b w:val="0"/>
          <w:bCs w:val="0"/>
          <w:snapToGrid w:val="0"/>
          <w:color w:val="auto"/>
          <w:sz w:val="20"/>
          <w:szCs w:val="22"/>
          <w:rtl/>
        </w:rPr>
        <w:t>הזמנת ספק</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r w:rsidRPr="00737F3B">
        <w:rPr>
          <w:rFonts w:ascii="Comic Sans MS" w:hAnsi="Comic Sans MS"/>
          <w:b w:val="0"/>
          <w:bCs w:val="0"/>
          <w:snapToGrid w:val="0"/>
          <w:color w:val="auto"/>
          <w:sz w:val="20"/>
          <w:szCs w:val="22"/>
        </w:rPr>
        <w:t>ProvidersOrders</w:t>
      </w:r>
      <w:r w:rsidRPr="00C96D70">
        <w:rPr>
          <w:rFonts w:ascii="Comic Sans MS" w:hAnsi="Comic Sans MS" w:hint="cs"/>
          <w:b w:val="0"/>
          <w:bCs w:val="0"/>
          <w:snapToGrid w:val="0"/>
          <w:color w:val="auto"/>
          <w:sz w:val="20"/>
          <w:szCs w:val="22"/>
          <w:rtl/>
        </w:rPr>
        <w:t>.</w:t>
      </w:r>
    </w:p>
    <w:p w:rsidR="00E91A8C" w:rsidRPr="000D179D" w:rsidRDefault="00E91A8C" w:rsidP="00E91A8C">
      <w:pPr>
        <w:rPr>
          <w:rFonts w:ascii="Comic Sans MS" w:hAnsi="Comic Sans MS" w:cs="David"/>
          <w:snapToGrid w:val="0"/>
          <w:sz w:val="20"/>
          <w:szCs w:val="22"/>
          <w:rtl/>
          <w:lang w:eastAsia="he-IL"/>
        </w:rPr>
      </w:pPr>
      <w:r>
        <w:rPr>
          <w:rFonts w:hint="cs"/>
          <w:rtl/>
        </w:rPr>
        <w:t xml:space="preserve">      </w:t>
      </w:r>
      <w:r w:rsidRPr="000D179D">
        <w:rPr>
          <w:rFonts w:ascii="Comic Sans MS" w:hAnsi="Comic Sans MS" w:cs="David" w:hint="cs"/>
          <w:snapToGrid w:val="0"/>
          <w:sz w:val="20"/>
          <w:szCs w:val="22"/>
          <w:rtl/>
          <w:lang w:eastAsia="he-IL"/>
        </w:rPr>
        <w:t>6</w:t>
      </w:r>
      <w:r>
        <w:rPr>
          <w:rFonts w:hint="cs"/>
          <w:rtl/>
        </w:rPr>
        <w:t xml:space="preserve">. </w:t>
      </w:r>
      <w:r w:rsidRPr="000D179D">
        <w:rPr>
          <w:rFonts w:ascii="Comic Sans MS" w:hAnsi="Comic Sans MS" w:cs="David" w:hint="cs"/>
          <w:snapToGrid w:val="0"/>
          <w:sz w:val="20"/>
          <w:szCs w:val="22"/>
          <w:rtl/>
          <w:lang w:eastAsia="he-IL"/>
        </w:rPr>
        <w:t>עדכון כמות סוג מוצר בהזמנה[1.3.5.3]</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7</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996C49">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70840">
        <w:rPr>
          <w:rFonts w:ascii="Comic Sans MS" w:hAnsi="Comic Sans MS" w:cs="David"/>
          <w:snapToGrid w:val="0"/>
          <w:sz w:val="20"/>
          <w:szCs w:val="22"/>
          <w:lang w:eastAsia="he-IL"/>
        </w:rPr>
        <w:t>ProvidersOrders</w:t>
      </w:r>
      <w:r w:rsidR="00996C49">
        <w:rPr>
          <w:rFonts w:ascii="Comic Sans MS" w:hAnsi="Comic Sans MS" w:cs="David" w:hint="cs"/>
          <w:snapToGrid w:val="0"/>
          <w:sz w:val="20"/>
          <w:szCs w:val="22"/>
          <w:rtl/>
          <w:lang w:eastAsia="he-IL"/>
        </w:rPr>
        <w:t xml:space="preserve"> המכילה </w:t>
      </w:r>
      <w:r>
        <w:rPr>
          <w:rFonts w:ascii="Comic Sans MS" w:hAnsi="Comic Sans MS" w:cs="David" w:hint="cs"/>
          <w:snapToGrid w:val="0"/>
          <w:sz w:val="20"/>
          <w:szCs w:val="22"/>
          <w:rtl/>
          <w:lang w:eastAsia="he-IL"/>
        </w:rPr>
        <w:t>הזמנת ספק מעודכנת ורשימות מוצרים בהזמנות ספק.</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w:t>
      </w:r>
    </w:p>
    <w:p w:rsidR="00E91A8C" w:rsidRDefault="00996C49" w:rsidP="00996C49">
      <w:pPr>
        <w:pStyle w:val="TOC1"/>
        <w:spacing w:line="240" w:lineRule="auto"/>
        <w:rPr>
          <w:snapToGrid w:val="0"/>
          <w:rtl/>
        </w:rPr>
      </w:pPr>
      <w:r>
        <w:rPr>
          <w:snapToGrid w:val="0"/>
          <w:rtl/>
        </w:rPr>
        <w:br w:type="page"/>
      </w: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ביטול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[1.3.4.3].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מ</w:t>
      </w:r>
      <w:r w:rsidRPr="00196243">
        <w:rPr>
          <w:rFonts w:ascii="Comic Sans MS" w:hAnsi="Comic Sans MS" w:cs="David" w:hint="cs"/>
          <w:snapToGrid w:val="0"/>
          <w:sz w:val="20"/>
          <w:szCs w:val="22"/>
          <w:rtl/>
          <w:lang w:eastAsia="he-IL"/>
        </w:rPr>
        <w:t xml:space="preserve">מסד הנתונים </w:t>
      </w:r>
      <w:r>
        <w:rPr>
          <w:rFonts w:ascii="Comic Sans MS" w:hAnsi="Comic Sans MS" w:cs="David" w:hint="cs"/>
          <w:snapToGrid w:val="0"/>
          <w:sz w:val="20"/>
          <w:szCs w:val="22"/>
          <w:rtl/>
          <w:lang w:eastAsia="he-IL"/>
        </w:rPr>
        <w:t>פרטי 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וסוגי מוצרים בהזמנה.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הזמנת ספק  ושליפת פרטי הזמנת ספק   </w:t>
      </w:r>
      <w:r>
        <w:rPr>
          <w:rFonts w:ascii="Comic Sans MS" w:hAnsi="Comic Sans MS"/>
          <w:b w:val="0"/>
          <w:bCs w:val="0"/>
          <w:snapToGrid w:val="0"/>
          <w:color w:val="auto"/>
          <w:sz w:val="20"/>
          <w:szCs w:val="22"/>
        </w:rPr>
        <w:t>[1.1.4.5]</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רשומת הזמנת ספק הנ"ל  תמחק מטבלת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.ביטול סוג מוצר מהזמנה </w:t>
      </w:r>
      <w:r>
        <w:rPr>
          <w:rFonts w:ascii="Comic Sans MS" w:hAnsi="Comic Sans MS"/>
          <w:b w:val="0"/>
          <w:bCs w:val="0"/>
          <w:snapToGrid w:val="0"/>
          <w:color w:val="auto"/>
          <w:sz w:val="20"/>
          <w:szCs w:val="22"/>
        </w:rPr>
        <w:t>[1.1.5.2]</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ללא רשומת </w:t>
      </w:r>
      <w:r w:rsidRPr="0071424D">
        <w:rPr>
          <w:rFonts w:ascii="Comic Sans MS" w:hAnsi="Comic Sans MS" w:cs="David" w:hint="cs"/>
          <w:snapToGrid w:val="0"/>
          <w:sz w:val="20"/>
          <w:szCs w:val="22"/>
          <w:rtl/>
          <w:lang w:eastAsia="he-IL"/>
        </w:rPr>
        <w:t>הזמנת הספק</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שנמחקה ורשימות מוצרים בהזמנות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ספק.</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הזמנת ספק קיימת</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סוגי מוצרים בהזמנה, רשומת הזמנות ספק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פרטי 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השם /מזהה קיים אז הצג השדות למשתמש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אחרת, הצגת הודעת שגיאה : "</w:t>
      </w:r>
      <w:r w:rsidRPr="00737F3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הזמנת ספק</w:t>
      </w:r>
      <w:r w:rsidRPr="00737F3B">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לא קיימת"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פרטי השדות של 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הזמנות ספקים ".</w:t>
      </w:r>
    </w:p>
    <w:p w:rsidR="00E91A8C" w:rsidRPr="00196243" w:rsidRDefault="00E91A8C" w:rsidP="00E91A8C">
      <w:pPr>
        <w:pStyle w:val="TOC1"/>
        <w:spacing w:line="240" w:lineRule="auto"/>
        <w:ind w:left="360"/>
        <w:rPr>
          <w:sz w:val="26"/>
          <w:szCs w:val="26"/>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הזמנות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פרטי הזמנות ספק הקיימות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הזמנות ספק קיימות</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הזמנות ספק ורשומת סוגי מוצרים בהזמנות ספק.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w:t>
      </w:r>
      <w:r w:rsidRPr="007A5995">
        <w:rPr>
          <w:rFonts w:ascii="Comic Sans MS" w:hAnsi="Comic Sans MS" w:hint="cs"/>
          <w:b w:val="0"/>
          <w:bCs w:val="0"/>
          <w:snapToGrid w:val="0"/>
          <w:color w:val="auto"/>
          <w:sz w:val="20"/>
          <w:szCs w:val="22"/>
          <w:rtl/>
        </w:rPr>
        <w:t>הזמנות ספק</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ובחר את השדה מזהה הזמנת ספק בכל פעם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לפי מזהה הזמנת ספק ושליפת פרטי הזמנת ספק </w:t>
      </w:r>
      <w:r>
        <w:rPr>
          <w:rFonts w:ascii="Comic Sans MS" w:hAnsi="Comic Sans MS"/>
          <w:b w:val="0"/>
          <w:bCs w:val="0"/>
          <w:snapToGrid w:val="0"/>
          <w:color w:val="auto"/>
          <w:sz w:val="20"/>
          <w:szCs w:val="22"/>
        </w:rPr>
        <w:t>[1.3.4.4]</w:t>
      </w:r>
      <w:r>
        <w:rPr>
          <w:rFonts w:ascii="Comic Sans MS" w:hAnsi="Comic Sans MS" w:hint="cs"/>
          <w:b w:val="0"/>
          <w:bCs w:val="0"/>
          <w:snapToGrid w:val="0"/>
          <w:color w:val="auto"/>
          <w:sz w:val="20"/>
          <w:szCs w:val="22"/>
          <w:rtl/>
        </w:rPr>
        <w:t>.</w:t>
      </w:r>
    </w:p>
    <w:p w:rsidR="00E91A8C" w:rsidRPr="007A5995" w:rsidRDefault="00E91A8C" w:rsidP="00E91A8C">
      <w:pPr>
        <w:rPr>
          <w:rtl/>
        </w:rPr>
      </w:pPr>
      <w:r>
        <w:rPr>
          <w:rFonts w:hint="cs"/>
          <w:rtl/>
        </w:rPr>
        <w:t xml:space="preserve">      </w:t>
      </w:r>
      <w:r w:rsidRPr="007A5995">
        <w:rPr>
          <w:rFonts w:ascii="Comic Sans MS" w:hAnsi="Comic Sans MS" w:cs="David" w:hint="cs"/>
          <w:snapToGrid w:val="0"/>
          <w:sz w:val="20"/>
          <w:szCs w:val="22"/>
          <w:rtl/>
          <w:lang w:eastAsia="he-IL"/>
        </w:rPr>
        <w:t>3. קבל רשימת מוצרים בהזמנת ספק</w:t>
      </w:r>
      <w:r>
        <w:rPr>
          <w:rFonts w:hint="cs"/>
          <w:rtl/>
        </w:rPr>
        <w:t>[1.3.5.4]</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הוסף את הפרטים לגבי  כל הזמנת ספק לרשומת הזמנת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5.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רשומה המכילה  את הזמנות הספק וסוגי המוצרים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"מסך  הזמנות ספקים</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הפקת תעודות החזרה של מוצרים פגומים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להפיק תעודות החזרה של מוצרים פגומים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ל</w:t>
      </w:r>
      <w:r>
        <w:rPr>
          <w:rFonts w:ascii="Comic Sans MS" w:hAnsi="Comic Sans MS" w:cs="David" w:hint="cs"/>
          <w:snapToGrid w:val="0"/>
          <w:sz w:val="20"/>
          <w:szCs w:val="22"/>
          <w:rtl/>
          <w:lang w:eastAsia="he-IL"/>
        </w:rPr>
        <w:t xml:space="preserve">הנפיק תעודות החזרה בעבור מוצרים שנמצאו פגומים.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החזרות לספקים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קבלת רשומת מוצרים עם פגם</w:t>
      </w:r>
      <w:r w:rsidRPr="0085492D">
        <w:rPr>
          <w:rFonts w:ascii="Comic Sans MS" w:hAnsi="Comic Sans MS"/>
          <w:b w:val="0"/>
          <w:bCs w:val="0"/>
          <w:snapToGrid w:val="0"/>
          <w:color w:val="auto"/>
          <w:sz w:val="20"/>
          <w:szCs w:val="22"/>
        </w:rPr>
        <w:t>[1.1.3.5]</w:t>
      </w:r>
      <w:r w:rsidRPr="00D132A5">
        <w:rPr>
          <w:rFonts w:ascii="Comic Sans MS" w:hAnsi="Comic Sans MS" w:hint="cs"/>
          <w:snapToGrid w:val="0"/>
          <w:sz w:val="20"/>
          <w:szCs w:val="22"/>
          <w:rtl/>
        </w:rPr>
        <w:t>.</w:t>
      </w:r>
      <w:r>
        <w:rPr>
          <w:rFonts w:ascii="Comic Sans MS" w:hAnsi="Comic Sans MS" w:hint="cs"/>
          <w:b w:val="0"/>
          <w:bCs w:val="0"/>
          <w:snapToGrid w:val="0"/>
          <w:color w:val="auto"/>
          <w:sz w:val="20"/>
          <w:szCs w:val="22"/>
          <w:rtl/>
        </w:rPr>
        <w:t xml:space="preserve"> </w:t>
      </w:r>
    </w:p>
    <w:p w:rsidR="00E91A8C" w:rsidRDefault="00E91A8C" w:rsidP="00E91A8C">
      <w:pPr>
        <w:rPr>
          <w:rtl/>
          <w:lang w:eastAsia="he-IL"/>
        </w:rPr>
      </w:pPr>
      <w:r>
        <w:rPr>
          <w:rFonts w:hint="cs"/>
          <w:rtl/>
          <w:lang w:eastAsia="he-IL"/>
        </w:rPr>
        <w:t xml:space="preserve">    </w:t>
      </w:r>
      <w:r w:rsidRPr="00D132A5">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3</w:t>
      </w:r>
      <w:r w:rsidRPr="00D132A5">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הפקת רשימת מוצרים פגומים המיועדים להחזרה לספק.</w:t>
      </w:r>
    </w:p>
    <w:p w:rsidR="00E91A8C" w:rsidRPr="00135EE5" w:rsidRDefault="00E91A8C" w:rsidP="00E91A8C">
      <w:pPr>
        <w:rPr>
          <w:rFonts w:ascii="Comic Sans MS" w:hAnsi="Comic Sans MS" w:cs="David"/>
          <w:snapToGrid w:val="0"/>
          <w:sz w:val="20"/>
          <w:szCs w:val="22"/>
          <w:rtl/>
          <w:lang w:eastAsia="he-IL"/>
        </w:rPr>
      </w:pPr>
      <w:r>
        <w:rPr>
          <w:rFonts w:hint="cs"/>
          <w:rtl/>
          <w:lang w:eastAsia="he-IL"/>
        </w:rPr>
        <w:t xml:space="preserve">      </w:t>
      </w:r>
      <w:r>
        <w:rPr>
          <w:rFonts w:hint="cs"/>
          <w:snapToGrid w:val="0"/>
          <w:rtl/>
        </w:rPr>
        <w:t xml:space="preserve">4. </w:t>
      </w:r>
      <w:r w:rsidRPr="00135EE5">
        <w:rPr>
          <w:rFonts w:ascii="Comic Sans MS" w:hAnsi="Comic Sans MS" w:cs="David" w:hint="cs"/>
          <w:snapToGrid w:val="0"/>
          <w:sz w:val="20"/>
          <w:szCs w:val="22"/>
          <w:rtl/>
          <w:lang w:eastAsia="he-IL"/>
        </w:rPr>
        <w:t>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תעודת החזרת פגומים.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ספק</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B22655">
        <w:rPr>
          <w:rFonts w:ascii="Comic Sans MS" w:hAnsi="Comic Sans MS" w:hint="cs"/>
          <w:snapToGrid w:val="0"/>
          <w:color w:val="auto"/>
          <w:highlight w:val="yellow"/>
          <w:rtl/>
        </w:rPr>
        <w:t>זיכוי על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[1.3.4.7]</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לאפשר לבצע זיכוי על מוצרים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 xml:space="preserve">לאפשר זיכוי כתוצאה מהחזרת מוצרים.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זיכויים</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רשימת מזהי מוצרים .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37F3B">
        <w:rPr>
          <w:rFonts w:ascii="Comic Sans MS" w:hAnsi="Comic Sans MS"/>
          <w:b w:val="0"/>
          <w:bCs w:val="0"/>
          <w:snapToGrid w:val="0"/>
          <w:color w:val="auto"/>
          <w:sz w:val="20"/>
          <w:szCs w:val="22"/>
        </w:rPr>
        <w:t>ProvidersOrders</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בבסיס הנתונים לפי מזהה מוצר  ועדכון כמויות מכל מוצר בהזמנה. </w:t>
      </w:r>
    </w:p>
    <w:p w:rsidR="00E91A8C" w:rsidRPr="00877609" w:rsidRDefault="00E91A8C" w:rsidP="00E91A8C">
      <w:pPr>
        <w:rPr>
          <w:rFonts w:ascii="Comic Sans MS" w:hAnsi="Comic Sans MS" w:cs="David"/>
          <w:snapToGrid w:val="0"/>
          <w:sz w:val="20"/>
          <w:szCs w:val="22"/>
          <w:rtl/>
          <w:lang w:eastAsia="he-IL"/>
        </w:rPr>
      </w:pPr>
      <w:r>
        <w:rPr>
          <w:rFonts w:hint="cs"/>
          <w:rtl/>
          <w:lang w:eastAsia="he-IL"/>
        </w:rPr>
        <w:t xml:space="preserve">    </w:t>
      </w:r>
      <w:r w:rsidRPr="00D132A5">
        <w:rPr>
          <w:rFonts w:cs="David" w:hint="cs"/>
          <w:snapToGrid w:val="0"/>
          <w:rtl/>
          <w:lang w:eastAsia="he-IL"/>
        </w:rPr>
        <w:t xml:space="preserve"> </w:t>
      </w:r>
      <w:r>
        <w:rPr>
          <w:rFonts w:cs="David" w:hint="cs"/>
          <w:snapToGrid w:val="0"/>
          <w:rtl/>
          <w:lang w:eastAsia="he-IL"/>
        </w:rPr>
        <w:t xml:space="preserve"> </w:t>
      </w:r>
      <w:r w:rsidRPr="00D132A5">
        <w:rPr>
          <w:rFonts w:cs="David" w:hint="cs"/>
          <w:snapToGrid w:val="0"/>
          <w:rtl/>
          <w:lang w:eastAsia="he-IL"/>
        </w:rPr>
        <w:t xml:space="preserve">3. </w:t>
      </w:r>
      <w:r w:rsidRPr="00877609">
        <w:rPr>
          <w:rFonts w:ascii="Comic Sans MS" w:hAnsi="Comic Sans MS" w:cs="David" w:hint="cs"/>
          <w:snapToGrid w:val="0"/>
          <w:sz w:val="20"/>
          <w:szCs w:val="22"/>
          <w:rtl/>
          <w:lang w:eastAsia="he-IL"/>
        </w:rPr>
        <w:t>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[1.3.4.7]</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 xml:space="preserve"> עם כמויות מוצרים מעודכנות לאחר הזיכוי בכל הזמנה.</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870840">
        <w:rPr>
          <w:rFonts w:ascii="Comic Sans MS" w:hAnsi="Comic Sans MS" w:cs="David"/>
          <w:snapToGrid w:val="0"/>
          <w:sz w:val="20"/>
          <w:szCs w:val="22"/>
          <w:lang w:eastAsia="he-IL"/>
        </w:rPr>
        <w:t>ProvidersOrders</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snapToGrid w:val="0"/>
          <w:sz w:val="20"/>
          <w:szCs w:val="22"/>
          <w:rtl/>
        </w:rPr>
      </w:pPr>
      <w:r>
        <w:rPr>
          <w:snapToGrid w:val="0"/>
          <w:sz w:val="20"/>
          <w:szCs w:val="22"/>
          <w:rtl/>
        </w:rPr>
        <w:br/>
      </w:r>
    </w:p>
    <w:p w:rsidR="009B7959" w:rsidRPr="00996C49" w:rsidRDefault="009B7959" w:rsidP="009B7959">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5</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מוצרים בהזמנת ספק</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סוג מוצר להזמנת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הזמנות ספק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סוג מוצר חדש</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סוג מוצר חדש שאינו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r>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מוצר חדש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DD4FFF">
        <w:rPr>
          <w:rFonts w:ascii="Comic Sans MS" w:hAnsi="Comic Sans MS"/>
          <w:b w:val="0"/>
          <w:bCs w:val="0"/>
          <w:snapToGrid w:val="0"/>
          <w:color w:val="auto"/>
          <w:sz w:val="20"/>
          <w:szCs w:val="22"/>
        </w:rPr>
        <w:t>ProvidersOrderProducts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DD4FFF">
        <w:rPr>
          <w:rFonts w:ascii="Comic Sans MS" w:hAnsi="Comic Sans MS"/>
          <w:b w:val="0"/>
          <w:bCs w:val="0"/>
          <w:snapToGrid w:val="0"/>
          <w:color w:val="auto"/>
          <w:sz w:val="20"/>
          <w:szCs w:val="22"/>
        </w:rPr>
        <w:t>ProvidersOrderProducts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r>
        <w:rPr>
          <w:rFonts w:ascii="Comic Sans MS" w:hAnsi="Comic Sans MS"/>
          <w:b w:val="0"/>
          <w:bCs w:val="0"/>
          <w:snapToGrid w:val="0"/>
          <w:color w:val="auto"/>
          <w:sz w:val="20"/>
          <w:szCs w:val="22"/>
        </w:rPr>
        <w:t>ProductKind</w:t>
      </w:r>
      <w:r w:rsidRPr="005B7AD1">
        <w:rPr>
          <w:rFonts w:ascii="Comic Sans MS" w:hAnsi="Comic Sans MS"/>
          <w:b w:val="0"/>
          <w:bCs w:val="0"/>
          <w:snapToGrid w:val="0"/>
          <w:color w:val="auto"/>
          <w:sz w:val="20"/>
          <w:szCs w:val="22"/>
        </w:rPr>
        <w:t>Id</w:t>
      </w:r>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סוג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לאחר "אישור" יופק מזהה סוג מוצר חדש והרשומה תתווסף לטבלת</w:t>
      </w:r>
      <w:r w:rsidRPr="00DD4FFF">
        <w:rPr>
          <w:rFonts w:ascii="Comic Sans MS" w:hAnsi="Comic Sans MS"/>
          <w:b w:val="0"/>
          <w:bCs w:val="0"/>
          <w:snapToGrid w:val="0"/>
          <w:color w:val="auto"/>
          <w:sz w:val="20"/>
          <w:szCs w:val="22"/>
        </w:rPr>
        <w:t>ProvidersOrderProducts</w:t>
      </w:r>
      <w:r w:rsidRPr="00024C7D">
        <w:rPr>
          <w:rFonts w:ascii="Comic Sans MS" w:hAnsi="Comic Sans MS"/>
          <w:b w:val="0"/>
          <w:bCs w:val="0"/>
          <w:snapToGrid w:val="0"/>
          <w:color w:val="auto"/>
          <w:sz w:val="20"/>
          <w:szCs w:val="22"/>
        </w:rPr>
        <w:t xml:space="preserve"> </w:t>
      </w:r>
      <w:r w:rsidRPr="00024C7D">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sidRPr="00024C7D">
        <w:rPr>
          <w:rFonts w:ascii="Comic Sans MS" w:hAnsi="Comic Sans MS" w:cs="David" w:hint="cs"/>
          <w:snapToGrid w:val="0"/>
          <w:sz w:val="20"/>
          <w:szCs w:val="22"/>
          <w:rtl/>
          <w:lang w:eastAsia="he-IL"/>
        </w:rPr>
        <w:t>5. שחרור טבלה מנעילה.</w:t>
      </w:r>
    </w:p>
    <w:p w:rsidR="00E91A8C" w:rsidRDefault="00E91A8C" w:rsidP="00E91A8C">
      <w:pPr>
        <w:pStyle w:val="TOC1"/>
        <w:spacing w:line="240" w:lineRule="auto"/>
        <w:ind w:left="360"/>
        <w:rPr>
          <w:rFonts w:ascii="Comic Sans MS" w:hAnsi="Comic Sans MS" w:hint="cs"/>
          <w:b w:val="0"/>
          <w:bCs w:val="0"/>
          <w:snapToGrid w:val="0"/>
          <w:color w:val="auto"/>
          <w:sz w:val="20"/>
          <w:szCs w:val="22"/>
          <w:rtl/>
        </w:rPr>
      </w:pP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t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רשומה</w:t>
      </w:r>
      <w:r w:rsidRPr="00FB16C4">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מוצר חדש בהזמנת ספק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68172F">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ביטול סוג מוצר מהזמנת ספק</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[1.3.5.2].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להסיר סוג מוצר  מהזמנת ספק</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קיימת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כתוצאה</w:t>
      </w:r>
      <w:r w:rsidRPr="00196243">
        <w:rPr>
          <w:rFonts w:ascii="Comic Sans MS" w:hAnsi="Comic Sans MS" w:cs="David" w:hint="cs"/>
          <w:snapToGrid w:val="0"/>
          <w:sz w:val="20"/>
          <w:szCs w:val="22"/>
          <w:rtl/>
          <w:lang w:eastAsia="he-IL"/>
        </w:rPr>
        <w:t xml:space="preserve"> מהחלטת הארגון </w:t>
      </w:r>
      <w:r>
        <w:rPr>
          <w:rFonts w:ascii="Comic Sans MS" w:hAnsi="Comic Sans MS" w:cs="David" w:hint="cs"/>
          <w:snapToGrid w:val="0"/>
          <w:sz w:val="20"/>
          <w:szCs w:val="22"/>
          <w:rtl/>
          <w:lang w:eastAsia="he-IL"/>
        </w:rPr>
        <w:t>לבטל</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סוג מוצר מהזמנת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w:t>
      </w:r>
      <w:r w:rsidRPr="00364CC9">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מסך מוצרים של הזמנות ספקים "  וטבלת </w:t>
      </w:r>
      <w:r w:rsidRPr="00BF3720">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הזמנת ספק ומזהה סוג מוצר.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1424D">
        <w:rPr>
          <w:rFonts w:ascii="Comic Sans MS" w:hAnsi="Comic Sans MS" w:cs="Times New Roman"/>
          <w:b w:val="0"/>
          <w:bCs w:val="0"/>
          <w:snapToGrid w:val="0"/>
          <w:color w:val="auto"/>
          <w:sz w:val="20"/>
          <w:szCs w:val="22"/>
          <w:lang w:eastAsia="en-US"/>
        </w:rPr>
        <w:t>ProvidersOrderProducts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הצגת סוגי מוצרים בהזמנה   </w:t>
      </w:r>
      <w:r>
        <w:rPr>
          <w:rFonts w:ascii="Comic Sans MS" w:hAnsi="Comic Sans MS"/>
          <w:b w:val="0"/>
          <w:bCs w:val="0"/>
          <w:snapToGrid w:val="0"/>
          <w:color w:val="auto"/>
          <w:sz w:val="20"/>
          <w:szCs w:val="22"/>
        </w:rPr>
        <w:t>[1.1.5.4]</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חיפוש סוג מוצר בהזמנה לפי מזהה סוג מוצר</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.מחיקת סוג המוצר מההזמנה.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BF3720">
        <w:rPr>
          <w:rFonts w:ascii="Comic Sans MS" w:hAnsi="Comic Sans MS"/>
          <w:snapToGrid w:val="0"/>
          <w:sz w:val="20"/>
          <w:szCs w:val="22"/>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המכילה הזמנה שנמחקה ממנה סוג המוצר הנדרש,מזהה </w:t>
      </w:r>
      <w:r w:rsidRPr="0071424D">
        <w:rPr>
          <w:rFonts w:ascii="Comic Sans MS" w:hAnsi="Comic Sans MS" w:cs="David" w:hint="cs"/>
          <w:snapToGrid w:val="0"/>
          <w:sz w:val="20"/>
          <w:szCs w:val="22"/>
          <w:rtl/>
          <w:lang w:eastAsia="he-IL"/>
        </w:rPr>
        <w:t xml:space="preserve">הזמנת </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71424D">
        <w:rPr>
          <w:rFonts w:ascii="Comic Sans MS" w:hAnsi="Comic Sans MS" w:cs="David" w:hint="cs"/>
          <w:snapToGrid w:val="0"/>
          <w:sz w:val="20"/>
          <w:szCs w:val="22"/>
          <w:rtl/>
          <w:lang w:eastAsia="he-IL"/>
        </w:rPr>
        <w:t>הספק</w:t>
      </w:r>
      <w:r w:rsidRPr="00EA3D35">
        <w:rPr>
          <w:rFonts w:ascii="Comic Sans MS" w:hAnsi="Comic Sans MS" w:cs="David" w:hint="cs"/>
          <w:snapToGrid w:val="0"/>
          <w:sz w:val="20"/>
          <w:szCs w:val="22"/>
          <w:rtl/>
          <w:lang w:eastAsia="he-IL"/>
        </w:rPr>
        <w:t>, מזהה סוג מוצר</w:t>
      </w:r>
      <w:r>
        <w:rPr>
          <w:rFonts w:ascii="Comic Sans MS" w:hAnsi="Comic Sans MS" w:cs="David" w:hint="cs"/>
          <w:snapToGrid w:val="0"/>
          <w:sz w:val="20"/>
          <w:szCs w:val="22"/>
          <w:rtl/>
          <w:lang w:eastAsia="he-IL"/>
        </w:rPr>
        <w:t>.</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BF3720">
        <w:rPr>
          <w:rFonts w:ascii="Comic Sans MS" w:hAnsi="Comic Sans MS"/>
          <w:snapToGrid w:val="0"/>
          <w:sz w:val="20"/>
          <w:szCs w:val="22"/>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996C4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5</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Pr>
          <w:rFonts w:ascii="Comic Sans MS" w:hAnsi="Comic Sans MS" w:hint="cs"/>
          <w:snapToGrid w:val="0"/>
          <w:color w:val="auto"/>
          <w:highlight w:val="yellow"/>
          <w:rtl/>
        </w:rPr>
        <w:t>עדכון כמות של סוג מוצר בהזמנה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כמות של סוג מוצר בהזמנת ספק</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הכמות של סוג מוצר בהזמנת ספק.</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מוצרים של הזמנות ספקים "  וטבלת </w:t>
      </w:r>
      <w:r>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 מוצר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נעילת טבלת </w:t>
      </w:r>
      <w:r w:rsidRPr="001E19D5">
        <w:rPr>
          <w:rFonts w:ascii="Comic Sans MS" w:hAnsi="Comic Sans MS"/>
          <w:b w:val="0"/>
          <w:bCs w:val="0"/>
          <w:snapToGrid w:val="0"/>
          <w:color w:val="auto"/>
          <w:sz w:val="20"/>
          <w:szCs w:val="22"/>
        </w:rPr>
        <w:t>ProvidersOrderProducts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 xml:space="preserve">חיפוש לפי מזהה סוג מוצר בהזמנת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והצגת רשומת מוצרים בהזמנת ספק</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[1.3.5.4]</w:t>
      </w:r>
      <w:r>
        <w:rPr>
          <w:rFonts w:ascii="Comic Sans MS" w:hAnsi="Comic Sans MS" w:hint="cs"/>
          <w:b w:val="0"/>
          <w:bCs w:val="0"/>
          <w:snapToGrid w:val="0"/>
          <w:color w:val="auto"/>
          <w:sz w:val="20"/>
          <w:szCs w:val="22"/>
          <w:rtl/>
        </w:rPr>
        <w:t>.</w:t>
      </w:r>
    </w:p>
    <w:p w:rsidR="00E91A8C" w:rsidRPr="00612900" w:rsidRDefault="00E91A8C" w:rsidP="00E91A8C">
      <w:pPr>
        <w:rPr>
          <w:rFonts w:ascii="Comic Sans MS" w:hAnsi="Comic Sans MS" w:cs="David"/>
          <w:snapToGrid w:val="0"/>
          <w:sz w:val="20"/>
          <w:szCs w:val="22"/>
          <w:rtl/>
          <w:lang w:eastAsia="he-IL"/>
        </w:rPr>
      </w:pPr>
      <w:r>
        <w:rPr>
          <w:rFonts w:hint="cs"/>
          <w:rtl/>
        </w:rPr>
        <w:t xml:space="preserve">      </w:t>
      </w:r>
      <w:r w:rsidRPr="00612900">
        <w:rPr>
          <w:rFonts w:ascii="Comic Sans MS" w:hAnsi="Comic Sans MS" w:cs="David" w:hint="cs"/>
          <w:snapToGrid w:val="0"/>
          <w:sz w:val="20"/>
          <w:szCs w:val="22"/>
          <w:rtl/>
          <w:lang w:eastAsia="he-IL"/>
        </w:rPr>
        <w:t>3</w:t>
      </w:r>
      <w:r>
        <w:rPr>
          <w:rFonts w:hint="cs"/>
          <w:snapToGrid w:val="0"/>
          <w:rtl/>
        </w:rPr>
        <w:t>.</w:t>
      </w:r>
      <w:r w:rsidRPr="00C96D70">
        <w:rPr>
          <w:rFonts w:hint="cs"/>
          <w:snapToGrid w:val="0"/>
          <w:rtl/>
        </w:rPr>
        <w:t xml:space="preserve"> </w:t>
      </w:r>
      <w:r w:rsidRPr="00612900">
        <w:rPr>
          <w:rFonts w:ascii="Comic Sans MS" w:hAnsi="Comic Sans MS" w:cs="David" w:hint="cs"/>
          <w:snapToGrid w:val="0"/>
          <w:sz w:val="20"/>
          <w:szCs w:val="22"/>
          <w:rtl/>
          <w:lang w:eastAsia="he-IL"/>
        </w:rPr>
        <w:t xml:space="preserve">עדכון שדה כמות של סוג מוצר ע"י המשתמש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FB16C4">
        <w:rPr>
          <w:rFonts w:hint="cs"/>
          <w:snapToGrid w:val="0"/>
          <w:rtl/>
        </w:rPr>
        <w:t xml:space="preserve">. </w:t>
      </w:r>
      <w:r w:rsidRPr="00C96D70">
        <w:rPr>
          <w:rFonts w:ascii="Comic Sans MS" w:hAnsi="Comic Sans MS" w:hint="cs"/>
          <w:b w:val="0"/>
          <w:bCs w:val="0"/>
          <w:snapToGrid w:val="0"/>
          <w:color w:val="auto"/>
          <w:sz w:val="20"/>
          <w:szCs w:val="22"/>
          <w:rtl/>
        </w:rPr>
        <w:t xml:space="preserve">לאחר "אישור" תעודכן  רשומת </w:t>
      </w:r>
      <w:r>
        <w:rPr>
          <w:rFonts w:ascii="Comic Sans MS" w:hAnsi="Comic Sans MS" w:hint="cs"/>
          <w:b w:val="0"/>
          <w:bCs w:val="0"/>
          <w:snapToGrid w:val="0"/>
          <w:color w:val="auto"/>
          <w:sz w:val="20"/>
          <w:szCs w:val="22"/>
          <w:rtl/>
        </w:rPr>
        <w:t>מוצר בהזמנת ספק</w:t>
      </w:r>
      <w:r>
        <w:rPr>
          <w:rFonts w:ascii="Comic Sans MS" w:hAnsi="Comic Sans MS" w:hint="cs"/>
          <w:snapToGrid w:val="0"/>
          <w:sz w:val="20"/>
          <w:szCs w:val="22"/>
          <w:rtl/>
        </w:rPr>
        <w:t xml:space="preserve"> </w:t>
      </w:r>
      <w:r w:rsidRPr="00C96D70">
        <w:rPr>
          <w:rFonts w:ascii="Comic Sans MS" w:hAnsi="Comic Sans MS" w:hint="cs"/>
          <w:b w:val="0"/>
          <w:bCs w:val="0"/>
          <w:snapToGrid w:val="0"/>
          <w:color w:val="auto"/>
          <w:sz w:val="20"/>
          <w:szCs w:val="22"/>
          <w:rtl/>
        </w:rPr>
        <w:t xml:space="preserve">בטבלת </w:t>
      </w:r>
      <w:r w:rsidRPr="001E19D5">
        <w:rPr>
          <w:rFonts w:ascii="Comic Sans MS" w:hAnsi="Comic Sans MS"/>
          <w:b w:val="0"/>
          <w:bCs w:val="0"/>
          <w:snapToGrid w:val="0"/>
          <w:color w:val="auto"/>
          <w:sz w:val="20"/>
          <w:szCs w:val="22"/>
        </w:rPr>
        <w:t>ProvidersOrderProducts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C96D70">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C96D70">
        <w:rPr>
          <w:rFonts w:ascii="Comic Sans MS" w:hAnsi="Comic Sans MS" w:hint="cs"/>
          <w:b w:val="0"/>
          <w:bCs w:val="0"/>
          <w:snapToGrid w:val="0"/>
          <w:color w:val="auto"/>
          <w:sz w:val="20"/>
          <w:szCs w:val="22"/>
          <w:rtl/>
        </w:rPr>
        <w:t>. שחרור טבלה מנעילה.</w:t>
      </w:r>
      <w:r>
        <w:rPr>
          <w:rFonts w:ascii="Comic Sans MS" w:hAnsi="Comic Sans MS" w:hint="cs"/>
          <w:b w:val="0"/>
          <w:bCs w:val="0"/>
          <w:snapToGrid w:val="0"/>
          <w:color w:val="auto"/>
          <w:sz w:val="20"/>
          <w:szCs w:val="22"/>
          <w:rtl/>
        </w:rPr>
        <w:t xml:space="preserve"> </w:t>
      </w:r>
    </w:p>
    <w:p w:rsidR="00E91A8C" w:rsidRPr="00612900" w:rsidRDefault="00E91A8C" w:rsidP="00E91A8C">
      <w:pPr>
        <w:pStyle w:val="TOC1"/>
        <w:spacing w:line="240" w:lineRule="auto"/>
        <w:ind w:left="360"/>
        <w:rPr>
          <w:rFonts w:ascii="Comic Sans MS" w:hAnsi="Comic Sans MS" w:hint="cs"/>
          <w:b w:val="0"/>
          <w:bCs w:val="0"/>
          <w:snapToGrid w:val="0"/>
          <w:color w:val="auto"/>
          <w:sz w:val="20"/>
          <w:szCs w:val="22"/>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BF3720">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המכילה רשומת סוג מוצר בהזמנת ספק מעודכנת .</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BF3720">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Pr="001E19D5" w:rsidRDefault="00E91A8C" w:rsidP="00E91A8C">
      <w:pPr>
        <w:rPr>
          <w:highlight w:val="yellow"/>
          <w:rtl/>
        </w:rPr>
      </w:pP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סוגי מוצרים בהזמנה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[1.3.5.4]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סוגי מוצרים בהזמנת ספק קיימת</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"חיפוש" ב  "מסך מוצרים של הזמנות ספקים "  ובסיס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275C12">
        <w:rPr>
          <w:rFonts w:ascii="Comic Sans MS" w:hAnsi="Comic Sans MS" w:cs="David"/>
          <w:snapToGrid w:val="0"/>
          <w:sz w:val="20"/>
          <w:szCs w:val="22"/>
          <w:lang w:eastAsia="he-IL"/>
        </w:rPr>
        <w:t>ProvidersOrderProducts</w:t>
      </w:r>
      <w:r w:rsidRPr="00135E36">
        <w:rPr>
          <w:rFonts w:ascii="Comic Sans MS" w:hAnsi="Comic Sans MS"/>
          <w:b/>
          <w:bCs/>
          <w:snapToGrid w:val="0"/>
          <w:sz w:val="20"/>
          <w:szCs w:val="22"/>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סוגי מוצרים בהזמנת ספק ורשומת חיפוש סוגי מוצרים בהזמנת ספק.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עבור על כל רשומת חיפוש סוגי מוצרים בהזמנת ספק</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ובחר את השדה מזהה סוג מוצר בהזמנת ספק בכל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פעם.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חיפוש סוג מוצר בהזמנת ספק </w:t>
      </w:r>
      <w:r>
        <w:rPr>
          <w:rFonts w:ascii="Comic Sans MS" w:hAnsi="Comic Sans MS" w:hint="cs"/>
          <w:snapToGrid w:val="0"/>
          <w:sz w:val="20"/>
          <w:szCs w:val="22"/>
          <w:rtl/>
        </w:rPr>
        <w:t xml:space="preserve"> </w:t>
      </w:r>
      <w:r>
        <w:rPr>
          <w:rFonts w:ascii="Comic Sans MS" w:hAnsi="Comic Sans MS" w:hint="cs"/>
          <w:b w:val="0"/>
          <w:bCs w:val="0"/>
          <w:snapToGrid w:val="0"/>
          <w:color w:val="auto"/>
          <w:sz w:val="20"/>
          <w:szCs w:val="22"/>
          <w:rtl/>
        </w:rPr>
        <w:t xml:space="preserve">לפי שם או מזהה  בטבלת </w:t>
      </w:r>
      <w:r w:rsidRPr="00275C12">
        <w:rPr>
          <w:rFonts w:ascii="Comic Sans MS" w:hAnsi="Comic Sans MS"/>
          <w:b w:val="0"/>
          <w:bCs w:val="0"/>
          <w:snapToGrid w:val="0"/>
          <w:color w:val="auto"/>
          <w:sz w:val="20"/>
          <w:szCs w:val="22"/>
        </w:rPr>
        <w:t>ProvidersOrderProducts</w:t>
      </w:r>
      <w:r>
        <w:rPr>
          <w:rFonts w:ascii="Comic Sans MS" w:hAnsi="Comic Sans MS" w:hint="cs"/>
          <w:b w:val="0"/>
          <w:bCs w:val="0"/>
          <w:snapToGrid w:val="0"/>
          <w:color w:val="auto"/>
          <w:sz w:val="20"/>
          <w:szCs w:val="22"/>
          <w:rtl/>
        </w:rPr>
        <w:t>.</w:t>
      </w:r>
    </w:p>
    <w:p w:rsidR="00E91A8C" w:rsidRPr="00094E2C" w:rsidRDefault="00E91A8C" w:rsidP="00E91A8C">
      <w:pPr>
        <w:rPr>
          <w:rFonts w:ascii="Comic Sans MS" w:hAnsi="Comic Sans MS" w:cs="David"/>
          <w:snapToGrid w:val="0"/>
          <w:sz w:val="20"/>
          <w:szCs w:val="22"/>
          <w:rtl/>
          <w:lang w:eastAsia="he-IL"/>
        </w:rPr>
      </w:pPr>
      <w:r>
        <w:rPr>
          <w:rFonts w:hint="cs"/>
          <w:rtl/>
        </w:rPr>
        <w:t xml:space="preserve">      </w:t>
      </w:r>
      <w:r w:rsidRPr="007A5995">
        <w:rPr>
          <w:rFonts w:cs="David" w:hint="cs"/>
          <w:snapToGrid w:val="0"/>
          <w:rtl/>
          <w:lang w:eastAsia="he-IL"/>
        </w:rPr>
        <w:t xml:space="preserve">3. </w:t>
      </w:r>
      <w:r w:rsidRPr="00094E2C">
        <w:rPr>
          <w:rFonts w:ascii="Comic Sans MS" w:hAnsi="Comic Sans MS" w:cs="David" w:hint="cs"/>
          <w:snapToGrid w:val="0"/>
          <w:sz w:val="20"/>
          <w:szCs w:val="22"/>
          <w:rtl/>
          <w:lang w:eastAsia="he-IL"/>
        </w:rPr>
        <w:t>הוסף את הפרטים לגבי  כל סוג מוצר בהזמנת ספק לרשומת סוג מוצר בהזמנת ספק.</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[1.3.5.4]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רשומת סוג מוצר בהזמנת ספק.</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מוצרים של  הזמנות ספקים ".</w:t>
      </w: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E91A8C" w:rsidRDefault="00E91A8C" w:rsidP="00E91A8C">
      <w:pPr>
        <w:ind w:firstLine="360"/>
        <w:rPr>
          <w:snapToGrid w:val="0"/>
          <w:sz w:val="20"/>
          <w:szCs w:val="22"/>
          <w:rtl/>
        </w:rPr>
      </w:pPr>
    </w:p>
    <w:p w:rsidR="00D60023" w:rsidRPr="00996C49" w:rsidRDefault="00E91A8C" w:rsidP="00D60023">
      <w:pPr>
        <w:pStyle w:val="TOC1"/>
        <w:rPr>
          <w:rFonts w:ascii="Comic Sans MS" w:hAnsi="Comic Sans MS"/>
          <w:snapToGrid w:val="0"/>
          <w:color w:val="auto"/>
          <w:sz w:val="28"/>
          <w:szCs w:val="28"/>
          <w:highlight w:val="yellow"/>
          <w:rtl/>
        </w:rPr>
      </w:pPr>
      <w:r>
        <w:rPr>
          <w:rFonts w:ascii="Comic Sans MS" w:hAnsi="Comic Sans MS"/>
          <w:b w:val="0"/>
          <w:bCs w:val="0"/>
          <w:snapToGrid w:val="0"/>
          <w:color w:val="auto"/>
          <w:highlight w:val="yellow"/>
          <w:rtl/>
        </w:rPr>
        <w:br w:type="page"/>
      </w:r>
      <w:r w:rsidR="00D60023" w:rsidRPr="00996C49">
        <w:rPr>
          <w:rFonts w:ascii="Comic Sans MS" w:hAnsi="Comic Sans MS"/>
          <w:b w:val="0"/>
          <w:bCs w:val="0"/>
          <w:snapToGrid w:val="0"/>
          <w:color w:val="auto"/>
          <w:sz w:val="28"/>
          <w:szCs w:val="28"/>
          <w:highlight w:val="yellow"/>
        </w:rPr>
        <w:lastRenderedPageBreak/>
        <w:t>3.1[1.3.</w:t>
      </w:r>
      <w:r w:rsidR="00D60023">
        <w:rPr>
          <w:rFonts w:ascii="Comic Sans MS" w:hAnsi="Comic Sans MS"/>
          <w:b w:val="0"/>
          <w:bCs w:val="0"/>
          <w:snapToGrid w:val="0"/>
          <w:color w:val="auto"/>
          <w:sz w:val="28"/>
          <w:szCs w:val="28"/>
          <w:highlight w:val="yellow"/>
        </w:rPr>
        <w:t>6</w:t>
      </w:r>
      <w:r w:rsidR="00D60023" w:rsidRPr="00996C49">
        <w:rPr>
          <w:rFonts w:ascii="Comic Sans MS" w:hAnsi="Comic Sans MS"/>
          <w:b w:val="0"/>
          <w:bCs w:val="0"/>
          <w:snapToGrid w:val="0"/>
          <w:color w:val="auto"/>
          <w:sz w:val="28"/>
          <w:szCs w:val="28"/>
          <w:highlight w:val="yellow"/>
        </w:rPr>
        <w:t>]</w:t>
      </w:r>
      <w:r w:rsidR="00D60023" w:rsidRPr="00996C49">
        <w:rPr>
          <w:rFonts w:ascii="Comic Sans MS" w:hAnsi="Comic Sans MS" w:hint="cs"/>
          <w:b w:val="0"/>
          <w:bCs w:val="0"/>
          <w:snapToGrid w:val="0"/>
          <w:color w:val="auto"/>
          <w:sz w:val="28"/>
          <w:szCs w:val="28"/>
          <w:highlight w:val="yellow"/>
          <w:rtl/>
        </w:rPr>
        <w:t xml:space="preserve">  </w:t>
      </w:r>
      <w:r w:rsidR="00D60023">
        <w:rPr>
          <w:rFonts w:ascii="Comic Sans MS" w:hAnsi="Comic Sans MS" w:hint="cs"/>
          <w:snapToGrid w:val="0"/>
          <w:color w:val="auto"/>
          <w:sz w:val="28"/>
          <w:szCs w:val="28"/>
          <w:highlight w:val="yellow"/>
          <w:rtl/>
        </w:rPr>
        <w:t>יבוא וייצוא נתונים</w:t>
      </w:r>
      <w:r w:rsidR="00D60023"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יצוא נתוני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להוסיף למסד הנתונים </w:t>
      </w:r>
      <w:r>
        <w:rPr>
          <w:rFonts w:ascii="Comic Sans MS" w:hAnsi="Comic Sans MS" w:cs="David" w:hint="cs"/>
          <w:snapToGrid w:val="0"/>
          <w:sz w:val="20"/>
          <w:szCs w:val="22"/>
          <w:rtl/>
          <w:lang w:eastAsia="he-IL"/>
        </w:rPr>
        <w:t xml:space="preserve">של מוצרים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נתוני מוצרים חדשים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 xml:space="preserve">נתוני מוצרים חדשים שאינם </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קיימים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 xml:space="preserve">) וטבלת </w:t>
      </w:r>
      <w:r>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833921" w:rsidRDefault="00E91A8C" w:rsidP="00E91A8C">
      <w:pPr>
        <w:rPr>
          <w:rFonts w:ascii="Comic Sans MS" w:hAnsi="Comic Sans MS" w:cs="David"/>
          <w:snapToGrid w:val="0"/>
          <w:sz w:val="20"/>
          <w:szCs w:val="22"/>
          <w:rtl/>
          <w:lang w:eastAsia="he-IL"/>
        </w:rPr>
      </w:pPr>
      <w:r>
        <w:rPr>
          <w:rFonts w:hint="cs"/>
          <w:rtl/>
        </w:rPr>
        <w:t xml:space="preserve">      </w:t>
      </w:r>
      <w:r w:rsidRPr="00757260">
        <w:rPr>
          <w:rFonts w:ascii="Comic Sans MS" w:hAnsi="Comic Sans MS" w:cs="David" w:hint="cs"/>
          <w:snapToGrid w:val="0"/>
          <w:sz w:val="20"/>
          <w:szCs w:val="22"/>
          <w:rtl/>
          <w:lang w:eastAsia="he-IL"/>
        </w:rPr>
        <w:t>2</w:t>
      </w:r>
      <w:r>
        <w:rPr>
          <w:rFonts w:hint="cs"/>
          <w:rtl/>
        </w:rPr>
        <w:t xml:space="preserve">. </w:t>
      </w:r>
      <w:r w:rsidRPr="00833921">
        <w:rPr>
          <w:rFonts w:ascii="Comic Sans MS" w:hAnsi="Comic Sans MS" w:cs="David" w:hint="cs"/>
          <w:snapToGrid w:val="0"/>
          <w:sz w:val="20"/>
          <w:szCs w:val="22"/>
          <w:rtl/>
          <w:lang w:eastAsia="he-IL"/>
        </w:rPr>
        <w:t>עבור על רשומת המוצרים.</w:t>
      </w:r>
    </w:p>
    <w:p w:rsidR="00E91A8C" w:rsidRPr="00FB16C4" w:rsidRDefault="00E91A8C" w:rsidP="00E91A8C">
      <w:pPr>
        <w:pStyle w:val="TOC1"/>
        <w:spacing w:line="240" w:lineRule="auto"/>
        <w:ind w:left="360"/>
        <w:jc w:val="left"/>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3. בצע חיפוש לכל מוצר בטבלת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תחת השדה  "</w:t>
      </w:r>
      <w:r w:rsidRPr="000417E5">
        <w:rPr>
          <w:rFonts w:ascii="Comic Sans MS" w:hAnsi="Comic Sans MS"/>
          <w:snapToGrid w:val="0"/>
          <w:sz w:val="20"/>
          <w:szCs w:val="22"/>
        </w:rPr>
        <w:t xml:space="preserve"> </w:t>
      </w:r>
      <w:r>
        <w:rPr>
          <w:rFonts w:ascii="Comic Sans MS" w:hAnsi="Comic Sans MS"/>
          <w:b w:val="0"/>
          <w:bCs w:val="0"/>
          <w:snapToGrid w:val="0"/>
          <w:color w:val="auto"/>
          <w:sz w:val="20"/>
          <w:szCs w:val="22"/>
        </w:rPr>
        <w:t>Product</w:t>
      </w:r>
      <w:r w:rsidRPr="005B7AD1">
        <w:rPr>
          <w:rFonts w:ascii="Comic Sans MS" w:hAnsi="Comic Sans MS"/>
          <w:b w:val="0"/>
          <w:bCs w:val="0"/>
          <w:snapToGrid w:val="0"/>
          <w:color w:val="auto"/>
          <w:sz w:val="20"/>
          <w:szCs w:val="22"/>
        </w:rPr>
        <w:t>Id</w:t>
      </w:r>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שמות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המוצר קיים  תוצג הודעה על כך ויתאפשר לשנות את השם או לאשר .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 לאחר "אישור" יתבצע ייצוא של המוצר אל הטבלה</w:t>
      </w:r>
      <w:r w:rsidRPr="00757260">
        <w:rPr>
          <w:rFonts w:ascii="Comic Sans MS" w:hAnsi="Comic Sans MS"/>
          <w:snapToGrid w:val="0"/>
          <w:sz w:val="20"/>
          <w:szCs w:val="22"/>
        </w:rPr>
        <w:t xml:space="preserve"> </w:t>
      </w:r>
      <w:r w:rsidRPr="00757260">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sidRPr="00024C7D">
        <w:rPr>
          <w:rFonts w:ascii="Comic Sans MS" w:hAnsi="Comic Sans MS"/>
          <w:b w:val="0"/>
          <w:bCs w:val="0"/>
          <w:snapToGrid w:val="0"/>
          <w:color w:val="auto"/>
          <w:sz w:val="20"/>
          <w:szCs w:val="22"/>
        </w:rPr>
        <w:t xml:space="preserve"> </w:t>
      </w:r>
      <w:r w:rsidRPr="00024C7D">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w:t>
      </w:r>
    </w:p>
    <w:p w:rsidR="00E91A8C" w:rsidRPr="00024C7D" w:rsidRDefault="00E91A8C" w:rsidP="00E91A8C">
      <w:pPr>
        <w:rPr>
          <w:rFonts w:ascii="Comic Sans MS" w:hAnsi="Comic Sans MS" w:cs="David"/>
          <w:snapToGrid w:val="0"/>
          <w:sz w:val="20"/>
          <w:szCs w:val="22"/>
          <w:rtl/>
          <w:lang w:eastAsia="he-IL"/>
        </w:rPr>
      </w:pPr>
      <w:r>
        <w:rPr>
          <w:rFonts w:hint="cs"/>
          <w:rtl/>
          <w:lang w:eastAsia="he-IL"/>
        </w:rPr>
        <w:t xml:space="preserve">      </w:t>
      </w:r>
      <w:r>
        <w:rPr>
          <w:rFonts w:ascii="Comic Sans MS" w:hAnsi="Comic Sans MS" w:cs="David" w:hint="cs"/>
          <w:snapToGrid w:val="0"/>
          <w:sz w:val="20"/>
          <w:szCs w:val="22"/>
          <w:rtl/>
          <w:lang w:eastAsia="he-IL"/>
        </w:rPr>
        <w:t>6</w:t>
      </w:r>
      <w:r w:rsidRPr="00024C7D">
        <w:rPr>
          <w:rFonts w:ascii="Comic Sans MS" w:hAnsi="Comic Sans MS" w:cs="David" w:hint="cs"/>
          <w:snapToGrid w:val="0"/>
          <w:sz w:val="20"/>
          <w:szCs w:val="22"/>
          <w:rtl/>
          <w:lang w:eastAsia="he-IL"/>
        </w:rPr>
        <w:t>. שחרור טבלה מנעילה.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r>
        <w:rPr>
          <w:rFonts w:ascii="Comic Sans MS" w:hAnsi="Comic Sans MS"/>
          <w:b w:val="0"/>
          <w:bCs w:val="0"/>
          <w:snapToGrid w:val="0"/>
          <w:color w:val="auto"/>
          <w:sz w:val="20"/>
          <w:szCs w:val="22"/>
          <w:rtl/>
        </w:rPr>
        <w:br/>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רשומות מוצרים.</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D1</w:t>
      </w:r>
      <w:r>
        <w:rPr>
          <w:rFonts w:ascii="Comic Sans MS" w:hAnsi="Comic Sans MS" w:cs="David" w:hint="cs"/>
          <w:snapToGrid w:val="0"/>
          <w:sz w:val="20"/>
          <w:szCs w:val="22"/>
          <w:rtl/>
          <w:lang w:eastAsia="he-IL"/>
        </w:rPr>
        <w:t xml:space="preserve"> , טבלת </w:t>
      </w:r>
      <w:r w:rsidRPr="00587ACE">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sidRPr="00275C12">
        <w:rPr>
          <w:rFonts w:ascii="Comic Sans MS" w:hAnsi="Comic Sans MS" w:hint="cs"/>
          <w:snapToGrid w:val="0"/>
          <w:color w:val="auto"/>
          <w:highlight w:val="yellow"/>
          <w:rtl/>
        </w:rPr>
        <w:t>יבוא נתוני מוצרים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[1.3.6.2].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 xml:space="preserve">לשלוף ממסד הנתונים נתוני מוצרים קיימים </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w:t>
      </w:r>
      <w:r>
        <w:rPr>
          <w:rFonts w:ascii="Comic Sans MS" w:hAnsi="Comic Sans MS" w:cs="David" w:hint="cs"/>
          <w:snapToGrid w:val="0"/>
          <w:sz w:val="20"/>
          <w:szCs w:val="22"/>
          <w:rtl/>
          <w:lang w:eastAsia="he-IL"/>
        </w:rPr>
        <w:t>כאשר מתעורר הצורך לקבל נתונים על מוצרים קיימים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ייבוא נתוני מוצרים במסך מוצרים וטבלת </w:t>
      </w:r>
      <w:r w:rsidRPr="0038294A">
        <w:rPr>
          <w:rFonts w:ascii="Comic Sans MS" w:hAnsi="Comic Sans MS" w:cs="David"/>
          <w:snapToGrid w:val="0"/>
          <w:sz w:val="20"/>
          <w:szCs w:val="22"/>
          <w:lang w:eastAsia="he-IL"/>
        </w:rPr>
        <w:t>Products</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מוצרים.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38294A">
        <w:rPr>
          <w:rFonts w:ascii="Comic Sans MS" w:hAnsi="Comic Sans MS"/>
          <w:b w:val="0"/>
          <w:bCs w:val="0"/>
          <w:snapToGrid w:val="0"/>
          <w:color w:val="auto"/>
          <w:sz w:val="20"/>
          <w:szCs w:val="22"/>
        </w:rPr>
        <w:t>Products</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w:t>
      </w:r>
      <w:r w:rsidRPr="0038294A">
        <w:rPr>
          <w:rFonts w:ascii="Comic Sans MS" w:hAnsi="Comic Sans MS" w:hint="cs"/>
          <w:b w:val="0"/>
          <w:bCs w:val="0"/>
          <w:snapToGrid w:val="0"/>
          <w:color w:val="auto"/>
          <w:sz w:val="20"/>
          <w:szCs w:val="22"/>
          <w:rtl/>
        </w:rPr>
        <w:t>עבור על רשומות המוצרים שמשקשים לשלוף עבורם מידע ועבור כל מוצר בצע.</w:t>
      </w:r>
      <w:r>
        <w:rPr>
          <w:rFonts w:ascii="Comic Sans MS" w:hAnsi="Comic Sans MS" w:hint="cs"/>
          <w:b w:val="0"/>
          <w:bCs w:val="0"/>
          <w:snapToGrid w:val="0"/>
          <w:color w:val="auto"/>
          <w:sz w:val="20"/>
          <w:szCs w:val="22"/>
          <w:rtl/>
        </w:rPr>
        <w:t xml:space="preserve">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חיפוש מוצר בבסיס הנתונים למי מזהה מוצר</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.אם המוצר קיים הוסף את פרטיו ברשומת המוצרים(רשומה המכילה נתונים על מוצר מבוקש).</w:t>
      </w:r>
    </w:p>
    <w:p w:rsidR="00E91A8C" w:rsidRPr="0038294A" w:rsidRDefault="00E91A8C" w:rsidP="00E91A8C">
      <w:pPr>
        <w:rPr>
          <w:rFonts w:ascii="Comic Sans MS" w:hAnsi="Comic Sans MS" w:cs="David"/>
          <w:snapToGrid w:val="0"/>
          <w:sz w:val="20"/>
          <w:szCs w:val="22"/>
          <w:rtl/>
          <w:lang w:eastAsia="he-IL"/>
        </w:rPr>
      </w:pPr>
      <w:r>
        <w:rPr>
          <w:rFonts w:hint="cs"/>
          <w:rtl/>
          <w:lang w:eastAsia="he-IL"/>
        </w:rPr>
        <w:t xml:space="preserve">      </w:t>
      </w:r>
      <w:r w:rsidRPr="0038294A">
        <w:rPr>
          <w:rFonts w:ascii="Comic Sans MS" w:hAnsi="Comic Sans MS" w:cs="David" w:hint="cs"/>
          <w:snapToGrid w:val="0"/>
          <w:sz w:val="20"/>
          <w:szCs w:val="22"/>
          <w:rtl/>
          <w:lang w:eastAsia="he-IL"/>
        </w:rPr>
        <w:t>5</w:t>
      </w:r>
      <w:r>
        <w:rPr>
          <w:rFonts w:hint="cs"/>
          <w:rtl/>
          <w:lang w:eastAsia="he-IL"/>
        </w:rPr>
        <w:t xml:space="preserve">. </w:t>
      </w:r>
      <w:r w:rsidRPr="0038294A">
        <w:rPr>
          <w:rFonts w:ascii="Comic Sans MS" w:hAnsi="Comic Sans MS" w:cs="David" w:hint="cs"/>
          <w:snapToGrid w:val="0"/>
          <w:sz w:val="20"/>
          <w:szCs w:val="22"/>
          <w:rtl/>
          <w:lang w:eastAsia="he-IL"/>
        </w:rPr>
        <w:t>אם מוצר לא קיים הצג הודעה מתאימה.</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6</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מוצרים.</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יבוא פרטי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לייבא פרטי לקוחות אל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מערכת ה-</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בפרטי לקוחות.</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שלוף נתוני לקוחות מתוך קובץ ביישום המשרדי.</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בצע עדכון של 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(באמצעות פונקציה ש-</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מספקת) ע"י העברת קובץ זה ל-</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hint="cs"/>
          <w:snapToGrid w:val="0"/>
          <w:sz w:val="20"/>
          <w:szCs w:val="22"/>
          <w:lang w:eastAsia="he-IL"/>
        </w:rPr>
        <w:t>CRM</w:t>
      </w:r>
      <w:r w:rsidRPr="00135E36">
        <w:rPr>
          <w:rFonts w:ascii="Comic Sans MS" w:hAnsi="Comic Sans MS"/>
          <w:b/>
          <w:bCs/>
          <w:snapToGrid w:val="0"/>
          <w:sz w:val="20"/>
          <w:szCs w:val="22"/>
        </w:rPr>
        <w:t xml:space="preserve"> </w:t>
      </w:r>
      <w:r w:rsidRPr="00135E36">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E91A8C" w:rsidRDefault="00E91A8C" w:rsidP="00E91A8C">
      <w:pPr>
        <w:ind w:firstLine="360"/>
        <w:rPr>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4</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יצוא פרטי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[1.3.6.4]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לייצא פרטי לקוחות מתוך מערכת ה-</w:t>
      </w:r>
      <w:r>
        <w:rPr>
          <w:rFonts w:ascii="Comic Sans MS" w:hAnsi="Comic Sans MS" w:cs="David" w:hint="cs"/>
          <w:snapToGrid w:val="0"/>
          <w:sz w:val="20"/>
          <w:szCs w:val="22"/>
          <w:lang w:eastAsia="he-IL"/>
        </w:rPr>
        <w:t>CRM</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לקוח.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שלוף נתוני לקוחות מתוך 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(באמצעות פונקציה ש-</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מספקת)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בצע עדכון של מערכת היישום המשרדי במידע המסופק ממערכת ה-</w:t>
      </w:r>
      <w:r>
        <w:rPr>
          <w:rFonts w:ascii="Comic Sans MS" w:hAnsi="Comic Sans MS" w:hint="cs"/>
          <w:b w:val="0"/>
          <w:bCs w:val="0"/>
          <w:snapToGrid w:val="0"/>
          <w:color w:val="auto"/>
          <w:sz w:val="20"/>
          <w:szCs w:val="22"/>
        </w:rPr>
        <w:t>CRM</w:t>
      </w:r>
      <w:r>
        <w:rPr>
          <w:rFonts w:ascii="Comic Sans MS" w:hAnsi="Comic Sans MS" w:hint="cs"/>
          <w:b w:val="0"/>
          <w:bCs w:val="0"/>
          <w:snapToGrid w:val="0"/>
          <w:color w:val="auto"/>
          <w:sz w:val="20"/>
          <w:szCs w:val="22"/>
          <w:rtl/>
        </w:rPr>
        <w:t xml:space="preserve">. </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[1.3.6.4]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יישום משרדי(</w:t>
      </w:r>
      <w:r>
        <w:rPr>
          <w:rFonts w:ascii="Comic Sans MS" w:hAnsi="Comic Sans MS" w:cs="David"/>
          <w:snapToGrid w:val="0"/>
          <w:sz w:val="20"/>
          <w:szCs w:val="22"/>
          <w:lang w:eastAsia="he-IL"/>
        </w:rPr>
        <w:t>h</w:t>
      </w:r>
      <w:r>
        <w:rPr>
          <w:rFonts w:ascii="Comic Sans MS" w:hAnsi="Comic Sans MS" w:cs="David" w:hint="cs"/>
          <w:snapToGrid w:val="0"/>
          <w:sz w:val="20"/>
          <w:szCs w:val="22"/>
          <w:rtl/>
          <w:lang w:eastAsia="he-IL"/>
        </w:rPr>
        <w:t>).</w:t>
      </w:r>
    </w:p>
    <w:p w:rsidR="00D60023" w:rsidRDefault="00D60023" w:rsidP="00D60023">
      <w:pPr>
        <w:pStyle w:val="TOC1"/>
        <w:rPr>
          <w:rFonts w:ascii="Comic Sans MS" w:hAnsi="Comic Sans MS"/>
          <w:b w:val="0"/>
          <w:bCs w:val="0"/>
          <w:snapToGrid w:val="0"/>
          <w:color w:val="auto"/>
          <w:sz w:val="28"/>
          <w:szCs w:val="28"/>
          <w:highlight w:val="yellow"/>
          <w:rtl/>
        </w:rPr>
      </w:pPr>
    </w:p>
    <w:p w:rsidR="00D60023" w:rsidRPr="00996C49" w:rsidRDefault="00D60023" w:rsidP="00D60023">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t>3.1[1.3.1]</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 xml:space="preserve">משתמשים </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כניסה למערכת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w:t>
      </w:r>
      <w:r>
        <w:rPr>
          <w:rFonts w:ascii="Comic Sans MS" w:hAnsi="Comic Sans MS" w:cs="David" w:hint="cs"/>
          <w:snapToGrid w:val="0"/>
          <w:sz w:val="20"/>
          <w:szCs w:val="22"/>
          <w:rtl/>
          <w:lang w:eastAsia="he-IL"/>
        </w:rPr>
        <w:t>לאפשר למשתמש להיכנס לתוך המערכת באמצעות הזדהות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עובד מורשה מנסה להיכנס לתוך המערכת ע"י הזדהותו.</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מסך כניסה למערכת,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ו-וטבלת </w:t>
      </w:r>
      <w:r>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סיסמא. </w:t>
      </w: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w:t>
      </w:r>
      <w:r w:rsidRPr="00861B67">
        <w:rPr>
          <w:rFonts w:ascii="Comic Sans MS" w:hAnsi="Comic Sans MS" w:hint="cs"/>
          <w:b w:val="0"/>
          <w:bCs w:val="0"/>
          <w:snapToGrid w:val="0"/>
          <w:color w:val="auto"/>
          <w:sz w:val="20"/>
          <w:szCs w:val="22"/>
          <w:rtl/>
        </w:rPr>
        <w:t>השוואת נתוני סיסמא ומזהה עובד עם אלו המוקלדים ע"י העובד המנסה להיכנס למערכת במסך כניסה.</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הנתונים שונים מנע כניסה למערכת . </w:t>
      </w:r>
    </w:p>
    <w:p w:rsidR="00E91A8C" w:rsidRDefault="00E91A8C" w:rsidP="00E91A8C">
      <w:pPr>
        <w:pStyle w:val="TOC1"/>
        <w:tabs>
          <w:tab w:val="left" w:pos="180"/>
        </w:tabs>
        <w:spacing w:line="240" w:lineRule="auto"/>
        <w:ind w:left="360"/>
        <w:jc w:val="left"/>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אחרת הודע על כניסה למערכת.</w:t>
      </w:r>
    </w:p>
    <w:p w:rsidR="00E91A8C" w:rsidRPr="00861B67" w:rsidRDefault="00E91A8C" w:rsidP="00E91A8C">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5.</w:t>
      </w:r>
      <w:r w:rsidRPr="00861B67">
        <w:rPr>
          <w:rFonts w:ascii="Comic Sans MS" w:hAnsi="Comic Sans MS" w:cs="David" w:hint="cs"/>
          <w:snapToGrid w:val="0"/>
          <w:sz w:val="20"/>
          <w:szCs w:val="22"/>
          <w:rtl/>
          <w:lang w:eastAsia="he-IL"/>
        </w:rPr>
        <w:t xml:space="preserve"> שחרור טבלה מנעילה.</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אימות כניסה.</w:t>
      </w:r>
    </w:p>
    <w:p w:rsidR="009B7959"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הארגון.</w:t>
      </w:r>
    </w:p>
    <w:p w:rsidR="00E91A8C" w:rsidRDefault="009B7959" w:rsidP="00E91A8C">
      <w:pPr>
        <w:ind w:firstLine="360"/>
        <w:rPr>
          <w:rFonts w:ascii="Comic Sans MS" w:hAnsi="Comic Sans MS" w:cs="David"/>
          <w:snapToGrid w:val="0"/>
          <w:sz w:val="20"/>
          <w:szCs w:val="22"/>
          <w:rtl/>
          <w:lang w:eastAsia="he-IL"/>
        </w:rPr>
      </w:pPr>
      <w:r>
        <w:rPr>
          <w:rFonts w:ascii="Comic Sans MS" w:hAnsi="Comic Sans MS" w:cs="David"/>
          <w:snapToGrid w:val="0"/>
          <w:sz w:val="20"/>
          <w:szCs w:val="22"/>
          <w:rtl/>
          <w:lang w:eastAsia="he-IL"/>
        </w:rPr>
        <w:br w:type="page"/>
      </w:r>
    </w:p>
    <w:p w:rsidR="00E91A8C" w:rsidRDefault="00E91A8C" w:rsidP="00E91A8C">
      <w:pPr>
        <w:pStyle w:val="TOC1"/>
        <w:rPr>
          <w:rFonts w:ascii="Comic Sans MS" w:hAnsi="Comic Sans MS"/>
          <w:snapToGrid w:val="0"/>
          <w:color w:val="auto"/>
          <w:highlight w:val="yellow"/>
          <w:rtl/>
        </w:rPr>
      </w:pPr>
      <w:r w:rsidRPr="00CE7AC9">
        <w:rPr>
          <w:rFonts w:ascii="Comic Sans MS" w:hAnsi="Comic Sans MS"/>
          <w:b w:val="0"/>
          <w:bCs w:val="0"/>
          <w:snapToGrid w:val="0"/>
          <w:color w:val="auto"/>
          <w:highlight w:val="yellow"/>
        </w:rPr>
        <w:lastRenderedPageBreak/>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עובד</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עובד חדש לבסיס הנתונים של המערכת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w:t>
      </w:r>
      <w:r>
        <w:rPr>
          <w:rFonts w:ascii="Comic Sans MS" w:hAnsi="Comic Sans MS" w:cs="David" w:hint="cs"/>
          <w:snapToGrid w:val="0"/>
          <w:sz w:val="20"/>
          <w:szCs w:val="22"/>
          <w:rtl/>
          <w:lang w:eastAsia="he-IL"/>
        </w:rPr>
        <w:t>הארגון מעוניין לצרף לשורותיו עובד חדש ולעדכן את בסיס הנתונים בכך.</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חדש.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Pr="00FB16C4" w:rsidRDefault="00E91A8C" w:rsidP="00E91A8C">
      <w:pPr>
        <w:pStyle w:val="TOC1"/>
        <w:spacing w:line="240" w:lineRule="auto"/>
        <w:ind w:left="360"/>
        <w:jc w:val="left"/>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חיפוש בטבלת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 xml:space="preserve"> תחת השדה  "</w:t>
      </w:r>
      <w:r w:rsidRPr="000417E5">
        <w:rPr>
          <w:rFonts w:ascii="Comic Sans MS" w:hAnsi="Comic Sans MS"/>
          <w:snapToGrid w:val="0"/>
          <w:sz w:val="20"/>
          <w:szCs w:val="22"/>
        </w:rPr>
        <w:t xml:space="preserve"> </w:t>
      </w:r>
      <w:r w:rsidRPr="00861B67">
        <w:rPr>
          <w:rFonts w:ascii="Comic Sans MS" w:hAnsi="Comic Sans MS"/>
          <w:b w:val="0"/>
          <w:bCs w:val="0"/>
          <w:snapToGrid w:val="0"/>
          <w:color w:val="auto"/>
          <w:sz w:val="20"/>
          <w:szCs w:val="22"/>
        </w:rPr>
        <w:t>Employee</w:t>
      </w:r>
      <w:r w:rsidRPr="005B7AD1">
        <w:rPr>
          <w:rFonts w:ascii="Comic Sans MS" w:hAnsi="Comic Sans MS"/>
          <w:b w:val="0"/>
          <w:bCs w:val="0"/>
          <w:snapToGrid w:val="0"/>
          <w:color w:val="auto"/>
          <w:sz w:val="20"/>
          <w:szCs w:val="22"/>
        </w:rPr>
        <w:t>Id</w:t>
      </w:r>
      <w:r w:rsidRPr="00135E36">
        <w:rPr>
          <w:rFonts w:ascii="Comic Sans MS" w:hAnsi="Comic Sans MS"/>
          <w:b w:val="0"/>
          <w:bCs w:val="0"/>
          <w:snapToGrid w:val="0"/>
          <w:sz w:val="20"/>
          <w:szCs w:val="22"/>
        </w:rPr>
        <w:t xml:space="preserve"> </w:t>
      </w:r>
      <w:r>
        <w:rPr>
          <w:rFonts w:ascii="Comic Sans MS" w:hAnsi="Comic Sans MS" w:hint="cs"/>
          <w:b w:val="0"/>
          <w:bCs w:val="0"/>
          <w:snapToGrid w:val="0"/>
          <w:color w:val="auto"/>
          <w:sz w:val="20"/>
          <w:szCs w:val="22"/>
          <w:rtl/>
        </w:rPr>
        <w:t xml:space="preserve">" להשוואת השם החדש עם שמות     </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 xml:space="preserve">      קיימים. </w:t>
      </w:r>
    </w:p>
    <w:p w:rsidR="00E91A8C" w:rsidRDefault="00E91A8C" w:rsidP="00E91A8C">
      <w:pPr>
        <w:pStyle w:val="TOC1"/>
        <w:tabs>
          <w:tab w:val="left" w:pos="180"/>
        </w:tabs>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אם העובד כבר קיים במערכת  תוצג הודעה על כך ויתאפשר לשנות את השם או לאשר . </w:t>
      </w:r>
    </w:p>
    <w:p w:rsidR="00E91A8C" w:rsidRDefault="00E91A8C" w:rsidP="00E91A8C">
      <w:pPr>
        <w:pStyle w:val="TOC1"/>
        <w:tabs>
          <w:tab w:val="left" w:pos="180"/>
        </w:tabs>
        <w:spacing w:line="240" w:lineRule="auto"/>
        <w:ind w:left="360"/>
        <w:jc w:val="left"/>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לאחר "אישור" יופק מזהה עובד חדש והרשומה תתווסף לטבלת </w:t>
      </w:r>
      <w:r w:rsidRPr="00861B67">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r>
        <w:rPr>
          <w:rFonts w:ascii="Comic Sans MS" w:hAnsi="Comic Sans MS"/>
          <w:b w:val="0"/>
          <w:bCs w:val="0"/>
          <w:snapToGrid w:val="0"/>
          <w:color w:val="auto"/>
          <w:sz w:val="20"/>
          <w:szCs w:val="22"/>
          <w:rtl/>
        </w:rPr>
        <w:br/>
      </w: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xml:space="preserve">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עובד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טבלת </w:t>
      </w:r>
      <w:r w:rsidRPr="00B13B84">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ע</w:t>
      </w:r>
      <w:r w:rsidRPr="00B22655">
        <w:rPr>
          <w:rFonts w:ascii="Comic Sans MS" w:hAnsi="Comic Sans MS" w:hint="cs"/>
          <w:snapToGrid w:val="0"/>
          <w:color w:val="auto"/>
          <w:highlight w:val="yellow"/>
          <w:rtl/>
        </w:rPr>
        <w:t>דכון פרטי</w:t>
      </w:r>
      <w:r>
        <w:rPr>
          <w:rFonts w:ascii="Comic Sans MS" w:hAnsi="Comic Sans MS" w:hint="cs"/>
          <w:snapToGrid w:val="0"/>
          <w:color w:val="auto"/>
          <w:highlight w:val="yellow"/>
          <w:rtl/>
        </w:rPr>
        <w:t xml:space="preserve"> עובד</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[1.3.7.3]</w:t>
      </w:r>
      <w:r w:rsidRPr="00F16BC1">
        <w:rPr>
          <w:rFonts w:ascii="Comic Sans MS" w:hAnsi="Comic Sans MS"/>
          <w:snapToGrid w:val="0"/>
          <w:color w:val="auto"/>
          <w:sz w:val="20"/>
          <w:szCs w:val="20"/>
        </w:rPr>
        <w:t>.</w:t>
      </w:r>
      <w:r>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לעדכן פרטי עובד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לעדכן את השדות המופיעים ברשומת עובד בארגון.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עובד.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בצע .  נעילת טבלת </w:t>
      </w:r>
      <w:r w:rsidRPr="00E1215A">
        <w:rPr>
          <w:rFonts w:ascii="Comic Sans MS" w:hAnsi="Comic Sans MS"/>
          <w:b w:val="0"/>
          <w:bCs w:val="0"/>
          <w:snapToGrid w:val="0"/>
          <w:color w:val="auto"/>
          <w:sz w:val="20"/>
          <w:szCs w:val="22"/>
        </w:rPr>
        <w:t>Employee</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חיפוש לפי מזהה עובד את רשומת העובד בתוך בסיס הנתונים.</w:t>
      </w:r>
    </w:p>
    <w:p w:rsidR="00E91A8C" w:rsidRPr="00E1215A" w:rsidRDefault="00E91A8C" w:rsidP="00E91A8C">
      <w:pPr>
        <w:rPr>
          <w:rFonts w:ascii="Comic Sans MS" w:hAnsi="Comic Sans MS" w:cs="David"/>
          <w:snapToGrid w:val="0"/>
          <w:sz w:val="20"/>
          <w:szCs w:val="22"/>
          <w:rtl/>
          <w:lang w:eastAsia="he-IL"/>
        </w:rPr>
      </w:pPr>
      <w:r>
        <w:rPr>
          <w:rFonts w:hint="cs"/>
          <w:rtl/>
        </w:rPr>
        <w:t xml:space="preserve">      </w:t>
      </w:r>
      <w:r w:rsidRPr="001E19D5">
        <w:rPr>
          <w:rFonts w:ascii="Comic Sans MS" w:hAnsi="Comic Sans MS" w:cs="David" w:hint="cs"/>
          <w:snapToGrid w:val="0"/>
          <w:sz w:val="20"/>
          <w:szCs w:val="22"/>
          <w:rtl/>
          <w:lang w:eastAsia="he-IL"/>
        </w:rPr>
        <w:t>3.</w:t>
      </w:r>
      <w:r>
        <w:rPr>
          <w:rFonts w:hint="cs"/>
          <w:rtl/>
        </w:rPr>
        <w:t xml:space="preserve"> </w:t>
      </w:r>
      <w:r w:rsidRPr="00E1215A">
        <w:rPr>
          <w:rFonts w:ascii="Comic Sans MS" w:hAnsi="Comic Sans MS" w:cs="David" w:hint="cs"/>
          <w:snapToGrid w:val="0"/>
          <w:sz w:val="20"/>
          <w:szCs w:val="22"/>
          <w:rtl/>
          <w:lang w:eastAsia="he-IL"/>
        </w:rPr>
        <w:t>הצגת רשומת העובד כפי שהיא מופיעה בבסיס הנתונים.</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w:t>
      </w:r>
      <w:r w:rsidRPr="00C96D70">
        <w:rPr>
          <w:rFonts w:ascii="Comic Sans MS" w:hAnsi="Comic Sans MS" w:hint="cs"/>
          <w:b w:val="0"/>
          <w:bCs w:val="0"/>
          <w:snapToGrid w:val="0"/>
          <w:color w:val="auto"/>
          <w:sz w:val="20"/>
          <w:szCs w:val="22"/>
          <w:rtl/>
        </w:rPr>
        <w:t xml:space="preserve"> </w:t>
      </w:r>
      <w:r>
        <w:rPr>
          <w:rFonts w:ascii="Comic Sans MS" w:hAnsi="Comic Sans MS" w:hint="cs"/>
          <w:b w:val="0"/>
          <w:bCs w:val="0"/>
          <w:snapToGrid w:val="0"/>
          <w:color w:val="auto"/>
          <w:sz w:val="20"/>
          <w:szCs w:val="22"/>
          <w:rtl/>
        </w:rPr>
        <w:t xml:space="preserve">עדכון שדות ע"י המשתמש . </w:t>
      </w:r>
    </w:p>
    <w:p w:rsidR="00E91A8C" w:rsidRDefault="00E91A8C" w:rsidP="00E91A8C">
      <w:pPr>
        <w:rPr>
          <w:snapToGrid w:val="0"/>
          <w:rtl/>
        </w:rPr>
      </w:pPr>
      <w:r>
        <w:rPr>
          <w:rFonts w:hint="cs"/>
          <w:snapToGrid w:val="0"/>
          <w:rtl/>
        </w:rPr>
        <w:t xml:space="preserve">      </w:t>
      </w:r>
      <w:r w:rsidRPr="00E1215A">
        <w:rPr>
          <w:rFonts w:ascii="Comic Sans MS" w:hAnsi="Comic Sans MS" w:cs="David" w:hint="cs"/>
          <w:snapToGrid w:val="0"/>
          <w:sz w:val="20"/>
          <w:szCs w:val="22"/>
          <w:rtl/>
          <w:lang w:eastAsia="he-IL"/>
        </w:rPr>
        <w:t>5</w:t>
      </w:r>
      <w:r>
        <w:rPr>
          <w:rFonts w:hint="cs"/>
          <w:snapToGrid w:val="0"/>
          <w:rtl/>
        </w:rPr>
        <w:t>.</w:t>
      </w:r>
      <w:r w:rsidRPr="00E1215A">
        <w:rPr>
          <w:rFonts w:ascii="Comic Sans MS" w:hAnsi="Comic Sans MS" w:cs="David" w:hint="cs"/>
          <w:snapToGrid w:val="0"/>
          <w:sz w:val="20"/>
          <w:szCs w:val="22"/>
          <w:rtl/>
          <w:lang w:eastAsia="he-IL"/>
        </w:rPr>
        <w:t>שחרור טבלה מנעילה.</w:t>
      </w:r>
      <w:r>
        <w:rPr>
          <w:rFonts w:hint="cs"/>
          <w:snapToGrid w:val="0"/>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 xml:space="preserve">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המכילה רשומת עובד מעודכנת.</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E1215A">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ind w:firstLine="360"/>
        <w:rPr>
          <w:rFonts w:ascii="Comic Sans MS" w:hAnsi="Comic Sans MS" w:cs="David"/>
          <w:snapToGrid w:val="0"/>
          <w:sz w:val="20"/>
          <w:szCs w:val="22"/>
          <w:rtl/>
          <w:lang w:eastAsia="he-IL"/>
        </w:rPr>
      </w:pPr>
    </w:p>
    <w:p w:rsidR="00E91A8C" w:rsidRDefault="009B7959" w:rsidP="00E91A8C">
      <w:pPr>
        <w:pStyle w:val="TOC1"/>
        <w:rPr>
          <w:rFonts w:ascii="Comic Sans MS" w:hAnsi="Comic Sans MS"/>
          <w:b w:val="0"/>
          <w:bCs w:val="0"/>
          <w:snapToGrid w:val="0"/>
          <w:color w:val="auto"/>
          <w:highlight w:val="yellow"/>
          <w:rtl/>
        </w:rPr>
      </w:pPr>
      <w:r>
        <w:rPr>
          <w:rFonts w:ascii="Comic Sans MS" w:hAnsi="Comic Sans MS"/>
          <w:b w:val="0"/>
          <w:bCs w:val="0"/>
          <w:snapToGrid w:val="0"/>
          <w:color w:val="auto"/>
          <w:highlight w:val="yellow"/>
          <w:rtl/>
        </w:rPr>
        <w:br w:type="page"/>
      </w:r>
      <w:r w:rsidR="00E91A8C" w:rsidRPr="00CE7AC9">
        <w:rPr>
          <w:rFonts w:ascii="Comic Sans MS" w:hAnsi="Comic Sans MS"/>
          <w:b w:val="0"/>
          <w:bCs w:val="0"/>
          <w:snapToGrid w:val="0"/>
          <w:color w:val="auto"/>
          <w:highlight w:val="yellow"/>
        </w:rPr>
        <w:lastRenderedPageBreak/>
        <w:t>3.1[1.</w:t>
      </w:r>
      <w:r w:rsidR="00E91A8C">
        <w:rPr>
          <w:rFonts w:ascii="Comic Sans MS" w:hAnsi="Comic Sans MS"/>
          <w:b w:val="0"/>
          <w:bCs w:val="0"/>
          <w:snapToGrid w:val="0"/>
          <w:color w:val="auto"/>
          <w:highlight w:val="yellow"/>
        </w:rPr>
        <w:t>3</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7</w:t>
      </w:r>
      <w:r w:rsidR="00E91A8C" w:rsidRPr="00CE7AC9">
        <w:rPr>
          <w:rFonts w:ascii="Comic Sans MS" w:hAnsi="Comic Sans MS"/>
          <w:b w:val="0"/>
          <w:bCs w:val="0"/>
          <w:snapToGrid w:val="0"/>
          <w:color w:val="auto"/>
          <w:highlight w:val="yellow"/>
        </w:rPr>
        <w:t>.</w:t>
      </w:r>
      <w:r w:rsidR="00E91A8C">
        <w:rPr>
          <w:rFonts w:ascii="Comic Sans MS" w:hAnsi="Comic Sans MS"/>
          <w:b w:val="0"/>
          <w:bCs w:val="0"/>
          <w:snapToGrid w:val="0"/>
          <w:color w:val="auto"/>
          <w:highlight w:val="yellow"/>
        </w:rPr>
        <w:t>4</w:t>
      </w:r>
      <w:r w:rsidR="00E91A8C" w:rsidRPr="00CE7AC9">
        <w:rPr>
          <w:rFonts w:ascii="Comic Sans MS" w:hAnsi="Comic Sans MS"/>
          <w:b w:val="0"/>
          <w:bCs w:val="0"/>
          <w:snapToGrid w:val="0"/>
          <w:color w:val="auto"/>
          <w:highlight w:val="yellow"/>
        </w:rPr>
        <w:t>]</w:t>
      </w:r>
      <w:r w:rsidR="00E91A8C" w:rsidRPr="00CE7AC9">
        <w:rPr>
          <w:rFonts w:ascii="Comic Sans MS" w:hAnsi="Comic Sans MS" w:hint="cs"/>
          <w:b w:val="0"/>
          <w:bCs w:val="0"/>
          <w:snapToGrid w:val="0"/>
          <w:color w:val="auto"/>
          <w:highlight w:val="yellow"/>
          <w:rtl/>
        </w:rPr>
        <w:t xml:space="preserve"> </w:t>
      </w:r>
      <w:r w:rsidR="00E91A8C" w:rsidRPr="00E1215A">
        <w:rPr>
          <w:rFonts w:ascii="Comic Sans MS" w:hAnsi="Comic Sans MS" w:hint="cs"/>
          <w:snapToGrid w:val="0"/>
          <w:color w:val="auto"/>
          <w:highlight w:val="yellow"/>
          <w:rtl/>
        </w:rPr>
        <w:t>שליפת סוגי עובדים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snapToGrid w:val="0"/>
          <w:color w:val="auto"/>
          <w:sz w:val="20"/>
          <w:szCs w:val="20"/>
        </w:rPr>
        <w:t>[1.3.7.4].</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Default="00E91A8C" w:rsidP="00E91A8C">
      <w:pPr>
        <w:ind w:left="360"/>
        <w:rPr>
          <w:snapToGrid w:val="0"/>
          <w:szCs w:val="20"/>
          <w:rtl/>
        </w:rPr>
      </w:pPr>
      <w:r w:rsidRPr="00C76D62">
        <w:rPr>
          <w:rFonts w:ascii="Comic Sans MS" w:hAnsi="Comic Sans MS" w:cs="David" w:hint="cs"/>
          <w:snapToGrid w:val="0"/>
          <w:sz w:val="20"/>
          <w:szCs w:val="22"/>
          <w:rtl/>
          <w:lang w:eastAsia="he-IL"/>
        </w:rPr>
        <w:t>פונקציה זו נועדה כדי לשלוף ממסד הנתונים סוגי עובדים .</w:t>
      </w:r>
      <w:r w:rsidRPr="00C76D62">
        <w:rPr>
          <w:rFonts w:ascii="Comic Sans MS" w:hAnsi="Comic Sans MS" w:cs="David"/>
          <w:snapToGrid w:val="0"/>
          <w:sz w:val="20"/>
          <w:szCs w:val="22"/>
          <w:rtl/>
          <w:lang w:eastAsia="he-IL"/>
        </w:rPr>
        <w:br/>
      </w:r>
      <w:r w:rsidRPr="00C76D62">
        <w:rPr>
          <w:rFonts w:ascii="Comic Sans MS" w:hAnsi="Comic Sans MS" w:cs="David" w:hint="cs"/>
          <w:snapToGrid w:val="0"/>
          <w:sz w:val="20"/>
          <w:szCs w:val="22"/>
          <w:rtl/>
          <w:lang w:eastAsia="he-IL"/>
        </w:rPr>
        <w:t>פעולה זו נדרשת כאשר מתעורר הצורך לשלוף מבסיס הנתונים סוגי עובדים.</w:t>
      </w:r>
      <w:r>
        <w:rPr>
          <w:snapToGrid w:val="0"/>
          <w:rtl/>
        </w:rPr>
        <w:br/>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סוגי עובדים.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נעילת טבלת </w:t>
      </w:r>
      <w:r w:rsidRPr="00EA2C6C">
        <w:rPr>
          <w:rFonts w:ascii="Comic Sans MS" w:hAnsi="Comic Sans MS"/>
          <w:b w:val="0"/>
          <w:bCs w:val="0"/>
          <w:snapToGrid w:val="0"/>
          <w:color w:val="auto"/>
          <w:sz w:val="20"/>
          <w:szCs w:val="22"/>
        </w:rPr>
        <w:t>EmployeeInRole</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2.  מעבר על רשומות סוגי העובדים בבסיס הנתונים.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השוואת </w:t>
      </w:r>
      <w:r>
        <w:rPr>
          <w:rFonts w:ascii="Comic Sans MS" w:hAnsi="Comic Sans MS"/>
          <w:b w:val="0"/>
          <w:bCs w:val="0"/>
          <w:snapToGrid w:val="0"/>
          <w:color w:val="auto"/>
          <w:sz w:val="20"/>
          <w:szCs w:val="22"/>
        </w:rPr>
        <w:t>RoleId</w:t>
      </w:r>
      <w:r>
        <w:rPr>
          <w:rFonts w:ascii="Comic Sans MS" w:hAnsi="Comic Sans MS" w:hint="cs"/>
          <w:b w:val="0"/>
          <w:bCs w:val="0"/>
          <w:snapToGrid w:val="0"/>
          <w:color w:val="auto"/>
          <w:sz w:val="20"/>
          <w:szCs w:val="22"/>
          <w:rtl/>
        </w:rPr>
        <w:t xml:space="preserve"> לסוג הנדרש .</w:t>
      </w:r>
    </w:p>
    <w:p w:rsidR="00E91A8C" w:rsidRPr="00C73445"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4 .אם מתקיים שוויו</w:t>
      </w:r>
      <w:r>
        <w:rPr>
          <w:rFonts w:ascii="Comic Sans MS" w:hAnsi="Comic Sans MS" w:hint="eastAsia"/>
          <w:b w:val="0"/>
          <w:bCs w:val="0"/>
          <w:snapToGrid w:val="0"/>
          <w:color w:val="auto"/>
          <w:sz w:val="20"/>
          <w:szCs w:val="22"/>
          <w:rtl/>
        </w:rPr>
        <w:t>ן</w:t>
      </w:r>
      <w:r>
        <w:rPr>
          <w:rFonts w:ascii="Comic Sans MS" w:hAnsi="Comic Sans MS" w:hint="cs"/>
          <w:b w:val="0"/>
          <w:bCs w:val="0"/>
          <w:snapToGrid w:val="0"/>
          <w:color w:val="auto"/>
          <w:sz w:val="20"/>
          <w:szCs w:val="22"/>
          <w:rtl/>
        </w:rPr>
        <w:t xml:space="preserve"> הוסף את העובד לרשומת סוגי עובדים הנדרשת.</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5</w:t>
      </w:r>
      <w:r w:rsidRPr="00FB16C4">
        <w:rPr>
          <w:rFonts w:ascii="Comic Sans MS" w:hAnsi="Comic Sans MS" w:hint="cs"/>
          <w:b w:val="0"/>
          <w:bCs w:val="0"/>
          <w:snapToGrid w:val="0"/>
          <w:color w:val="auto"/>
          <w:sz w:val="20"/>
          <w:szCs w:val="22"/>
          <w:rtl/>
        </w:rPr>
        <w:t>. שחרור טבלה</w:t>
      </w:r>
      <w:r>
        <w:rPr>
          <w:rFonts w:ascii="Comic Sans MS" w:hAnsi="Comic Sans MS" w:hint="cs"/>
          <w:b w:val="0"/>
          <w:bCs w:val="0"/>
          <w:snapToGrid w:val="0"/>
          <w:color w:val="auto"/>
          <w:sz w:val="20"/>
          <w:szCs w:val="22"/>
          <w:rtl/>
        </w:rPr>
        <w:t xml:space="preserve"> מנעילה</w:t>
      </w:r>
      <w:r w:rsidRPr="00FB16C4">
        <w:rPr>
          <w:rFonts w:ascii="Comic Sans MS" w:hAnsi="Comic Sans MS" w:hint="cs"/>
          <w:b w:val="0"/>
          <w:bCs w:val="0"/>
          <w:snapToGrid w:val="0"/>
          <w:color w:val="auto"/>
          <w:sz w:val="20"/>
          <w:szCs w:val="22"/>
          <w:rtl/>
        </w:rPr>
        <w:t>.</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[1.3.7.4]</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סוגי עובדים.</w:t>
      </w:r>
    </w:p>
    <w:p w:rsidR="00E91A8C" w:rsidRPr="001E19D5" w:rsidRDefault="00E91A8C" w:rsidP="00E91A8C">
      <w:pPr>
        <w:ind w:firstLine="360"/>
        <w:rPr>
          <w:highlight w:val="yellow"/>
          <w:rtl/>
        </w:rPr>
      </w:pPr>
      <w:r>
        <w:rPr>
          <w:rFonts w:ascii="Comic Sans MS" w:hAnsi="Comic Sans MS" w:cs="David" w:hint="cs"/>
          <w:snapToGrid w:val="0"/>
          <w:sz w:val="20"/>
          <w:szCs w:val="22"/>
          <w:rtl/>
          <w:lang w:eastAsia="he-IL"/>
        </w:rPr>
        <w:t>יעד הפלט:  "מסך משאבי אנוש "  .</w:t>
      </w:r>
    </w:p>
    <w:p w:rsidR="00E91A8C" w:rsidRDefault="00E91A8C" w:rsidP="00E91A8C">
      <w:pPr>
        <w:ind w:firstLine="360"/>
        <w:rPr>
          <w:rFonts w:hint="cs"/>
          <w:snapToGrid w:val="0"/>
          <w:sz w:val="20"/>
          <w:szCs w:val="22"/>
          <w:rt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5</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בדיקת שיוך עובד לקבוצה</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[1.3.7.5]</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לבצע בדיקת שייכות של עובד לקבוצה מסוימת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לבדוק את שייכותו של עובד לקבוצה מסוימת בארגון</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כפתור "בדיקת שיוך עובד  לקבוצה" ב  "מסך משאבי אנוש " .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עובד וסוג עובד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בדיקת תפקיד העובד והשוואת תפקידו לקבוצה.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העובד שייך לקבוצה הנ"ל החזר "האימות עבר בהצלחה"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3.  אחרת, החזר "האימות נכשל" .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[1.3.7.5]</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תוצאת אימות.</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 ".</w:t>
      </w:r>
    </w:p>
    <w:p w:rsidR="00E91A8C" w:rsidRPr="00CE7AC9" w:rsidRDefault="00E91A8C" w:rsidP="009B7959">
      <w:pPr>
        <w:pStyle w:val="TOC1"/>
        <w:spacing w:line="240" w:lineRule="auto"/>
        <w:ind w:left="360"/>
        <w:rPr>
          <w:rFonts w:ascii="Comic Sans MS" w:hAnsi="Comic Sans MS"/>
          <w:b w:val="0"/>
          <w:bCs w:val="0"/>
          <w:snapToGrid w:val="0"/>
          <w:color w:val="auto"/>
          <w:highlight w:val="yellow"/>
          <w:rtl/>
        </w:rPr>
      </w:pPr>
      <w:r>
        <w:rPr>
          <w:rtl/>
        </w:rPr>
        <w:br/>
      </w: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7</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6</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שליפת רשימות עובדים</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[1.3.7.6]</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רשימות עובדים בארגון</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מקור הקלט :  "מסך משאבי אנוש "  ובסיס נתונים מרכזי  </w:t>
      </w:r>
      <w:r>
        <w:rPr>
          <w:rFonts w:ascii="Comic Sans MS" w:hAnsi="Comic Sans MS" w:cs="David"/>
          <w:snapToGrid w:val="0"/>
          <w:sz w:val="20"/>
          <w:szCs w:val="22"/>
          <w:lang w:eastAsia="he-IL"/>
        </w:rPr>
        <w:t>D2</w:t>
      </w:r>
      <w:r>
        <w:rPr>
          <w:rFonts w:ascii="Comic Sans MS" w:hAnsi="Comic Sans MS" w:cs="David" w:hint="cs"/>
          <w:snapToGrid w:val="0"/>
          <w:sz w:val="20"/>
          <w:szCs w:val="22"/>
          <w:rtl/>
          <w:lang w:eastAsia="he-IL"/>
        </w:rPr>
        <w:t xml:space="preserve"> , טבלת </w:t>
      </w:r>
      <w:r w:rsidRPr="009B2121">
        <w:rPr>
          <w:rFonts w:ascii="Comic Sans MS" w:hAnsi="Comic Sans MS" w:cs="David"/>
          <w:snapToGrid w:val="0"/>
          <w:sz w:val="20"/>
          <w:szCs w:val="22"/>
          <w:lang w:eastAsia="he-IL"/>
        </w:rPr>
        <w:t>Employee</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חיפוש עובד ורשומות עובדים.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עבור על כל רשומת חיפוש עובדים ועבור כל שם בצע .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חיפוש לפי מזהה עובד מהרשימה  בבסיס הנתונים.</w:t>
      </w:r>
    </w:p>
    <w:p w:rsidR="00E91A8C" w:rsidRPr="009B2121" w:rsidRDefault="00E91A8C" w:rsidP="00E91A8C">
      <w:pPr>
        <w:rPr>
          <w:rFonts w:ascii="Comic Sans MS" w:hAnsi="Comic Sans MS" w:cs="David"/>
          <w:snapToGrid w:val="0"/>
          <w:sz w:val="20"/>
          <w:szCs w:val="22"/>
          <w:rtl/>
          <w:lang w:eastAsia="he-IL"/>
        </w:rPr>
      </w:pPr>
      <w:r>
        <w:rPr>
          <w:rFonts w:hint="cs"/>
          <w:rtl/>
        </w:rPr>
        <w:t xml:space="preserve">      </w:t>
      </w:r>
      <w:r w:rsidRPr="007A5995">
        <w:rPr>
          <w:rFonts w:ascii="Comic Sans MS" w:hAnsi="Comic Sans MS" w:cs="David" w:hint="cs"/>
          <w:snapToGrid w:val="0"/>
          <w:sz w:val="20"/>
          <w:szCs w:val="22"/>
          <w:rtl/>
          <w:lang w:eastAsia="he-IL"/>
        </w:rPr>
        <w:t xml:space="preserve">3. </w:t>
      </w:r>
      <w:r w:rsidRPr="009B2121">
        <w:rPr>
          <w:rFonts w:ascii="Comic Sans MS" w:hAnsi="Comic Sans MS" w:cs="David" w:hint="cs"/>
          <w:snapToGrid w:val="0"/>
          <w:sz w:val="20"/>
          <w:szCs w:val="22"/>
          <w:rtl/>
          <w:lang w:eastAsia="he-IL"/>
        </w:rPr>
        <w:t>אם העובד קיים הוסף את הרשומה לגביו לרשומות העובדים.</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4. אם הרשימה ריקה </w:t>
      </w:r>
      <w:r>
        <w:rPr>
          <w:rFonts w:ascii="Comic Sans MS" w:hAnsi="Comic Sans MS"/>
          <w:b w:val="0"/>
          <w:bCs w:val="0"/>
          <w:snapToGrid w:val="0"/>
          <w:color w:val="auto"/>
          <w:sz w:val="20"/>
          <w:szCs w:val="22"/>
          <w:rtl/>
        </w:rPr>
        <w:t>–</w:t>
      </w:r>
      <w:r>
        <w:rPr>
          <w:rFonts w:ascii="Comic Sans MS" w:hAnsi="Comic Sans MS" w:hint="cs"/>
          <w:b w:val="0"/>
          <w:bCs w:val="0"/>
          <w:snapToGrid w:val="0"/>
          <w:color w:val="auto"/>
          <w:sz w:val="20"/>
          <w:szCs w:val="22"/>
          <w:rtl/>
        </w:rPr>
        <w:t xml:space="preserve"> תוצג הודעה מתאימה למשתמש.</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[1.3.7.6]</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עובדים.</w:t>
      </w:r>
    </w:p>
    <w:p w:rsidR="00E91A8C" w:rsidRDefault="00E91A8C" w:rsidP="00E91A8C">
      <w:pPr>
        <w:ind w:firstLine="360"/>
        <w:rPr>
          <w:snapToGrid w:val="0"/>
          <w:sz w:val="20"/>
          <w:szCs w:val="22"/>
          <w:rtl/>
        </w:rPr>
      </w:pPr>
      <w:r>
        <w:rPr>
          <w:rFonts w:ascii="Comic Sans MS" w:hAnsi="Comic Sans MS" w:cs="David" w:hint="cs"/>
          <w:snapToGrid w:val="0"/>
          <w:sz w:val="20"/>
          <w:szCs w:val="22"/>
          <w:rtl/>
          <w:lang w:eastAsia="he-IL"/>
        </w:rPr>
        <w:t>יעד הפלט: "מסך  משאבי אנוש</w:t>
      </w:r>
      <w:r>
        <w:rPr>
          <w:rFonts w:ascii="Comic Sans MS" w:hAnsi="Comic Sans MS" w:hint="cs"/>
          <w:b/>
          <w:bCs/>
          <w:snapToGrid w:val="0"/>
          <w:sz w:val="20"/>
          <w:szCs w:val="22"/>
          <w:rtl/>
        </w:rPr>
        <w:t xml:space="preserve"> </w:t>
      </w:r>
      <w:r>
        <w:rPr>
          <w:rFonts w:ascii="Comic Sans MS" w:hAnsi="Comic Sans MS" w:cs="David" w:hint="cs"/>
          <w:snapToGrid w:val="0"/>
          <w:sz w:val="20"/>
          <w:szCs w:val="22"/>
          <w:rtl/>
          <w:lang w:eastAsia="he-IL"/>
        </w:rPr>
        <w:t>".</w:t>
      </w:r>
    </w:p>
    <w:p w:rsidR="00D60023" w:rsidRPr="00996C49" w:rsidRDefault="00D60023" w:rsidP="00D60023">
      <w:pPr>
        <w:pStyle w:val="TOC1"/>
        <w:rPr>
          <w:rFonts w:ascii="Comic Sans MS" w:hAnsi="Comic Sans MS"/>
          <w:snapToGrid w:val="0"/>
          <w:color w:val="auto"/>
          <w:sz w:val="28"/>
          <w:szCs w:val="28"/>
          <w:highlight w:val="yellow"/>
          <w:rtl/>
        </w:rPr>
      </w:pPr>
      <w:r w:rsidRPr="00996C49">
        <w:rPr>
          <w:rFonts w:ascii="Comic Sans MS" w:hAnsi="Comic Sans MS"/>
          <w:b w:val="0"/>
          <w:bCs w:val="0"/>
          <w:snapToGrid w:val="0"/>
          <w:color w:val="auto"/>
          <w:sz w:val="28"/>
          <w:szCs w:val="28"/>
          <w:highlight w:val="yellow"/>
        </w:rPr>
        <w:lastRenderedPageBreak/>
        <w:t>3.1[1.3.</w:t>
      </w:r>
      <w:r>
        <w:rPr>
          <w:rFonts w:ascii="Comic Sans MS" w:hAnsi="Comic Sans MS"/>
          <w:b w:val="0"/>
          <w:bCs w:val="0"/>
          <w:snapToGrid w:val="0"/>
          <w:color w:val="auto"/>
          <w:sz w:val="28"/>
          <w:szCs w:val="28"/>
          <w:highlight w:val="yellow"/>
        </w:rPr>
        <w:t>8</w:t>
      </w:r>
      <w:r w:rsidRPr="00996C49">
        <w:rPr>
          <w:rFonts w:ascii="Comic Sans MS" w:hAnsi="Comic Sans MS"/>
          <w:b w:val="0"/>
          <w:bCs w:val="0"/>
          <w:snapToGrid w:val="0"/>
          <w:color w:val="auto"/>
          <w:sz w:val="28"/>
          <w:szCs w:val="28"/>
          <w:highlight w:val="yellow"/>
        </w:rPr>
        <w:t>]</w:t>
      </w:r>
      <w:r w:rsidRPr="00996C49">
        <w:rPr>
          <w:rFonts w:ascii="Comic Sans MS" w:hAnsi="Comic Sans MS" w:hint="cs"/>
          <w:b w:val="0"/>
          <w:bCs w:val="0"/>
          <w:snapToGrid w:val="0"/>
          <w:color w:val="auto"/>
          <w:sz w:val="28"/>
          <w:szCs w:val="28"/>
          <w:highlight w:val="yellow"/>
          <w:rtl/>
        </w:rPr>
        <w:t xml:space="preserve">  </w:t>
      </w:r>
      <w:r w:rsidRPr="00996C49">
        <w:rPr>
          <w:rFonts w:ascii="Comic Sans MS" w:hAnsi="Comic Sans MS" w:hint="cs"/>
          <w:snapToGrid w:val="0"/>
          <w:color w:val="auto"/>
          <w:sz w:val="28"/>
          <w:szCs w:val="28"/>
          <w:highlight w:val="yellow"/>
          <w:rtl/>
        </w:rPr>
        <w:t xml:space="preserve">ניהול </w:t>
      </w:r>
      <w:r>
        <w:rPr>
          <w:rFonts w:ascii="Comic Sans MS" w:hAnsi="Comic Sans MS" w:hint="cs"/>
          <w:snapToGrid w:val="0"/>
          <w:color w:val="auto"/>
          <w:sz w:val="28"/>
          <w:szCs w:val="28"/>
          <w:highlight w:val="yellow"/>
          <w:rtl/>
        </w:rPr>
        <w:t>לקוחות</w:t>
      </w:r>
      <w:r w:rsidRPr="00996C49">
        <w:rPr>
          <w:rFonts w:ascii="Comic Sans MS" w:hAnsi="Comic Sans MS" w:hint="cs"/>
          <w:snapToGrid w:val="0"/>
          <w:color w:val="auto"/>
          <w:sz w:val="28"/>
          <w:szCs w:val="28"/>
          <w:highlight w:val="yellow"/>
          <w:rtl/>
        </w:rPr>
        <w:t xml:space="preserve">  </w:t>
      </w: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1</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הוספת 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[1.3.8.1]</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פונקציה זו נועדה כדי ל</w:t>
      </w:r>
      <w:r>
        <w:rPr>
          <w:rFonts w:ascii="Comic Sans MS" w:hAnsi="Comic Sans MS" w:cs="David" w:hint="cs"/>
          <w:snapToGrid w:val="0"/>
          <w:sz w:val="20"/>
          <w:szCs w:val="22"/>
          <w:rtl/>
          <w:lang w:eastAsia="he-IL"/>
        </w:rPr>
        <w:t>אפשר הוספת לקוח חדש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להוסיף </w:t>
      </w:r>
      <w:r>
        <w:rPr>
          <w:rFonts w:ascii="Comic Sans MS" w:hAnsi="Comic Sans MS" w:cs="David" w:hint="cs"/>
          <w:snapToGrid w:val="0"/>
          <w:sz w:val="20"/>
          <w:szCs w:val="22"/>
          <w:rtl/>
          <w:lang w:eastAsia="he-IL"/>
        </w:rPr>
        <w:t>לקוח חדש שאינו</w:t>
      </w:r>
      <w:r w:rsidRPr="00196243">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קיים במסד הנתונים.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  מסך "ניהול לקוחות ",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רשומת לקוח חדש.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1.  קבלת רשומת לקוח חדש.</w:t>
      </w:r>
    </w:p>
    <w:p w:rsidR="00E91A8C" w:rsidRPr="00FB16C4" w:rsidRDefault="00E91A8C" w:rsidP="00E91A8C">
      <w:pPr>
        <w:pStyle w:val="TOC1"/>
        <w:spacing w:line="240" w:lineRule="auto"/>
        <w:ind w:left="360"/>
        <w:rPr>
          <w:rFonts w:ascii="Comic Sans MS" w:hAnsi="Comic Sans MS"/>
          <w:snapToGrid w:val="0"/>
          <w:color w:val="auto"/>
          <w:sz w:val="20"/>
          <w:szCs w:val="20"/>
          <w:rtl/>
        </w:rPr>
      </w:pPr>
      <w:r>
        <w:rPr>
          <w:rFonts w:ascii="Comic Sans MS" w:hAnsi="Comic Sans MS" w:hint="cs"/>
          <w:b w:val="0"/>
          <w:bCs w:val="0"/>
          <w:snapToGrid w:val="0"/>
          <w:color w:val="auto"/>
          <w:sz w:val="20"/>
          <w:szCs w:val="22"/>
          <w:rtl/>
        </w:rPr>
        <w:t xml:space="preserve">2. העברת הרשומה של לקוח חדש למערכת </w:t>
      </w:r>
      <w:r>
        <w:rPr>
          <w:rFonts w:ascii="Comic Sans MS" w:hAnsi="Comic Sans MS"/>
          <w:b w:val="0"/>
          <w:bCs w:val="0"/>
          <w:snapToGrid w:val="0"/>
          <w:color w:val="auto"/>
          <w:sz w:val="20"/>
          <w:szCs w:val="22"/>
        </w:rPr>
        <w:t>CRM</w:t>
      </w:r>
      <w:r>
        <w:rPr>
          <w:rFonts w:ascii="Comic Sans MS" w:hAnsi="Comic Sans MS" w:hint="cs"/>
          <w:b w:val="0"/>
          <w:bCs w:val="0"/>
          <w:snapToGrid w:val="0"/>
          <w:color w:val="auto"/>
          <w:sz w:val="20"/>
          <w:szCs w:val="22"/>
          <w:rtl/>
        </w:rPr>
        <w:t xml:space="preserve"> (באמצעות פונקציה להוספת לקוח שמספקת המערכת הזו).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 </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[1.3.8.1]</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פלט : רשומת לקוח חדש.</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יעד הפלט: מערכת </w:t>
      </w:r>
      <w:r>
        <w:rPr>
          <w:rFonts w:ascii="Comic Sans MS" w:hAnsi="Comic Sans MS" w:cs="David"/>
          <w:snapToGrid w:val="0"/>
          <w:sz w:val="20"/>
          <w:szCs w:val="22"/>
          <w:lang w:eastAsia="he-IL"/>
        </w:rPr>
        <w:t>CRM</w:t>
      </w:r>
      <w:r w:rsidRPr="00320F0B">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w:t>
      </w:r>
      <w:r>
        <w:rPr>
          <w:rFonts w:ascii="Comic Sans MS" w:hAnsi="Comic Sans MS" w:cs="David"/>
          <w:snapToGrid w:val="0"/>
          <w:sz w:val="20"/>
          <w:szCs w:val="22"/>
          <w:lang w:eastAsia="he-IL"/>
        </w:rPr>
        <w:t>g</w:t>
      </w:r>
      <w:r w:rsidRPr="00320F0B">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2</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פרטי לקוח</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[1.3.8.2]</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פרטי לקוח קיים</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לצפות בפרטי לקוח הרשום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Pr>
          <w:rFonts w:ascii="Comic Sans MS" w:hAnsi="Comic Sans MS" w:cs="David" w:hint="cs"/>
          <w:snapToGrid w:val="0"/>
          <w:sz w:val="20"/>
          <w:szCs w:val="22"/>
          <w:rtl/>
          <w:lang w:eastAsia="he-IL"/>
        </w:rPr>
        <w:t xml:space="preserve"> </w:t>
      </w:r>
      <w:r w:rsidRPr="00196243">
        <w:rPr>
          <w:rFonts w:ascii="Comic Sans MS" w:hAnsi="Comic Sans MS" w:cs="David" w:hint="cs"/>
          <w:snapToGrid w:val="0"/>
          <w:sz w:val="20"/>
          <w:szCs w:val="22"/>
          <w:rtl/>
          <w:lang w:eastAsia="he-IL"/>
        </w:rPr>
        <w:t xml:space="preserve">  </w:t>
      </w: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מזהה לקוח ורשומת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חיפוש לפי מזהה לקוח בתוך רשומת לקוח. </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2. אם לקוח קיים הצג את פרטיו</w:t>
      </w:r>
      <w:r w:rsidRPr="00135E36">
        <w:rPr>
          <w:rFonts w:ascii="Comic Sans MS" w:hAnsi="Comic Sans MS"/>
          <w:b w:val="0"/>
          <w:bCs w:val="0"/>
          <w:snapToGrid w:val="0"/>
          <w:sz w:val="20"/>
          <w:szCs w:val="22"/>
        </w:rPr>
        <w:t xml:space="preserve"> </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[1.3.8.2]</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w:t>
      </w:r>
      <w:r>
        <w:rPr>
          <w:rFonts w:ascii="Comic Sans MS" w:hAnsi="Comic Sans MS" w:cs="David" w:hint="cs"/>
          <w:snapToGrid w:val="0"/>
          <w:sz w:val="20"/>
          <w:szCs w:val="22"/>
          <w:rtl/>
          <w:lang w:eastAsia="he-IL"/>
        </w:rPr>
        <w:t>רשומת לקוח.</w:t>
      </w:r>
    </w:p>
    <w:p w:rsidR="00E91A8C" w:rsidRDefault="00E91A8C" w:rsidP="00E91A8C">
      <w:pPr>
        <w:ind w:firstLine="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p>
    <w:p w:rsidR="00E91A8C" w:rsidRDefault="00E91A8C" w:rsidP="00E91A8C">
      <w:pPr>
        <w:ind w:firstLine="360"/>
        <w:rPr>
          <w:rFonts w:ascii="Comic Sans MS" w:hAnsi="Comic Sans MS" w:cs="David"/>
          <w:snapToGrid w:val="0"/>
          <w:sz w:val="20"/>
          <w:szCs w:val="22"/>
          <w:rtl/>
          <w:lang w:eastAsia="he-IL"/>
        </w:rPr>
      </w:pPr>
    </w:p>
    <w:p w:rsidR="00E91A8C" w:rsidRPr="00CE7AC9" w:rsidRDefault="00E91A8C" w:rsidP="00E91A8C">
      <w:pPr>
        <w:pStyle w:val="TOC1"/>
        <w:rPr>
          <w:rFonts w:ascii="Comic Sans MS" w:hAnsi="Comic Sans MS"/>
          <w:b w:val="0"/>
          <w:bCs w:val="0"/>
          <w:snapToGrid w:val="0"/>
          <w:color w:val="auto"/>
          <w:highlight w:val="yellow"/>
          <w:rtl/>
        </w:rPr>
      </w:pPr>
      <w:r w:rsidRPr="00CE7AC9">
        <w:rPr>
          <w:rFonts w:ascii="Comic Sans MS" w:hAnsi="Comic Sans MS"/>
          <w:b w:val="0"/>
          <w:bCs w:val="0"/>
          <w:snapToGrid w:val="0"/>
          <w:color w:val="auto"/>
          <w:highlight w:val="yellow"/>
        </w:rPr>
        <w:t>3.1[1.</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8</w:t>
      </w:r>
      <w:r w:rsidRPr="00CE7AC9">
        <w:rPr>
          <w:rFonts w:ascii="Comic Sans MS" w:hAnsi="Comic Sans MS"/>
          <w:b w:val="0"/>
          <w:bCs w:val="0"/>
          <w:snapToGrid w:val="0"/>
          <w:color w:val="auto"/>
          <w:highlight w:val="yellow"/>
        </w:rPr>
        <w:t>.</w:t>
      </w:r>
      <w:r>
        <w:rPr>
          <w:rFonts w:ascii="Comic Sans MS" w:hAnsi="Comic Sans MS"/>
          <w:b w:val="0"/>
          <w:bCs w:val="0"/>
          <w:snapToGrid w:val="0"/>
          <w:color w:val="auto"/>
          <w:highlight w:val="yellow"/>
        </w:rPr>
        <w:t>3</w:t>
      </w:r>
      <w:r w:rsidRPr="00CE7AC9">
        <w:rPr>
          <w:rFonts w:ascii="Comic Sans MS" w:hAnsi="Comic Sans MS"/>
          <w:b w:val="0"/>
          <w:bCs w:val="0"/>
          <w:snapToGrid w:val="0"/>
          <w:color w:val="auto"/>
          <w:highlight w:val="yellow"/>
        </w:rPr>
        <w:t>]</w:t>
      </w:r>
      <w:r w:rsidRPr="00CE7AC9">
        <w:rPr>
          <w:rFonts w:ascii="Comic Sans MS" w:hAnsi="Comic Sans MS" w:hint="cs"/>
          <w:b w:val="0"/>
          <w:bCs w:val="0"/>
          <w:snapToGrid w:val="0"/>
          <w:color w:val="auto"/>
          <w:highlight w:val="yellow"/>
          <w:rtl/>
        </w:rPr>
        <w:t xml:space="preserve"> </w:t>
      </w:r>
      <w:r>
        <w:rPr>
          <w:rFonts w:ascii="Comic Sans MS" w:hAnsi="Comic Sans MS" w:hint="cs"/>
          <w:snapToGrid w:val="0"/>
          <w:color w:val="auto"/>
          <w:highlight w:val="yellow"/>
          <w:rtl/>
        </w:rPr>
        <w:t>הצגת רשימת לקוחות</w:t>
      </w:r>
    </w:p>
    <w:p w:rsidR="00E91A8C" w:rsidRPr="00F16BC1" w:rsidRDefault="00E91A8C" w:rsidP="00E91A8C">
      <w:pPr>
        <w:pStyle w:val="TOC1"/>
        <w:spacing w:line="240" w:lineRule="auto"/>
        <w:ind w:left="360"/>
        <w:rPr>
          <w:rFonts w:ascii="Comic Sans MS" w:hAnsi="Comic Sans MS"/>
          <w:snapToGrid w:val="0"/>
          <w:color w:val="auto"/>
          <w:sz w:val="20"/>
          <w:szCs w:val="20"/>
          <w:rtl/>
        </w:rPr>
      </w:pPr>
      <w:r w:rsidRPr="00F16BC1">
        <w:rPr>
          <w:rFonts w:ascii="Comic Sans MS" w:hAnsi="Comic Sans MS"/>
          <w:snapToGrid w:val="0"/>
          <w:color w:val="auto"/>
          <w:sz w:val="20"/>
          <w:szCs w:val="20"/>
        </w:rPr>
        <w:t>3.1</w:t>
      </w:r>
      <w:r>
        <w:rPr>
          <w:rFonts w:ascii="Comic Sans MS" w:hAnsi="Comic Sans MS"/>
          <w:snapToGrid w:val="0"/>
          <w:color w:val="auto"/>
          <w:sz w:val="20"/>
          <w:szCs w:val="20"/>
        </w:rPr>
        <w:t>[1.3.8.3]</w:t>
      </w:r>
      <w:r w:rsidRPr="00F16BC1">
        <w:rPr>
          <w:rFonts w:ascii="Comic Sans MS" w:hAnsi="Comic Sans MS"/>
          <w:snapToGrid w:val="0"/>
          <w:color w:val="auto"/>
          <w:sz w:val="20"/>
          <w:szCs w:val="20"/>
        </w:rPr>
        <w:t>.1</w:t>
      </w:r>
      <w:r w:rsidRPr="00F16BC1">
        <w:rPr>
          <w:rFonts w:ascii="Comic Sans MS" w:hAnsi="Comic Sans MS" w:hint="cs"/>
          <w:snapToGrid w:val="0"/>
          <w:color w:val="auto"/>
          <w:sz w:val="20"/>
          <w:szCs w:val="20"/>
          <w:rtl/>
        </w:rPr>
        <w:t xml:space="preserve">  </w:t>
      </w:r>
      <w:r w:rsidRPr="00F16BC1">
        <w:rPr>
          <w:rFonts w:ascii="Comic Sans MS" w:hAnsi="Comic Sans MS" w:hint="cs"/>
          <w:snapToGrid w:val="0"/>
          <w:color w:val="auto"/>
          <w:rtl/>
        </w:rPr>
        <w:t>מבוא</w:t>
      </w:r>
      <w:r w:rsidRPr="00F16BC1">
        <w:rPr>
          <w:rFonts w:ascii="Comic Sans MS" w:hAnsi="Comic Sans MS" w:hint="cs"/>
          <w:snapToGrid w:val="0"/>
          <w:color w:val="auto"/>
          <w:sz w:val="20"/>
          <w:szCs w:val="20"/>
          <w:rtl/>
        </w:rPr>
        <w:t xml:space="preserve"> </w:t>
      </w:r>
    </w:p>
    <w:p w:rsidR="00E91A8C" w:rsidRPr="00196243" w:rsidRDefault="00E91A8C" w:rsidP="00E91A8C">
      <w:pPr>
        <w:ind w:left="360"/>
        <w:rPr>
          <w:rFonts w:ascii="Comic Sans MS" w:hAnsi="Comic Sans MS" w:cs="David"/>
          <w:snapToGrid w:val="0"/>
          <w:sz w:val="20"/>
          <w:szCs w:val="22"/>
          <w:rtl/>
          <w:lang w:eastAsia="he-IL"/>
        </w:rPr>
      </w:pPr>
      <w:r w:rsidRPr="00196243">
        <w:rPr>
          <w:rFonts w:ascii="Comic Sans MS" w:hAnsi="Comic Sans MS" w:cs="David" w:hint="cs"/>
          <w:snapToGrid w:val="0"/>
          <w:sz w:val="20"/>
          <w:szCs w:val="22"/>
          <w:rtl/>
          <w:lang w:eastAsia="he-IL"/>
        </w:rPr>
        <w:t xml:space="preserve">פונקציה זו נועדה כדי </w:t>
      </w:r>
      <w:r>
        <w:rPr>
          <w:rFonts w:ascii="Comic Sans MS" w:hAnsi="Comic Sans MS" w:cs="David" w:hint="cs"/>
          <w:snapToGrid w:val="0"/>
          <w:sz w:val="20"/>
          <w:szCs w:val="22"/>
          <w:rtl/>
          <w:lang w:eastAsia="he-IL"/>
        </w:rPr>
        <w:t>להציג רשימת לקוחות הקיימים במערכת</w:t>
      </w:r>
      <w:r w:rsidRPr="00196243">
        <w:rPr>
          <w:rFonts w:ascii="Comic Sans MS" w:hAnsi="Comic Sans MS" w:cs="David" w:hint="cs"/>
          <w:snapToGrid w:val="0"/>
          <w:sz w:val="20"/>
          <w:szCs w:val="22"/>
          <w:rtl/>
          <w:lang w:eastAsia="he-IL"/>
        </w:rPr>
        <w:t>.</w:t>
      </w:r>
      <w:r>
        <w:rPr>
          <w:rFonts w:ascii="Comic Sans MS" w:hAnsi="Comic Sans MS" w:cs="David"/>
          <w:snapToGrid w:val="0"/>
          <w:sz w:val="20"/>
          <w:szCs w:val="22"/>
          <w:rtl/>
          <w:lang w:eastAsia="he-IL"/>
        </w:rPr>
        <w:br/>
      </w:r>
      <w:r w:rsidRPr="00196243">
        <w:rPr>
          <w:rFonts w:ascii="Comic Sans MS" w:hAnsi="Comic Sans MS" w:cs="David" w:hint="cs"/>
          <w:snapToGrid w:val="0"/>
          <w:sz w:val="20"/>
          <w:szCs w:val="22"/>
          <w:rtl/>
          <w:lang w:eastAsia="he-IL"/>
        </w:rPr>
        <w:t xml:space="preserve">פעולה זו נדרשת כאשר מעוניינים </w:t>
      </w:r>
      <w:r>
        <w:rPr>
          <w:rFonts w:ascii="Comic Sans MS" w:hAnsi="Comic Sans MS" w:cs="David" w:hint="cs"/>
          <w:snapToGrid w:val="0"/>
          <w:sz w:val="20"/>
          <w:szCs w:val="22"/>
          <w:rtl/>
          <w:lang w:eastAsia="he-IL"/>
        </w:rPr>
        <w:t>להציג רשימה של לקוחות קיימים</w:t>
      </w:r>
      <w:r w:rsidRPr="00196243">
        <w:rPr>
          <w:rFonts w:ascii="Comic Sans MS" w:hAnsi="Comic Sans MS" w:cs="David" w:hint="cs"/>
          <w:snapToGrid w:val="0"/>
          <w:sz w:val="20"/>
          <w:szCs w:val="22"/>
          <w:rtl/>
          <w:lang w:eastAsia="he-IL"/>
        </w:rPr>
        <w:t xml:space="preserve">.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2</w:t>
      </w:r>
      <w:r w:rsidRPr="00196243">
        <w:rPr>
          <w:rFonts w:ascii="Comic Sans MS" w:hAnsi="Comic Sans MS" w:hint="cs"/>
          <w:snapToGrid w:val="0"/>
          <w:color w:val="auto"/>
          <w:sz w:val="20"/>
          <w:szCs w:val="20"/>
          <w:rtl/>
        </w:rPr>
        <w:t xml:space="preserve">  </w:t>
      </w:r>
      <w:r w:rsidRPr="00196243">
        <w:rPr>
          <w:rFonts w:hint="cs"/>
          <w:sz w:val="26"/>
          <w:szCs w:val="26"/>
          <w:rtl/>
        </w:rPr>
        <w:t>קלט</w:t>
      </w:r>
      <w:r>
        <w:rPr>
          <w:rFonts w:hint="cs"/>
          <w:sz w:val="26"/>
          <w:szCs w:val="26"/>
          <w:rtl/>
        </w:rPr>
        <w:t xml:space="preserve"> הפונקציה</w:t>
      </w:r>
      <w:r w:rsidRPr="00196243">
        <w:rPr>
          <w:rFonts w:ascii="Comic Sans MS" w:hAnsi="Comic Sans MS" w:hint="cs"/>
          <w:snapToGrid w:val="0"/>
          <w:color w:val="auto"/>
          <w:sz w:val="20"/>
          <w:szCs w:val="20"/>
          <w:rtl/>
        </w:rPr>
        <w:t xml:space="preserve"> </w:t>
      </w:r>
    </w:p>
    <w:p w:rsidR="00E91A8C"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מקור הקלט:  מסך "ניהול לקוחות",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 xml:space="preserve">) ומערכת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w:t>
      </w:r>
    </w:p>
    <w:p w:rsidR="00E91A8C" w:rsidRPr="00196243" w:rsidRDefault="00E91A8C" w:rsidP="00E91A8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הקלט: רשומות חיפוש לקוח, רשומות לקוח . </w:t>
      </w:r>
    </w:p>
    <w:p w:rsidR="00E91A8C" w:rsidRDefault="00E91A8C" w:rsidP="00E91A8C">
      <w:pPr>
        <w:pStyle w:val="TOC1"/>
        <w:spacing w:line="240" w:lineRule="auto"/>
        <w:ind w:left="360"/>
        <w:rPr>
          <w:rFonts w:ascii="Comic Sans MS" w:hAnsi="Comic Sans MS"/>
          <w:snapToGrid w:val="0"/>
          <w:color w:val="auto"/>
          <w:sz w:val="20"/>
          <w:szCs w:val="20"/>
          <w:rtl/>
        </w:rPr>
      </w:pPr>
    </w:p>
    <w:p w:rsidR="00E91A8C" w:rsidRDefault="00E91A8C" w:rsidP="00E91A8C">
      <w:pPr>
        <w:pStyle w:val="TOC1"/>
        <w:spacing w:line="240" w:lineRule="auto"/>
        <w:ind w:left="360"/>
        <w:rPr>
          <w:rFonts w:ascii="Comic Sans MS" w:hAnsi="Comic Sans MS"/>
          <w:snapToGrid w:val="0"/>
          <w:color w:val="auto"/>
          <w:sz w:val="20"/>
          <w:szCs w:val="20"/>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3</w:t>
      </w:r>
      <w:r w:rsidRPr="00196243">
        <w:rPr>
          <w:rFonts w:ascii="Comic Sans MS" w:hAnsi="Comic Sans MS" w:hint="cs"/>
          <w:snapToGrid w:val="0"/>
          <w:color w:val="auto"/>
          <w:sz w:val="20"/>
          <w:szCs w:val="20"/>
          <w:rtl/>
        </w:rPr>
        <w:t xml:space="preserve">  </w:t>
      </w:r>
      <w:r w:rsidRPr="00196243">
        <w:rPr>
          <w:rFonts w:hint="cs"/>
          <w:sz w:val="26"/>
          <w:szCs w:val="26"/>
          <w:rtl/>
        </w:rPr>
        <w:t>תהליך העיבוד</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 xml:space="preserve">1.  </w:t>
      </w:r>
      <w:r>
        <w:rPr>
          <w:rFonts w:ascii="Comic Sans MS" w:hAnsi="Comic Sans MS" w:hint="cs"/>
          <w:b w:val="0"/>
          <w:bCs w:val="0"/>
          <w:snapToGrid w:val="0"/>
          <w:sz w:val="20"/>
          <w:szCs w:val="22"/>
          <w:rtl/>
        </w:rPr>
        <w:t>עבור על רשימת חיפוש לקוח, ולכל לקוח בצע</w:t>
      </w:r>
      <w:r w:rsidRPr="00135E36">
        <w:rPr>
          <w:rFonts w:ascii="Comic Sans MS" w:hAnsi="Comic Sans MS" w:hint="cs"/>
          <w:b w:val="0"/>
          <w:bCs w:val="0"/>
          <w:snapToGrid w:val="0"/>
          <w:sz w:val="20"/>
          <w:szCs w:val="22"/>
          <w:rtl/>
        </w:rPr>
        <w:t xml:space="preserve"> </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sidRPr="00C96D70">
        <w:rPr>
          <w:rFonts w:ascii="Comic Sans MS" w:hAnsi="Comic Sans MS" w:hint="cs"/>
          <w:b w:val="0"/>
          <w:bCs w:val="0"/>
          <w:snapToGrid w:val="0"/>
          <w:color w:val="auto"/>
          <w:sz w:val="20"/>
          <w:szCs w:val="22"/>
          <w:rtl/>
        </w:rPr>
        <w:t xml:space="preserve">2.  </w:t>
      </w:r>
      <w:r>
        <w:rPr>
          <w:rFonts w:ascii="Comic Sans MS" w:hAnsi="Comic Sans MS" w:hint="cs"/>
          <w:b w:val="0"/>
          <w:bCs w:val="0"/>
          <w:snapToGrid w:val="0"/>
          <w:color w:val="auto"/>
          <w:sz w:val="20"/>
          <w:szCs w:val="22"/>
          <w:rtl/>
        </w:rPr>
        <w:t>הצגת פרטי לקוח</w:t>
      </w:r>
      <w:r>
        <w:rPr>
          <w:rFonts w:ascii="Comic Sans MS" w:hAnsi="Comic Sans MS" w:hint="cs"/>
          <w:snapToGrid w:val="0"/>
          <w:sz w:val="20"/>
          <w:szCs w:val="22"/>
          <w:rtl/>
        </w:rPr>
        <w:t xml:space="preserve"> </w:t>
      </w:r>
      <w:r>
        <w:rPr>
          <w:rFonts w:ascii="Comic Sans MS" w:hAnsi="Comic Sans MS"/>
          <w:b w:val="0"/>
          <w:bCs w:val="0"/>
          <w:snapToGrid w:val="0"/>
          <w:color w:val="auto"/>
          <w:sz w:val="20"/>
          <w:szCs w:val="22"/>
        </w:rPr>
        <w:t>[1.3.8.2]</w:t>
      </w:r>
      <w:r>
        <w:rPr>
          <w:rFonts w:ascii="Comic Sans MS" w:hAnsi="Comic Sans MS" w:hint="cs"/>
          <w:b w:val="0"/>
          <w:bCs w:val="0"/>
          <w:snapToGrid w:val="0"/>
          <w:color w:val="auto"/>
          <w:sz w:val="20"/>
          <w:szCs w:val="22"/>
          <w:rtl/>
        </w:rPr>
        <w:t>.</w:t>
      </w:r>
    </w:p>
    <w:p w:rsidR="00E91A8C" w:rsidRDefault="00E91A8C" w:rsidP="00E91A8C">
      <w:pPr>
        <w:pStyle w:val="TOC1"/>
        <w:spacing w:line="240" w:lineRule="auto"/>
        <w:ind w:left="360"/>
        <w:rPr>
          <w:rFonts w:ascii="Comic Sans MS" w:hAnsi="Comic Sans MS"/>
          <w:b w:val="0"/>
          <w:bCs w:val="0"/>
          <w:snapToGrid w:val="0"/>
          <w:color w:val="auto"/>
          <w:sz w:val="20"/>
          <w:szCs w:val="22"/>
          <w:rtl/>
        </w:rPr>
      </w:pPr>
      <w:r>
        <w:rPr>
          <w:rFonts w:ascii="Comic Sans MS" w:hAnsi="Comic Sans MS" w:hint="cs"/>
          <w:b w:val="0"/>
          <w:bCs w:val="0"/>
          <w:snapToGrid w:val="0"/>
          <w:color w:val="auto"/>
          <w:sz w:val="20"/>
          <w:szCs w:val="22"/>
          <w:rtl/>
        </w:rPr>
        <w:t>3. עדכן רשומות לקוחות בפרטי כל לקוח שמוצג.</w:t>
      </w:r>
    </w:p>
    <w:p w:rsidR="00E91A8C" w:rsidRPr="00C57930" w:rsidRDefault="00E91A8C" w:rsidP="00E91A8C">
      <w:pPr>
        <w:pStyle w:val="TOC1"/>
        <w:spacing w:line="240" w:lineRule="auto"/>
        <w:ind w:left="360"/>
        <w:rPr>
          <w:rFonts w:ascii="Comic Sans MS" w:hAnsi="Comic Sans MS"/>
          <w:snapToGrid w:val="0"/>
          <w:color w:val="auto"/>
          <w:sz w:val="20"/>
          <w:szCs w:val="20"/>
          <w:rtl/>
        </w:rPr>
      </w:pPr>
    </w:p>
    <w:p w:rsidR="00E91A8C" w:rsidRPr="00196243" w:rsidRDefault="00E91A8C" w:rsidP="00E91A8C">
      <w:pPr>
        <w:pStyle w:val="TOC1"/>
        <w:spacing w:line="240" w:lineRule="auto"/>
        <w:ind w:left="360"/>
        <w:rPr>
          <w:sz w:val="26"/>
          <w:szCs w:val="26"/>
          <w:rtl/>
        </w:rPr>
      </w:pPr>
      <w:r w:rsidRPr="00196243">
        <w:rPr>
          <w:rFonts w:ascii="Comic Sans MS" w:hAnsi="Comic Sans MS"/>
          <w:snapToGrid w:val="0"/>
          <w:color w:val="auto"/>
          <w:sz w:val="20"/>
          <w:szCs w:val="20"/>
        </w:rPr>
        <w:t>3.1</w:t>
      </w:r>
      <w:r>
        <w:rPr>
          <w:rFonts w:ascii="Comic Sans MS" w:hAnsi="Comic Sans MS"/>
          <w:snapToGrid w:val="0"/>
          <w:color w:val="auto"/>
          <w:sz w:val="20"/>
          <w:szCs w:val="20"/>
        </w:rPr>
        <w:t>[1.3.8.3]</w:t>
      </w:r>
      <w:r w:rsidRPr="00196243">
        <w:rPr>
          <w:rFonts w:ascii="Comic Sans MS" w:hAnsi="Comic Sans MS"/>
          <w:snapToGrid w:val="0"/>
          <w:color w:val="auto"/>
          <w:sz w:val="20"/>
          <w:szCs w:val="20"/>
        </w:rPr>
        <w:t>.</w:t>
      </w:r>
      <w:r>
        <w:rPr>
          <w:rFonts w:ascii="Comic Sans MS" w:hAnsi="Comic Sans MS"/>
          <w:snapToGrid w:val="0"/>
          <w:color w:val="auto"/>
          <w:sz w:val="20"/>
          <w:szCs w:val="20"/>
        </w:rPr>
        <w:t>4</w:t>
      </w:r>
      <w:r w:rsidRPr="00196243">
        <w:rPr>
          <w:rFonts w:ascii="Comic Sans MS" w:hAnsi="Comic Sans MS" w:hint="cs"/>
          <w:snapToGrid w:val="0"/>
          <w:color w:val="auto"/>
          <w:sz w:val="20"/>
          <w:szCs w:val="20"/>
          <w:rtl/>
        </w:rPr>
        <w:t xml:space="preserve">  </w:t>
      </w:r>
      <w:r w:rsidRPr="00196243">
        <w:rPr>
          <w:rFonts w:hint="cs"/>
          <w:sz w:val="26"/>
          <w:szCs w:val="26"/>
          <w:rtl/>
        </w:rPr>
        <w:t xml:space="preserve">פלט </w:t>
      </w:r>
      <w:r>
        <w:rPr>
          <w:rFonts w:hint="cs"/>
          <w:sz w:val="26"/>
          <w:szCs w:val="26"/>
          <w:rtl/>
        </w:rPr>
        <w:t>הפונקציה</w:t>
      </w:r>
    </w:p>
    <w:p w:rsidR="00E91A8C" w:rsidRDefault="00E91A8C" w:rsidP="00E91A8C">
      <w:pPr>
        <w:ind w:left="360"/>
        <w:rPr>
          <w:rFonts w:ascii="Comic Sans MS" w:hAnsi="Comic Sans MS" w:cs="David"/>
          <w:snapToGrid w:val="0"/>
          <w:sz w:val="20"/>
          <w:szCs w:val="22"/>
          <w:rtl/>
          <w:lang w:eastAsia="he-IL"/>
        </w:rPr>
      </w:pPr>
      <w:r w:rsidRPr="00FB16C4">
        <w:rPr>
          <w:rFonts w:ascii="Comic Sans MS" w:hAnsi="Comic Sans MS" w:cs="David" w:hint="cs"/>
          <w:snapToGrid w:val="0"/>
          <w:sz w:val="20"/>
          <w:szCs w:val="22"/>
          <w:rtl/>
          <w:lang w:eastAsia="he-IL"/>
        </w:rPr>
        <w:t xml:space="preserve">פלט : </w:t>
      </w:r>
      <w:r>
        <w:rPr>
          <w:rFonts w:ascii="Comic Sans MS" w:hAnsi="Comic Sans MS" w:cs="David" w:hint="cs"/>
          <w:snapToGrid w:val="0"/>
          <w:sz w:val="20"/>
          <w:szCs w:val="22"/>
          <w:rtl/>
          <w:lang w:eastAsia="he-IL"/>
        </w:rPr>
        <w:t>רשומות לקוח.</w:t>
      </w:r>
    </w:p>
    <w:p w:rsidR="00EE4217" w:rsidRPr="005E4EF5" w:rsidRDefault="00E91A8C" w:rsidP="00D60023">
      <w:pPr>
        <w:ind w:firstLine="360"/>
        <w:rPr>
          <w:b/>
          <w:bCs/>
          <w:sz w:val="36"/>
          <w:szCs w:val="36"/>
          <w:rtl/>
        </w:rPr>
      </w:pPr>
      <w:r>
        <w:rPr>
          <w:rFonts w:ascii="Comic Sans MS" w:hAnsi="Comic Sans MS" w:cs="David" w:hint="cs"/>
          <w:snapToGrid w:val="0"/>
          <w:sz w:val="20"/>
          <w:szCs w:val="22"/>
          <w:rtl/>
          <w:lang w:eastAsia="he-IL"/>
        </w:rPr>
        <w:t>יעד הפלט: עובד מחסן(</w:t>
      </w:r>
      <w:r>
        <w:rPr>
          <w:rFonts w:ascii="Comic Sans MS" w:hAnsi="Comic Sans MS" w:cs="David"/>
          <w:snapToGrid w:val="0"/>
          <w:sz w:val="20"/>
          <w:szCs w:val="22"/>
          <w:lang w:eastAsia="he-IL"/>
        </w:rPr>
        <w:t>a</w:t>
      </w:r>
      <w:r>
        <w:rPr>
          <w:rFonts w:ascii="Comic Sans MS" w:hAnsi="Comic Sans MS" w:cs="David" w:hint="cs"/>
          <w:snapToGrid w:val="0"/>
          <w:sz w:val="20"/>
          <w:szCs w:val="22"/>
          <w:rtl/>
          <w:lang w:eastAsia="he-IL"/>
        </w:rPr>
        <w:t>).</w:t>
      </w:r>
      <w:r>
        <w:rPr>
          <w:snapToGrid w:val="0"/>
          <w:sz w:val="20"/>
          <w:szCs w:val="22"/>
          <w:rtl/>
        </w:rPr>
        <w:br/>
      </w:r>
      <w:r w:rsidR="00C7170C" w:rsidRPr="00196243">
        <w:rPr>
          <w:snapToGrid w:val="0"/>
          <w:sz w:val="20"/>
          <w:szCs w:val="22"/>
          <w:rtl/>
        </w:rPr>
        <w:br w:type="page"/>
      </w:r>
      <w:r w:rsidR="00EE4217" w:rsidRPr="005E4EF5">
        <w:rPr>
          <w:rFonts w:hint="cs"/>
          <w:b/>
          <w:bCs/>
          <w:sz w:val="36"/>
          <w:szCs w:val="36"/>
          <w:rtl/>
        </w:rPr>
        <w:lastRenderedPageBreak/>
        <w:t xml:space="preserve">3.2  </w:t>
      </w:r>
      <w:bookmarkStart w:id="26" w:name="דרישות_ממשקי_המערכת"/>
      <w:r w:rsidR="00EE4217" w:rsidRPr="005E4EF5">
        <w:rPr>
          <w:rFonts w:hint="cs"/>
          <w:b/>
          <w:bCs/>
          <w:sz w:val="36"/>
          <w:szCs w:val="36"/>
          <w:rtl/>
        </w:rPr>
        <w:t>דרישות ממשקי המערכת</w:t>
      </w:r>
      <w:bookmarkEnd w:id="26"/>
    </w:p>
    <w:p w:rsidR="00000EEA" w:rsidRPr="00A27205" w:rsidRDefault="00000EEA" w:rsidP="00EE4217">
      <w:pPr>
        <w:rPr>
          <w:rFonts w:ascii="Comic Sans MS" w:hAnsi="Comic Sans MS" w:cs="David"/>
          <w:b/>
          <w:bCs/>
          <w:color w:val="000000"/>
          <w:szCs w:val="30"/>
          <w:rtl/>
        </w:rPr>
      </w:pPr>
    </w:p>
    <w:p w:rsidR="00EE4217" w:rsidRDefault="00E5279E" w:rsidP="006F59EF">
      <w:pPr>
        <w:pStyle w:val="TOC1"/>
        <w:rPr>
          <w:rtl/>
        </w:rPr>
      </w:pPr>
      <w:r w:rsidRPr="00C7170C">
        <w:rPr>
          <w:rFonts w:hint="cs"/>
          <w:rtl/>
        </w:rPr>
        <w:t xml:space="preserve">3.2.1   </w:t>
      </w:r>
      <w:bookmarkStart w:id="27" w:name="דרישות_ממשקי_המשתמש"/>
      <w:r w:rsidRPr="00C7170C">
        <w:rPr>
          <w:rFonts w:hint="cs"/>
          <w:rtl/>
        </w:rPr>
        <w:t>דרישות ממשקי  המשתמש</w:t>
      </w:r>
      <w:bookmarkEnd w:id="27"/>
    </w:p>
    <w:p w:rsidR="003F06F9" w:rsidRPr="003F06F9" w:rsidRDefault="003F06F9" w:rsidP="003F06F9">
      <w:pPr>
        <w:rPr>
          <w:rFonts w:ascii="Comic Sans MS" w:hAnsi="Comic Sans MS" w:cs="David"/>
          <w:b/>
          <w:bCs/>
          <w:snapToGrid w:val="0"/>
          <w:sz w:val="20"/>
          <w:szCs w:val="22"/>
          <w:rtl/>
          <w:lang w:eastAsia="he-IL"/>
        </w:rPr>
      </w:pPr>
      <w:r w:rsidRPr="003F06F9">
        <w:rPr>
          <w:rFonts w:ascii="Comic Sans MS" w:hAnsi="Comic Sans MS" w:cs="David" w:hint="cs"/>
          <w:b/>
          <w:bCs/>
          <w:snapToGrid w:val="0"/>
          <w:sz w:val="20"/>
          <w:szCs w:val="22"/>
          <w:rtl/>
          <w:lang w:eastAsia="he-IL"/>
        </w:rPr>
        <w:t xml:space="preserve">3.2.1.1   כללי הנדסת אנוש : </w:t>
      </w:r>
    </w:p>
    <w:p w:rsidR="003F06F9" w:rsidRPr="003F06F9" w:rsidRDefault="003F06F9" w:rsidP="00EB6498">
      <w:pPr>
        <w:numPr>
          <w:ilvl w:val="0"/>
          <w:numId w:val="23"/>
        </w:numPr>
        <w:rPr>
          <w:rFonts w:ascii="Comic Sans MS" w:hAnsi="Comic Sans MS" w:cs="David"/>
          <w:snapToGrid w:val="0"/>
          <w:sz w:val="20"/>
          <w:szCs w:val="22"/>
          <w:rtl/>
          <w:lang w:eastAsia="he-IL"/>
        </w:rPr>
      </w:pPr>
      <w:r w:rsidRPr="003F06F9">
        <w:rPr>
          <w:rFonts w:ascii="Comic Sans MS" w:hAnsi="Comic Sans MS" w:cs="David" w:hint="cs"/>
          <w:snapToGrid w:val="0"/>
          <w:sz w:val="20"/>
          <w:szCs w:val="22"/>
          <w:rtl/>
          <w:lang w:eastAsia="he-IL"/>
        </w:rPr>
        <w:t xml:space="preserve">המערכת תהיה </w:t>
      </w:r>
      <w:r w:rsidR="00EB6498">
        <w:rPr>
          <w:rFonts w:ascii="Comic Sans MS" w:hAnsi="Comic Sans MS" w:cs="David" w:hint="cs"/>
          <w:snapToGrid w:val="0"/>
          <w:sz w:val="20"/>
          <w:szCs w:val="22"/>
          <w:rtl/>
          <w:lang w:eastAsia="he-IL"/>
        </w:rPr>
        <w:t xml:space="preserve">מערכת מבוססת תפריטים. הממשק יתבסס על </w:t>
      </w:r>
      <w:r w:rsidRPr="003F06F9">
        <w:rPr>
          <w:rFonts w:ascii="Comic Sans MS" w:hAnsi="Comic Sans MS" w:cs="David" w:hint="cs"/>
          <w:snapToGrid w:val="0"/>
          <w:sz w:val="20"/>
          <w:szCs w:val="22"/>
          <w:rtl/>
          <w:lang w:eastAsia="he-IL"/>
        </w:rPr>
        <w:t>העקרונות הסטנדרטים המקובלים בסביבת חלונות (</w:t>
      </w:r>
      <w:r w:rsidRPr="003F06F9">
        <w:rPr>
          <w:rFonts w:ascii="Comic Sans MS" w:hAnsi="Comic Sans MS" w:cs="David"/>
          <w:snapToGrid w:val="0"/>
          <w:sz w:val="20"/>
          <w:szCs w:val="22"/>
          <w:lang w:eastAsia="he-IL"/>
        </w:rPr>
        <w:t>"Windows"</w:t>
      </w:r>
      <w:r w:rsidRPr="003F06F9">
        <w:rPr>
          <w:rFonts w:ascii="Comic Sans MS" w:hAnsi="Comic Sans MS" w:cs="David" w:hint="cs"/>
          <w:snapToGrid w:val="0"/>
          <w:sz w:val="20"/>
          <w:szCs w:val="22"/>
          <w:rtl/>
          <w:lang w:eastAsia="he-IL"/>
        </w:rPr>
        <w:t>).</w:t>
      </w:r>
    </w:p>
    <w:p w:rsid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ככלל, בכל תתי המערכות יושם דגש על נוחות הפעלה למשתמש, על מנת לספק לו את השירותים הנחוצים תוך ביצוע מינימום פעולות כן יושם דגש על מידור משתמשים בהתאם להרשאות הניתנות להם.</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snapToGrid w:val="0"/>
          <w:sz w:val="20"/>
          <w:szCs w:val="22"/>
          <w:rtl/>
          <w:lang w:eastAsia="he-IL"/>
        </w:rPr>
        <w:t>במערכת יושם דגש</w:t>
      </w:r>
      <w:r w:rsidRPr="003F06F9">
        <w:rPr>
          <w:rFonts w:ascii="Comic Sans MS" w:hAnsi="Comic Sans MS" w:cs="David" w:hint="cs"/>
          <w:snapToGrid w:val="0"/>
          <w:sz w:val="20"/>
          <w:szCs w:val="22"/>
          <w:rtl/>
          <w:lang w:eastAsia="he-IL"/>
        </w:rPr>
        <w:t xml:space="preserve"> על עקביות תפעולית. עקרונות התפעול של כל המערכת יהיו זהים, כלומר אותם המקשים יבצעו את אותן הפעולות (אחידות </w:t>
      </w:r>
      <w:r w:rsidR="00FE4F3C" w:rsidRPr="003F06F9">
        <w:rPr>
          <w:rFonts w:ascii="Comic Sans MS" w:hAnsi="Comic Sans MS" w:cs="David" w:hint="cs"/>
          <w:snapToGrid w:val="0"/>
          <w:sz w:val="20"/>
          <w:szCs w:val="22"/>
          <w:rtl/>
          <w:lang w:eastAsia="he-IL"/>
        </w:rPr>
        <w:t>פונקציונאלי</w:t>
      </w:r>
      <w:r w:rsidR="00FE4F3C" w:rsidRPr="003F06F9">
        <w:rPr>
          <w:rFonts w:ascii="Comic Sans MS" w:hAnsi="Comic Sans MS" w:cs="David" w:hint="eastAsia"/>
          <w:snapToGrid w:val="0"/>
          <w:sz w:val="20"/>
          <w:szCs w:val="22"/>
          <w:rtl/>
          <w:lang w:eastAsia="he-IL"/>
        </w:rPr>
        <w:t>ת</w:t>
      </w:r>
      <w:r w:rsidRPr="003F06F9">
        <w:rPr>
          <w:rFonts w:ascii="Comic Sans MS" w:hAnsi="Comic Sans MS" w:cs="David" w:hint="cs"/>
          <w:snapToGrid w:val="0"/>
          <w:sz w:val="20"/>
          <w:szCs w:val="22"/>
          <w:rtl/>
          <w:lang w:eastAsia="he-IL"/>
        </w:rPr>
        <w:t xml:space="preserve"> של המקשים), כך שהשימוש במערכת לא יצריך תהליך הכשרה ארוך.</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במערכת תהיה הקפדה על אחידות במבנה המסכים ובמבנה התפריטים. המסכים יהיו ברורים ולא עמוסים מידי עם סדר הגיוני במעבר בין השדות השונים במסך ודגש על השדות החשובים.</w:t>
      </w:r>
    </w:p>
    <w:p w:rsidR="003F06F9" w:rsidRPr="003F06F9" w:rsidRDefault="003F06F9" w:rsidP="00EB6498">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תצורת האופציות במסכים תהיה זהה</w:t>
      </w:r>
      <w:r w:rsidRPr="003F06F9">
        <w:rPr>
          <w:rFonts w:ascii="Comic Sans MS" w:hAnsi="Comic Sans MS" w:cs="David"/>
          <w:snapToGrid w:val="0"/>
          <w:sz w:val="20"/>
          <w:szCs w:val="22"/>
          <w:rtl/>
          <w:lang w:eastAsia="he-IL"/>
        </w:rPr>
        <w:t xml:space="preserve"> </w:t>
      </w:r>
      <w:r w:rsidRPr="003F06F9">
        <w:rPr>
          <w:rFonts w:ascii="Comic Sans MS" w:hAnsi="Comic Sans MS" w:cs="David" w:hint="cs"/>
          <w:snapToGrid w:val="0"/>
          <w:sz w:val="20"/>
          <w:szCs w:val="22"/>
          <w:rtl/>
          <w:lang w:eastAsia="he-IL"/>
        </w:rPr>
        <w:t>ו</w:t>
      </w:r>
      <w:r w:rsidRPr="003F06F9">
        <w:rPr>
          <w:rFonts w:ascii="Comic Sans MS" w:hAnsi="Comic Sans MS" w:cs="David"/>
          <w:snapToGrid w:val="0"/>
          <w:sz w:val="20"/>
          <w:szCs w:val="22"/>
          <w:rtl/>
          <w:lang w:eastAsia="he-IL"/>
        </w:rPr>
        <w:t xml:space="preserve">בחירת אופציה </w:t>
      </w:r>
      <w:r w:rsidRPr="003F06F9">
        <w:rPr>
          <w:rFonts w:ascii="Comic Sans MS" w:hAnsi="Comic Sans MS" w:cs="David" w:hint="cs"/>
          <w:snapToGrid w:val="0"/>
          <w:sz w:val="20"/>
          <w:szCs w:val="22"/>
          <w:rtl/>
          <w:lang w:eastAsia="he-IL"/>
        </w:rPr>
        <w:t>ב</w:t>
      </w:r>
      <w:r w:rsidRPr="003F06F9">
        <w:rPr>
          <w:rFonts w:ascii="Comic Sans MS" w:hAnsi="Comic Sans MS" w:cs="David"/>
          <w:snapToGrid w:val="0"/>
          <w:sz w:val="20"/>
          <w:szCs w:val="22"/>
          <w:rtl/>
          <w:lang w:eastAsia="he-IL"/>
        </w:rPr>
        <w:t>תפריט תיעשה בצורה אחידה, תוך הקשה כפולה על העכבר</w:t>
      </w:r>
      <w:r w:rsidRPr="003F06F9">
        <w:rPr>
          <w:rFonts w:ascii="Comic Sans MS" w:hAnsi="Comic Sans MS" w:cs="David" w:hint="cs"/>
          <w:snapToGrid w:val="0"/>
          <w:sz w:val="20"/>
          <w:szCs w:val="22"/>
          <w:rtl/>
          <w:lang w:eastAsia="he-IL"/>
        </w:rPr>
        <w:t>. הצבעים בהם יעשה שימוש במסכים ובתפריטים יהיו עקביים, עם דגש על הדמיון למסכים המוכרים בסביבת חלונות.</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בדיקות תקינות והפעלה. לא תתאפשר הפעלת אופציות שלמשתמש אין הרשאות להפעיל או כניסה לשדות שלמשתמש אין הרשאה לשנות. בנוסף, יושם דגש על בדיקות תקינות הערכים המוכנסים.</w:t>
      </w:r>
    </w:p>
    <w:p w:rsidR="003F06F9" w:rsidRPr="003F06F9" w:rsidRDefault="003F06F9" w:rsidP="003F06F9">
      <w:pPr>
        <w:numPr>
          <w:ilvl w:val="0"/>
          <w:numId w:val="23"/>
        </w:numPr>
        <w:rPr>
          <w:rFonts w:ascii="Comic Sans MS" w:hAnsi="Comic Sans MS" w:cs="David"/>
          <w:snapToGrid w:val="0"/>
          <w:sz w:val="20"/>
          <w:szCs w:val="22"/>
          <w:lang w:eastAsia="he-IL"/>
        </w:rPr>
      </w:pPr>
      <w:r w:rsidRPr="003F06F9">
        <w:rPr>
          <w:rFonts w:ascii="Comic Sans MS" w:hAnsi="Comic Sans MS" w:cs="David" w:hint="cs"/>
          <w:snapToGrid w:val="0"/>
          <w:sz w:val="20"/>
          <w:szCs w:val="22"/>
          <w:rtl/>
          <w:lang w:eastAsia="he-IL"/>
        </w:rPr>
        <w:t>במקומות שניתן ישמש קורא ברקוד לזיהוי הפריט באופן מהיר ומיידי, ותשמר אחידות סימול הברקוד במפעל ובנקודות המכירה</w:t>
      </w:r>
    </w:p>
    <w:p w:rsidR="003A335C" w:rsidRDefault="003A335C" w:rsidP="00FF782F">
      <w:pPr>
        <w:numPr>
          <w:ilvl w:val="0"/>
          <w:numId w:val="23"/>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בכניסה למערכת </w:t>
      </w:r>
      <w:r w:rsidR="00000EEA">
        <w:rPr>
          <w:rFonts w:ascii="Comic Sans MS" w:hAnsi="Comic Sans MS" w:cs="David" w:hint="cs"/>
          <w:snapToGrid w:val="0"/>
          <w:sz w:val="20"/>
          <w:szCs w:val="22"/>
          <w:rtl/>
          <w:lang w:eastAsia="he-IL"/>
        </w:rPr>
        <w:t xml:space="preserve">יוצג חלון כניסה שמחייב הזנת שם משתמש וסיסמא. </w:t>
      </w:r>
    </w:p>
    <w:p w:rsidR="00FF782F" w:rsidRPr="00FF782F" w:rsidRDefault="003A7C31" w:rsidP="00883300">
      <w:pPr>
        <w:numPr>
          <w:ilvl w:val="0"/>
          <w:numId w:val="23"/>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עבור פעולות שכיחות ניתן יהיה להפעיל </w:t>
      </w:r>
      <w:r w:rsidR="00883300">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מקש פונקציה המיועד לכך . (לדוגמה </w:t>
      </w:r>
      <w:r>
        <w:rPr>
          <w:rFonts w:ascii="Comic Sans MS" w:hAnsi="Comic Sans MS" w:cs="David"/>
          <w:snapToGrid w:val="0"/>
          <w:sz w:val="20"/>
          <w:szCs w:val="22"/>
          <w:lang w:eastAsia="he-IL"/>
        </w:rPr>
        <w:t>F1</w:t>
      </w:r>
      <w:r>
        <w:rPr>
          <w:rFonts w:ascii="Comic Sans MS" w:hAnsi="Comic Sans MS" w:cs="David" w:hint="cs"/>
          <w:snapToGrid w:val="0"/>
          <w:sz w:val="20"/>
          <w:szCs w:val="22"/>
          <w:rtl/>
          <w:lang w:eastAsia="he-IL"/>
        </w:rPr>
        <w:t xml:space="preserve"> לקבלת עזרה) . </w:t>
      </w:r>
    </w:p>
    <w:p w:rsidR="003A7C31" w:rsidRDefault="00FF782F" w:rsidP="003A7C31">
      <w:pPr>
        <w:numPr>
          <w:ilvl w:val="0"/>
          <w:numId w:val="23"/>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בחלקו העליון של החלון הראשי יופיע </w:t>
      </w:r>
      <w:r w:rsidR="003A7C31">
        <w:rPr>
          <w:rFonts w:ascii="Comic Sans MS" w:hAnsi="Comic Sans MS" w:cs="David" w:hint="cs"/>
          <w:snapToGrid w:val="0"/>
          <w:sz w:val="20"/>
          <w:szCs w:val="22"/>
          <w:rtl/>
          <w:lang w:eastAsia="he-IL"/>
        </w:rPr>
        <w:t>ה</w:t>
      </w:r>
      <w:r w:rsidRPr="00FF782F">
        <w:rPr>
          <w:rFonts w:ascii="Comic Sans MS" w:hAnsi="Comic Sans MS" w:cs="David"/>
          <w:snapToGrid w:val="0"/>
          <w:sz w:val="20"/>
          <w:szCs w:val="22"/>
          <w:rtl/>
          <w:lang w:eastAsia="he-IL"/>
        </w:rPr>
        <w:t>תפריט</w:t>
      </w:r>
      <w:r w:rsidR="003A7C31">
        <w:rPr>
          <w:rFonts w:ascii="Comic Sans MS" w:hAnsi="Comic Sans MS" w:cs="David" w:hint="cs"/>
          <w:snapToGrid w:val="0"/>
          <w:sz w:val="20"/>
          <w:szCs w:val="22"/>
          <w:rtl/>
          <w:lang w:eastAsia="he-IL"/>
        </w:rPr>
        <w:t xml:space="preserve">ים הזמינים. (ראה פירוט תפריטים בסעיף 3.2.1.1 ) </w:t>
      </w:r>
    </w:p>
    <w:p w:rsidR="00FF782F" w:rsidRDefault="003A7C31" w:rsidP="003A7C31">
      <w:pPr>
        <w:numPr>
          <w:ilvl w:val="0"/>
          <w:numId w:val="23"/>
        </w:numPr>
        <w:rPr>
          <w:rFonts w:ascii="Comic Sans MS" w:hAnsi="Comic Sans MS" w:cs="David"/>
          <w:snapToGrid w:val="0"/>
          <w:sz w:val="20"/>
          <w:szCs w:val="22"/>
          <w:lang w:eastAsia="he-IL"/>
        </w:rPr>
      </w:pPr>
      <w:r w:rsidRPr="00FF782F">
        <w:rPr>
          <w:rFonts w:ascii="Comic Sans MS" w:hAnsi="Comic Sans MS" w:cs="David"/>
          <w:snapToGrid w:val="0"/>
          <w:sz w:val="20"/>
          <w:szCs w:val="22"/>
          <w:rtl/>
          <w:lang w:eastAsia="he-IL"/>
        </w:rPr>
        <w:t xml:space="preserve"> </w:t>
      </w:r>
      <w:r w:rsidR="00FF782F" w:rsidRPr="00FF782F">
        <w:rPr>
          <w:rFonts w:ascii="Comic Sans MS" w:hAnsi="Comic Sans MS" w:cs="David"/>
          <w:snapToGrid w:val="0"/>
          <w:sz w:val="20"/>
          <w:szCs w:val="22"/>
          <w:rtl/>
          <w:lang w:eastAsia="he-IL"/>
        </w:rPr>
        <w:t xml:space="preserve">סרגל כלים </w:t>
      </w:r>
      <w:r>
        <w:rPr>
          <w:rFonts w:ascii="Comic Sans MS" w:hAnsi="Comic Sans MS" w:cs="David" w:hint="cs"/>
          <w:snapToGrid w:val="0"/>
          <w:sz w:val="20"/>
          <w:szCs w:val="22"/>
          <w:rtl/>
          <w:lang w:eastAsia="he-IL"/>
        </w:rPr>
        <w:t xml:space="preserve">יופיע </w:t>
      </w:r>
      <w:r>
        <w:rPr>
          <w:rFonts w:ascii="Comic Sans MS" w:hAnsi="Comic Sans MS" w:cs="David"/>
          <w:snapToGrid w:val="0"/>
          <w:sz w:val="20"/>
          <w:szCs w:val="22"/>
          <w:rtl/>
          <w:lang w:eastAsia="he-IL"/>
        </w:rPr>
        <w:t xml:space="preserve">מתחת לתפריט שיאפשר </w:t>
      </w:r>
      <w:r>
        <w:rPr>
          <w:rFonts w:ascii="Comic Sans MS" w:hAnsi="Comic Sans MS" w:cs="David" w:hint="cs"/>
          <w:snapToGrid w:val="0"/>
          <w:sz w:val="20"/>
          <w:szCs w:val="22"/>
          <w:rtl/>
          <w:lang w:eastAsia="he-IL"/>
        </w:rPr>
        <w:t>גישה למודולים</w:t>
      </w:r>
      <w:r w:rsidR="00FF782F" w:rsidRPr="00FF782F">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העיקריים </w:t>
      </w:r>
      <w:r w:rsidR="00FF782F" w:rsidRPr="00FF782F">
        <w:rPr>
          <w:rFonts w:ascii="Comic Sans MS" w:hAnsi="Comic Sans MS" w:cs="David"/>
          <w:snapToGrid w:val="0"/>
          <w:sz w:val="20"/>
          <w:szCs w:val="22"/>
          <w:rtl/>
          <w:lang w:eastAsia="he-IL"/>
        </w:rPr>
        <w:t xml:space="preserve"> ע"י לחיצה על כפתורים.</w:t>
      </w:r>
      <w:r>
        <w:rPr>
          <w:rFonts w:ascii="Comic Sans MS" w:hAnsi="Comic Sans MS" w:cs="David" w:hint="cs"/>
          <w:snapToGrid w:val="0"/>
          <w:sz w:val="20"/>
          <w:szCs w:val="22"/>
          <w:rtl/>
          <w:lang w:eastAsia="he-IL"/>
        </w:rPr>
        <w:t xml:space="preserve"> (ראה פירוט סרגל כלים בסעיף 3.2.1.2 ) </w:t>
      </w:r>
    </w:p>
    <w:p w:rsidR="003A7C31" w:rsidRDefault="003A7C31" w:rsidP="003A7C31">
      <w:pPr>
        <w:rPr>
          <w:rFonts w:ascii="Comic Sans MS" w:hAnsi="Comic Sans MS" w:cs="David"/>
          <w:snapToGrid w:val="0"/>
          <w:sz w:val="20"/>
          <w:szCs w:val="22"/>
          <w:rtl/>
          <w:lang w:eastAsia="he-IL"/>
        </w:rPr>
      </w:pPr>
    </w:p>
    <w:p w:rsidR="003A7C31" w:rsidRDefault="003A7C31" w:rsidP="006F59EF">
      <w:pPr>
        <w:pStyle w:val="TOC1"/>
        <w:rPr>
          <w:rtl/>
        </w:rPr>
      </w:pPr>
      <w:r w:rsidRPr="00883300">
        <w:rPr>
          <w:rFonts w:hint="cs"/>
          <w:rtl/>
        </w:rPr>
        <w:t>3.2.1.</w:t>
      </w:r>
      <w:r w:rsidR="003F06F9">
        <w:rPr>
          <w:rFonts w:hint="cs"/>
          <w:rtl/>
        </w:rPr>
        <w:t>2</w:t>
      </w:r>
      <w:r w:rsidRPr="00883300">
        <w:rPr>
          <w:rFonts w:hint="cs"/>
          <w:rtl/>
        </w:rPr>
        <w:t xml:space="preserve">  תפריטים לממשקי  המשתמש</w:t>
      </w:r>
    </w:p>
    <w:p w:rsidR="00883300" w:rsidRDefault="00883300" w:rsidP="00883300">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"File" </w:t>
      </w:r>
      <w:r>
        <w:rPr>
          <w:rFonts w:ascii="Comic Sans MS" w:hAnsi="Comic Sans MS" w:cs="David" w:hint="cs"/>
          <w:snapToGrid w:val="0"/>
          <w:sz w:val="20"/>
          <w:szCs w:val="22"/>
          <w:rtl/>
          <w:lang w:eastAsia="he-IL"/>
        </w:rPr>
        <w:t xml:space="preserve">  -  דרכו ניתן לייבא ולייצא קבצי מלאי , לקוחות, וספקים כמו כן דרכו ניתן לבצע גיבוי מסד הנתונים של המערכת, הדפסה ועיצוב הדפסה של  עמודים </w:t>
      </w:r>
      <w:r w:rsidR="003A335C">
        <w:rPr>
          <w:rFonts w:ascii="Comic Sans MS" w:hAnsi="Comic Sans MS" w:cs="David" w:hint="cs"/>
          <w:snapToGrid w:val="0"/>
          <w:sz w:val="20"/>
          <w:szCs w:val="22"/>
          <w:rtl/>
          <w:lang w:eastAsia="he-IL"/>
        </w:rPr>
        <w:t xml:space="preserve"> כמו כן דרך תפריט זה ניתן לצאת מן המערכת ולהתחבר כמשתמש אחר</w:t>
      </w:r>
      <w:r w:rsidRPr="00FF782F">
        <w:rPr>
          <w:rFonts w:ascii="Comic Sans MS" w:hAnsi="Comic Sans MS" w:cs="David"/>
          <w:snapToGrid w:val="0"/>
          <w:sz w:val="20"/>
          <w:szCs w:val="22"/>
          <w:rtl/>
          <w:lang w:eastAsia="he-IL"/>
        </w:rPr>
        <w:t>.</w:t>
      </w:r>
    </w:p>
    <w:p w:rsidR="00883300" w:rsidRDefault="00883300" w:rsidP="00883300">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"Edit"</w:t>
      </w:r>
      <w:r>
        <w:rPr>
          <w:rFonts w:ascii="Comic Sans MS" w:hAnsi="Comic Sans MS" w:cs="David" w:hint="cs"/>
          <w:snapToGrid w:val="0"/>
          <w:sz w:val="20"/>
          <w:szCs w:val="22"/>
          <w:rtl/>
          <w:lang w:eastAsia="he-IL"/>
        </w:rPr>
        <w:t xml:space="preserve"> -   תפריט זה יכיל את האופציות לביטול  (</w:t>
      </w:r>
      <w:r>
        <w:rPr>
          <w:rFonts w:ascii="Comic Sans MS" w:hAnsi="Comic Sans MS" w:cs="David"/>
          <w:snapToGrid w:val="0"/>
          <w:sz w:val="20"/>
          <w:szCs w:val="22"/>
          <w:lang w:eastAsia="he-IL"/>
        </w:rPr>
        <w:t>undo</w:t>
      </w:r>
      <w:r>
        <w:rPr>
          <w:rFonts w:ascii="Comic Sans MS" w:hAnsi="Comic Sans MS" w:cs="David" w:hint="cs"/>
          <w:snapToGrid w:val="0"/>
          <w:sz w:val="20"/>
          <w:szCs w:val="22"/>
          <w:rtl/>
          <w:lang w:eastAsia="he-IL"/>
        </w:rPr>
        <w:t xml:space="preserve"> ) , חזרה על פעולה (</w:t>
      </w:r>
      <w:r>
        <w:rPr>
          <w:rFonts w:ascii="Comic Sans MS" w:hAnsi="Comic Sans MS" w:cs="David"/>
          <w:snapToGrid w:val="0"/>
          <w:sz w:val="20"/>
          <w:szCs w:val="22"/>
          <w:lang w:eastAsia="he-IL"/>
        </w:rPr>
        <w:t>redo</w:t>
      </w:r>
      <w:r>
        <w:rPr>
          <w:rFonts w:ascii="Comic Sans MS" w:hAnsi="Comic Sans MS" w:cs="David" w:hint="cs"/>
          <w:snapToGrid w:val="0"/>
          <w:sz w:val="20"/>
          <w:szCs w:val="22"/>
          <w:rtl/>
          <w:lang w:eastAsia="he-IL"/>
        </w:rPr>
        <w:t xml:space="preserve"> ) , גזירה ( </w:t>
      </w:r>
      <w:r>
        <w:rPr>
          <w:rFonts w:ascii="Comic Sans MS" w:hAnsi="Comic Sans MS" w:cs="David"/>
          <w:snapToGrid w:val="0"/>
          <w:sz w:val="20"/>
          <w:szCs w:val="22"/>
          <w:lang w:eastAsia="he-IL"/>
        </w:rPr>
        <w:t>cut</w:t>
      </w:r>
      <w:r>
        <w:rPr>
          <w:rFonts w:ascii="Comic Sans MS" w:hAnsi="Comic Sans MS" w:cs="David" w:hint="cs"/>
          <w:snapToGrid w:val="0"/>
          <w:sz w:val="20"/>
          <w:szCs w:val="22"/>
          <w:rtl/>
          <w:lang w:eastAsia="he-IL"/>
        </w:rPr>
        <w:t xml:space="preserve"> )  ,העתקה ( </w:t>
      </w:r>
      <w:r>
        <w:rPr>
          <w:rFonts w:ascii="Comic Sans MS" w:hAnsi="Comic Sans MS" w:cs="David"/>
          <w:snapToGrid w:val="0"/>
          <w:sz w:val="20"/>
          <w:szCs w:val="22"/>
          <w:lang w:eastAsia="he-IL"/>
        </w:rPr>
        <w:t>copy</w:t>
      </w:r>
      <w:r>
        <w:rPr>
          <w:rFonts w:ascii="Comic Sans MS" w:hAnsi="Comic Sans MS" w:cs="David" w:hint="cs"/>
          <w:snapToGrid w:val="0"/>
          <w:sz w:val="20"/>
          <w:szCs w:val="22"/>
          <w:rtl/>
          <w:lang w:eastAsia="he-IL"/>
        </w:rPr>
        <w:t xml:space="preserve"> ) , הדבקה (</w:t>
      </w:r>
      <w:r>
        <w:rPr>
          <w:rFonts w:ascii="Comic Sans MS" w:hAnsi="Comic Sans MS" w:cs="David"/>
          <w:snapToGrid w:val="0"/>
          <w:sz w:val="20"/>
          <w:szCs w:val="22"/>
          <w:lang w:eastAsia="he-IL"/>
        </w:rPr>
        <w:t>paste</w:t>
      </w:r>
      <w:r>
        <w:rPr>
          <w:rFonts w:ascii="Comic Sans MS" w:hAnsi="Comic Sans MS" w:cs="David" w:hint="cs"/>
          <w:snapToGrid w:val="0"/>
          <w:sz w:val="20"/>
          <w:szCs w:val="22"/>
          <w:rtl/>
          <w:lang w:eastAsia="he-IL"/>
        </w:rPr>
        <w:t xml:space="preserve"> )  ,בחירה (</w:t>
      </w:r>
      <w:r>
        <w:rPr>
          <w:rFonts w:ascii="Comic Sans MS" w:hAnsi="Comic Sans MS" w:cs="David"/>
          <w:snapToGrid w:val="0"/>
          <w:sz w:val="20"/>
          <w:szCs w:val="22"/>
          <w:lang w:eastAsia="he-IL"/>
        </w:rPr>
        <w:t>select all</w:t>
      </w:r>
      <w:r>
        <w:rPr>
          <w:rFonts w:ascii="Comic Sans MS" w:hAnsi="Comic Sans MS" w:cs="David" w:hint="cs"/>
          <w:snapToGrid w:val="0"/>
          <w:sz w:val="20"/>
          <w:szCs w:val="22"/>
          <w:rtl/>
          <w:lang w:eastAsia="he-IL"/>
        </w:rPr>
        <w:t xml:space="preserve"> )   וניקוי  (</w:t>
      </w:r>
      <w:r>
        <w:rPr>
          <w:rFonts w:ascii="Comic Sans MS" w:hAnsi="Comic Sans MS" w:cs="David"/>
          <w:snapToGrid w:val="0"/>
          <w:sz w:val="20"/>
          <w:szCs w:val="22"/>
          <w:lang w:eastAsia="he-IL"/>
        </w:rPr>
        <w:t>clear</w:t>
      </w:r>
      <w:r>
        <w:rPr>
          <w:rFonts w:ascii="Comic Sans MS" w:hAnsi="Comic Sans MS" w:cs="David" w:hint="cs"/>
          <w:snapToGrid w:val="0"/>
          <w:sz w:val="20"/>
          <w:szCs w:val="22"/>
          <w:rtl/>
          <w:lang w:eastAsia="he-IL"/>
        </w:rPr>
        <w:t xml:space="preserve"> )   .</w:t>
      </w:r>
    </w:p>
    <w:p w:rsidR="00CA48E8" w:rsidRDefault="00CA48E8" w:rsidP="00CA48E8">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"Invoices" </w:t>
      </w:r>
      <w:r>
        <w:rPr>
          <w:rFonts w:ascii="Comic Sans MS" w:hAnsi="Comic Sans MS" w:cs="David" w:hint="cs"/>
          <w:snapToGrid w:val="0"/>
          <w:sz w:val="20"/>
          <w:szCs w:val="22"/>
          <w:rtl/>
          <w:lang w:eastAsia="he-IL"/>
        </w:rPr>
        <w:t xml:space="preserve">  - תפריט זה יכיל  את האופציות </w:t>
      </w:r>
      <w:r>
        <w:rPr>
          <w:rFonts w:ascii="Comic Sans MS" w:hAnsi="Comic Sans MS" w:cs="David"/>
          <w:snapToGrid w:val="0"/>
          <w:sz w:val="20"/>
          <w:szCs w:val="22"/>
          <w:lang w:eastAsia="he-IL"/>
        </w:rPr>
        <w:t>"new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invoice"</w:t>
      </w:r>
      <w:r>
        <w:rPr>
          <w:rFonts w:ascii="Comic Sans MS" w:hAnsi="Comic Sans MS" w:cs="David" w:hint="cs"/>
          <w:snapToGrid w:val="0"/>
          <w:sz w:val="20"/>
          <w:szCs w:val="22"/>
          <w:rtl/>
          <w:lang w:eastAsia="he-IL"/>
        </w:rPr>
        <w:t xml:space="preserve"> להפקת חשבון ללקוח (ביצוע הליך המכירה) , </w:t>
      </w:r>
      <w:r>
        <w:rPr>
          <w:rFonts w:ascii="Comic Sans MS" w:hAnsi="Comic Sans MS" w:cs="David"/>
          <w:snapToGrid w:val="0"/>
          <w:sz w:val="20"/>
          <w:szCs w:val="22"/>
          <w:lang w:eastAsia="he-IL"/>
        </w:rPr>
        <w:t>"find invoice"</w:t>
      </w:r>
      <w:r>
        <w:rPr>
          <w:rFonts w:ascii="Comic Sans MS" w:hAnsi="Comic Sans MS" w:cs="David" w:hint="cs"/>
          <w:snapToGrid w:val="0"/>
          <w:sz w:val="20"/>
          <w:szCs w:val="22"/>
          <w:rtl/>
          <w:lang w:eastAsia="he-IL"/>
        </w:rPr>
        <w:t xml:space="preserve">  לחיפוש חשבונית.</w:t>
      </w:r>
    </w:p>
    <w:p w:rsidR="002F4B71" w:rsidRPr="00FF782F" w:rsidRDefault="00CA48E8" w:rsidP="002F4B71">
      <w:pPr>
        <w:numPr>
          <w:ilvl w:val="0"/>
          <w:numId w:val="28"/>
        </w:numPr>
        <w:rPr>
          <w:rFonts w:ascii="Comic Sans MS" w:hAnsi="Comic Sans MS" w:cs="David"/>
          <w:snapToGrid w:val="0"/>
          <w:sz w:val="20"/>
          <w:szCs w:val="22"/>
          <w:rtl/>
          <w:lang w:eastAsia="he-IL"/>
        </w:rPr>
      </w:pP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 תפריט זה יכיל את האופציות :  </w:t>
      </w:r>
      <w:r>
        <w:rPr>
          <w:rFonts w:ascii="Comic Sans MS" w:hAnsi="Comic Sans MS" w:cs="David"/>
          <w:snapToGrid w:val="0"/>
          <w:sz w:val="20"/>
          <w:szCs w:val="22"/>
          <w:lang w:eastAsia="he-IL"/>
        </w:rPr>
        <w:t>"view</w:t>
      </w:r>
      <w:r w:rsidRPr="00CA48E8">
        <w:rPr>
          <w:rFonts w:ascii="Comic Sans MS" w:hAnsi="Comic Sans MS" w:cs="David"/>
          <w:snapToGrid w:val="0"/>
          <w:sz w:val="20"/>
          <w:szCs w:val="22"/>
          <w:lang w:eastAsia="he-IL"/>
        </w:rPr>
        <w:t xml:space="preserve"> </w:t>
      </w:r>
      <w:r>
        <w:rPr>
          <w:rFonts w:ascii="Comic Sans MS" w:hAnsi="Comic Sans MS" w:cs="David"/>
          <w:snapToGrid w:val="0"/>
          <w:sz w:val="20"/>
          <w:szCs w:val="22"/>
          <w:lang w:eastAsia="he-IL"/>
        </w:rPr>
        <w:t xml:space="preserve">inventory" </w:t>
      </w:r>
      <w:r>
        <w:rPr>
          <w:rFonts w:ascii="Comic Sans MS" w:hAnsi="Comic Sans MS" w:cs="David" w:hint="cs"/>
          <w:snapToGrid w:val="0"/>
          <w:sz w:val="20"/>
          <w:szCs w:val="22"/>
          <w:rtl/>
          <w:lang w:eastAsia="he-IL"/>
        </w:rPr>
        <w:t xml:space="preserve">  לעיון בטבלת המלאי במחסן  ,  </w:t>
      </w:r>
      <w:r>
        <w:rPr>
          <w:rFonts w:ascii="Comic Sans MS" w:hAnsi="Comic Sans MS" w:cs="David"/>
          <w:snapToGrid w:val="0"/>
          <w:sz w:val="20"/>
          <w:szCs w:val="22"/>
          <w:lang w:eastAsia="he-IL"/>
        </w:rPr>
        <w:t xml:space="preserve">"item groups" </w:t>
      </w:r>
      <w:r>
        <w:rPr>
          <w:rFonts w:ascii="Comic Sans MS" w:hAnsi="Comic Sans MS" w:cs="David" w:hint="cs"/>
          <w:snapToGrid w:val="0"/>
          <w:sz w:val="20"/>
          <w:szCs w:val="22"/>
          <w:rtl/>
          <w:lang w:eastAsia="he-IL"/>
        </w:rPr>
        <w:t xml:space="preserve">  - לעיון ועריכה של קבוצות פריטים </w:t>
      </w:r>
      <w:r w:rsidR="002F4B71">
        <w:rPr>
          <w:rFonts w:ascii="Comic Sans MS" w:hAnsi="Comic Sans MS" w:cs="David" w:hint="cs"/>
          <w:snapToGrid w:val="0"/>
          <w:sz w:val="20"/>
          <w:szCs w:val="22"/>
          <w:rtl/>
          <w:lang w:eastAsia="he-IL"/>
        </w:rPr>
        <w:t>,</w:t>
      </w:r>
      <w:r w:rsidR="002F4B71" w:rsidRPr="002F4B71">
        <w:rPr>
          <w:rFonts w:ascii="Comic Sans MS" w:hAnsi="Comic Sans MS" w:cs="David"/>
          <w:snapToGrid w:val="0"/>
          <w:sz w:val="20"/>
          <w:szCs w:val="22"/>
          <w:lang w:eastAsia="he-IL"/>
        </w:rPr>
        <w:t xml:space="preserve"> </w:t>
      </w:r>
      <w:r w:rsidR="002F4B71">
        <w:rPr>
          <w:rFonts w:ascii="Comic Sans MS" w:hAnsi="Comic Sans MS" w:cs="David"/>
          <w:snapToGrid w:val="0"/>
          <w:sz w:val="20"/>
          <w:szCs w:val="22"/>
          <w:lang w:eastAsia="he-IL"/>
        </w:rPr>
        <w:t xml:space="preserve">"item categories" </w:t>
      </w:r>
      <w:r w:rsidR="002F4B71">
        <w:rPr>
          <w:rFonts w:ascii="Comic Sans MS" w:hAnsi="Comic Sans MS" w:cs="David" w:hint="cs"/>
          <w:snapToGrid w:val="0"/>
          <w:sz w:val="20"/>
          <w:szCs w:val="22"/>
          <w:rtl/>
          <w:lang w:eastAsia="he-IL"/>
        </w:rPr>
        <w:t xml:space="preserve">  - לעיון ועריכה של קטגוריות פריטים ,  </w:t>
      </w:r>
      <w:r w:rsidR="002F4B71">
        <w:rPr>
          <w:rFonts w:ascii="Comic Sans MS" w:hAnsi="Comic Sans MS" w:cs="David"/>
          <w:snapToGrid w:val="0"/>
          <w:sz w:val="20"/>
          <w:szCs w:val="22"/>
          <w:lang w:eastAsia="he-IL"/>
        </w:rPr>
        <w:t>"add item"</w:t>
      </w:r>
      <w:r w:rsidR="002F4B71">
        <w:rPr>
          <w:rFonts w:ascii="Comic Sans MS" w:hAnsi="Comic Sans MS" w:cs="David" w:hint="cs"/>
          <w:snapToGrid w:val="0"/>
          <w:sz w:val="20"/>
          <w:szCs w:val="22"/>
          <w:rtl/>
          <w:lang w:eastAsia="he-IL"/>
        </w:rPr>
        <w:t xml:space="preserve"> , </w:t>
      </w:r>
      <w:r w:rsidR="002F4B71">
        <w:rPr>
          <w:rFonts w:ascii="Comic Sans MS" w:hAnsi="Comic Sans MS" w:cs="David"/>
          <w:snapToGrid w:val="0"/>
          <w:sz w:val="20"/>
          <w:szCs w:val="22"/>
          <w:lang w:eastAsia="he-IL"/>
        </w:rPr>
        <w:t>"find item"</w:t>
      </w:r>
      <w:r w:rsidR="002F4B71">
        <w:rPr>
          <w:rFonts w:ascii="Comic Sans MS" w:hAnsi="Comic Sans MS" w:cs="David" w:hint="cs"/>
          <w:snapToGrid w:val="0"/>
          <w:sz w:val="20"/>
          <w:szCs w:val="22"/>
          <w:rtl/>
          <w:lang w:eastAsia="he-IL"/>
        </w:rPr>
        <w:t xml:space="preserve">  </w:t>
      </w:r>
      <w:r w:rsidR="00000EEA">
        <w:rPr>
          <w:rFonts w:ascii="Comic Sans MS" w:hAnsi="Comic Sans MS" w:cs="David" w:hint="cs"/>
          <w:snapToGrid w:val="0"/>
          <w:sz w:val="20"/>
          <w:szCs w:val="22"/>
          <w:rtl/>
          <w:lang w:eastAsia="he-IL"/>
        </w:rPr>
        <w:t xml:space="preserve">, </w:t>
      </w:r>
      <w:r w:rsidR="00000EEA">
        <w:rPr>
          <w:rFonts w:ascii="Comic Sans MS" w:hAnsi="Comic Sans MS" w:cs="David"/>
          <w:snapToGrid w:val="0"/>
          <w:sz w:val="20"/>
          <w:szCs w:val="22"/>
          <w:lang w:eastAsia="he-IL"/>
        </w:rPr>
        <w:t>"remove item"</w:t>
      </w:r>
      <w:r w:rsidR="002F4B71">
        <w:rPr>
          <w:rFonts w:ascii="Comic Sans MS" w:hAnsi="Comic Sans MS" w:cs="David" w:hint="cs"/>
          <w:snapToGrid w:val="0"/>
          <w:sz w:val="20"/>
          <w:szCs w:val="22"/>
          <w:rtl/>
          <w:lang w:eastAsia="he-IL"/>
        </w:rPr>
        <w:t xml:space="preserve">להוספה </w:t>
      </w:r>
      <w:r w:rsidR="00000EEA">
        <w:rPr>
          <w:rFonts w:ascii="Comic Sans MS" w:hAnsi="Comic Sans MS" w:cs="David" w:hint="cs"/>
          <w:snapToGrid w:val="0"/>
          <w:sz w:val="20"/>
          <w:szCs w:val="22"/>
          <w:rtl/>
          <w:lang w:eastAsia="he-IL"/>
        </w:rPr>
        <w:t xml:space="preserve">, הסרה </w:t>
      </w:r>
      <w:r w:rsidR="002F4B71">
        <w:rPr>
          <w:rFonts w:ascii="Comic Sans MS" w:hAnsi="Comic Sans MS" w:cs="David" w:hint="cs"/>
          <w:snapToGrid w:val="0"/>
          <w:sz w:val="20"/>
          <w:szCs w:val="22"/>
          <w:rtl/>
          <w:lang w:eastAsia="he-IL"/>
        </w:rPr>
        <w:t xml:space="preserve">וחיפוש פריטים,   </w:t>
      </w:r>
      <w:r w:rsidR="002F4B71">
        <w:rPr>
          <w:rFonts w:ascii="Comic Sans MS" w:hAnsi="Comic Sans MS" w:cs="David"/>
          <w:snapToGrid w:val="0"/>
          <w:sz w:val="20"/>
          <w:szCs w:val="22"/>
          <w:lang w:eastAsia="he-IL"/>
        </w:rPr>
        <w:t>"recive stock "</w:t>
      </w:r>
      <w:r w:rsidR="002F4B71">
        <w:rPr>
          <w:rFonts w:ascii="Comic Sans MS" w:hAnsi="Comic Sans MS" w:cs="David" w:hint="cs"/>
          <w:snapToGrid w:val="0"/>
          <w:sz w:val="20"/>
          <w:szCs w:val="22"/>
          <w:rtl/>
          <w:lang w:eastAsia="he-IL"/>
        </w:rPr>
        <w:t xml:space="preserve"> ו- </w:t>
      </w:r>
      <w:r w:rsidR="002F4B71">
        <w:rPr>
          <w:rFonts w:ascii="Comic Sans MS" w:hAnsi="Comic Sans MS" w:cs="David"/>
          <w:snapToGrid w:val="0"/>
          <w:sz w:val="20"/>
          <w:szCs w:val="22"/>
          <w:lang w:eastAsia="he-IL"/>
        </w:rPr>
        <w:t>reduce stock"</w:t>
      </w:r>
      <w:r w:rsidR="002F4B71">
        <w:rPr>
          <w:rFonts w:ascii="Comic Sans MS" w:hAnsi="Comic Sans MS" w:cs="David" w:hint="cs"/>
          <w:snapToGrid w:val="0"/>
          <w:sz w:val="20"/>
          <w:szCs w:val="22"/>
          <w:rtl/>
          <w:lang w:eastAsia="he-IL"/>
        </w:rPr>
        <w:t xml:space="preserve">" לטיפול בקבלה והחזרה של סחורה מן המחסן שבו פועלת המערכת (ראשי או סניף) , </w:t>
      </w:r>
      <w:r w:rsidR="002F4B71">
        <w:rPr>
          <w:rFonts w:ascii="Comic Sans MS" w:hAnsi="Comic Sans MS" w:cs="David"/>
          <w:snapToGrid w:val="0"/>
          <w:sz w:val="20"/>
          <w:szCs w:val="22"/>
          <w:lang w:eastAsia="he-IL"/>
        </w:rPr>
        <w:t>"transfer stock "</w:t>
      </w:r>
      <w:r w:rsidR="002F4B71">
        <w:rPr>
          <w:rFonts w:ascii="Comic Sans MS" w:hAnsi="Comic Sans MS" w:cs="David" w:hint="cs"/>
          <w:snapToGrid w:val="0"/>
          <w:sz w:val="20"/>
          <w:szCs w:val="22"/>
          <w:rtl/>
          <w:lang w:eastAsia="he-IL"/>
        </w:rPr>
        <w:t xml:space="preserve"> </w:t>
      </w:r>
      <w:r w:rsidR="002F4B71">
        <w:rPr>
          <w:rFonts w:ascii="Comic Sans MS" w:hAnsi="Comic Sans MS" w:cs="David"/>
          <w:snapToGrid w:val="0"/>
          <w:sz w:val="20"/>
          <w:szCs w:val="22"/>
          <w:rtl/>
          <w:lang w:eastAsia="he-IL"/>
        </w:rPr>
        <w:t>–</w:t>
      </w:r>
      <w:r w:rsidR="002F4B71">
        <w:rPr>
          <w:rFonts w:ascii="Comic Sans MS" w:hAnsi="Comic Sans MS" w:cs="David" w:hint="cs"/>
          <w:snapToGrid w:val="0"/>
          <w:sz w:val="20"/>
          <w:szCs w:val="22"/>
          <w:rtl/>
          <w:lang w:eastAsia="he-IL"/>
        </w:rPr>
        <w:t xml:space="preserve">  להעברת מלאי ממחסן אחד  למחסן אחר. </w:t>
      </w:r>
    </w:p>
    <w:p w:rsidR="00883300" w:rsidRDefault="002F4B71" w:rsidP="002F4B71">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"Customers" </w:t>
      </w:r>
      <w:r>
        <w:rPr>
          <w:rFonts w:ascii="Comic Sans MS" w:hAnsi="Comic Sans MS" w:cs="David" w:hint="cs"/>
          <w:snapToGrid w:val="0"/>
          <w:sz w:val="20"/>
          <w:szCs w:val="22"/>
          <w:rtl/>
          <w:lang w:eastAsia="he-IL"/>
        </w:rPr>
        <w:t xml:space="preserve"> - לחיפוש  ועיון בפרטי לקוחות תפריט זה יציג את המידע של  הלקוחות המגיע ממערכת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905A3" w:rsidRDefault="002F4B71" w:rsidP="00F905A3">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"Reports" </w:t>
      </w:r>
      <w:r>
        <w:rPr>
          <w:rFonts w:ascii="Comic Sans MS" w:hAnsi="Comic Sans MS" w:cs="David" w:hint="cs"/>
          <w:snapToGrid w:val="0"/>
          <w:sz w:val="20"/>
          <w:szCs w:val="22"/>
          <w:rtl/>
          <w:lang w:eastAsia="he-IL"/>
        </w:rPr>
        <w:t xml:space="preserve"> - דרך תפריט זה ניתן יהיה ליצור את כל הדוחות המוגדרים במערכת </w:t>
      </w:r>
      <w:r w:rsidR="003A335C">
        <w:rPr>
          <w:rFonts w:ascii="Comic Sans MS" w:hAnsi="Comic Sans MS" w:cs="David" w:hint="cs"/>
          <w:snapToGrid w:val="0"/>
          <w:sz w:val="20"/>
          <w:szCs w:val="22"/>
          <w:rtl/>
          <w:lang w:eastAsia="he-IL"/>
        </w:rPr>
        <w:t xml:space="preserve">בחלוקה לפי סוג הדוחות ובזמינות </w:t>
      </w:r>
      <w:r>
        <w:rPr>
          <w:rFonts w:ascii="Comic Sans MS" w:hAnsi="Comic Sans MS" w:cs="David" w:hint="cs"/>
          <w:snapToGrid w:val="0"/>
          <w:sz w:val="20"/>
          <w:szCs w:val="22"/>
          <w:rtl/>
          <w:lang w:eastAsia="he-IL"/>
        </w:rPr>
        <w:t xml:space="preserve">על פי ההרשאה המתאימה למשתמש. </w:t>
      </w:r>
    </w:p>
    <w:p w:rsidR="002F4B71" w:rsidRDefault="00F905A3" w:rsidP="00F905A3">
      <w:pPr>
        <w:numPr>
          <w:ilvl w:val="0"/>
          <w:numId w:val="28"/>
        </w:numPr>
        <w:rPr>
          <w:rFonts w:ascii="Comic Sans MS" w:hAnsi="Comic Sans MS" w:cs="David"/>
          <w:snapToGrid w:val="0"/>
          <w:sz w:val="20"/>
          <w:szCs w:val="22"/>
          <w:lang w:eastAsia="he-IL"/>
        </w:rPr>
      </w:pPr>
      <w:r>
        <w:rPr>
          <w:rFonts w:ascii="Comic Sans MS" w:hAnsi="Comic Sans MS" w:cs="David"/>
          <w:snapToGrid w:val="0"/>
          <w:sz w:val="20"/>
          <w:szCs w:val="22"/>
          <w:rtl/>
          <w:lang w:eastAsia="he-IL"/>
        </w:rPr>
        <w:br w:type="page"/>
      </w:r>
      <w:r w:rsidR="003A335C">
        <w:rPr>
          <w:rFonts w:ascii="Comic Sans MS" w:hAnsi="Comic Sans MS" w:cs="David" w:hint="cs"/>
          <w:snapToGrid w:val="0"/>
          <w:sz w:val="20"/>
          <w:szCs w:val="22"/>
          <w:rtl/>
          <w:lang w:eastAsia="he-IL"/>
        </w:rPr>
        <w:lastRenderedPageBreak/>
        <w:t>תפריט  "</w:t>
      </w:r>
      <w:r w:rsidR="003A335C">
        <w:rPr>
          <w:rFonts w:ascii="Comic Sans MS" w:hAnsi="Comic Sans MS" w:cs="David"/>
          <w:snapToGrid w:val="0"/>
          <w:sz w:val="20"/>
          <w:szCs w:val="22"/>
          <w:lang w:eastAsia="he-IL"/>
        </w:rPr>
        <w:t>Vendors</w:t>
      </w:r>
      <w:r w:rsidR="003A335C">
        <w:rPr>
          <w:rFonts w:ascii="Comic Sans MS" w:hAnsi="Comic Sans MS" w:cs="David" w:hint="cs"/>
          <w:snapToGrid w:val="0"/>
          <w:sz w:val="20"/>
          <w:szCs w:val="22"/>
          <w:rtl/>
          <w:lang w:eastAsia="he-IL"/>
        </w:rPr>
        <w:t xml:space="preserve">"  -  תפריט זה יכיל את כל האופציות לניהול הספקים וההזמנות שהמערכת  מבצעת מהם  כגון:  " </w:t>
      </w:r>
      <w:r w:rsidR="003A335C">
        <w:rPr>
          <w:rFonts w:ascii="Comic Sans MS" w:hAnsi="Comic Sans MS" w:cs="David"/>
          <w:snapToGrid w:val="0"/>
          <w:sz w:val="20"/>
          <w:szCs w:val="22"/>
          <w:lang w:eastAsia="he-IL"/>
        </w:rPr>
        <w:t>view vendor</w:t>
      </w:r>
      <w:r w:rsidR="003A335C">
        <w:rPr>
          <w:rFonts w:ascii="Comic Sans MS" w:hAnsi="Comic Sans MS" w:cs="David" w:hint="cs"/>
          <w:snapToGrid w:val="0"/>
          <w:sz w:val="20"/>
          <w:szCs w:val="22"/>
          <w:rtl/>
          <w:lang w:eastAsia="he-IL"/>
        </w:rPr>
        <w:t xml:space="preserve">" לעיון ועדכון של פרטי ספק ,  </w:t>
      </w:r>
      <w:r w:rsidR="003A335C">
        <w:rPr>
          <w:rFonts w:ascii="Comic Sans MS" w:hAnsi="Comic Sans MS" w:cs="David"/>
          <w:snapToGrid w:val="0"/>
          <w:sz w:val="20"/>
          <w:szCs w:val="22"/>
          <w:lang w:eastAsia="he-IL"/>
        </w:rPr>
        <w:t>"add/remove vendor"</w:t>
      </w:r>
      <w:r w:rsidR="003A335C">
        <w:rPr>
          <w:rFonts w:ascii="Comic Sans MS" w:hAnsi="Comic Sans MS" w:cs="David" w:hint="cs"/>
          <w:snapToGrid w:val="0"/>
          <w:sz w:val="20"/>
          <w:szCs w:val="22"/>
          <w:rtl/>
          <w:lang w:eastAsia="he-IL"/>
        </w:rPr>
        <w:t xml:space="preserve">  להוספה / הסרה של  ספק מן המערכת ,   </w:t>
      </w:r>
      <w:r w:rsidR="003A335C">
        <w:rPr>
          <w:rFonts w:ascii="Comic Sans MS" w:hAnsi="Comic Sans MS" w:cs="David"/>
          <w:snapToGrid w:val="0"/>
          <w:sz w:val="20"/>
          <w:szCs w:val="22"/>
          <w:lang w:eastAsia="he-IL"/>
        </w:rPr>
        <w:t>view reorders"</w:t>
      </w:r>
      <w:r w:rsidR="003A335C">
        <w:rPr>
          <w:rFonts w:ascii="Comic Sans MS" w:hAnsi="Comic Sans MS" w:cs="David" w:hint="cs"/>
          <w:snapToGrid w:val="0"/>
          <w:sz w:val="20"/>
          <w:szCs w:val="22"/>
          <w:rtl/>
          <w:lang w:eastAsia="he-IL"/>
        </w:rPr>
        <w:t xml:space="preserve"> "  לעיון ועדכון הזמנות מספק ,  </w:t>
      </w:r>
      <w:r w:rsidR="003A335C">
        <w:rPr>
          <w:rFonts w:ascii="Comic Sans MS" w:hAnsi="Comic Sans MS" w:cs="David"/>
          <w:snapToGrid w:val="0"/>
          <w:sz w:val="20"/>
          <w:szCs w:val="22"/>
          <w:lang w:eastAsia="he-IL"/>
        </w:rPr>
        <w:t>"generate reorders"</w:t>
      </w:r>
      <w:r w:rsidR="003A335C">
        <w:rPr>
          <w:rFonts w:ascii="Comic Sans MS" w:hAnsi="Comic Sans MS" w:cs="David" w:hint="cs"/>
          <w:snapToGrid w:val="0"/>
          <w:sz w:val="20"/>
          <w:szCs w:val="22"/>
          <w:rtl/>
          <w:lang w:eastAsia="he-IL"/>
        </w:rPr>
        <w:t xml:space="preserve">  - להפקה של הזמנות על פי רמות מלאי  , </w:t>
      </w:r>
      <w:r w:rsidR="003A335C">
        <w:rPr>
          <w:rFonts w:ascii="Comic Sans MS" w:hAnsi="Comic Sans MS" w:cs="David"/>
          <w:snapToGrid w:val="0"/>
          <w:sz w:val="20"/>
          <w:szCs w:val="22"/>
          <w:lang w:eastAsia="he-IL"/>
        </w:rPr>
        <w:t>"receive</w:t>
      </w:r>
      <w:r w:rsidR="00420F3C">
        <w:rPr>
          <w:rFonts w:ascii="Comic Sans MS" w:hAnsi="Comic Sans MS" w:cs="David"/>
          <w:snapToGrid w:val="0"/>
          <w:sz w:val="20"/>
          <w:szCs w:val="22"/>
          <w:lang w:eastAsia="he-IL"/>
        </w:rPr>
        <w:t xml:space="preserve"> reorder</w:t>
      </w:r>
      <w:r w:rsidR="003A335C">
        <w:rPr>
          <w:rFonts w:ascii="Comic Sans MS" w:hAnsi="Comic Sans MS" w:cs="David"/>
          <w:snapToGrid w:val="0"/>
          <w:sz w:val="20"/>
          <w:szCs w:val="22"/>
          <w:lang w:eastAsia="he-IL"/>
        </w:rPr>
        <w:t>"</w:t>
      </w:r>
      <w:r w:rsidR="003A335C">
        <w:rPr>
          <w:rFonts w:ascii="Comic Sans MS" w:hAnsi="Comic Sans MS" w:cs="David" w:hint="cs"/>
          <w:snapToGrid w:val="0"/>
          <w:sz w:val="20"/>
          <w:szCs w:val="22"/>
          <w:rtl/>
          <w:lang w:eastAsia="he-IL"/>
        </w:rPr>
        <w:t xml:space="preserve">  לקבלת מסך פרטי ההזמנה</w:t>
      </w:r>
      <w:r w:rsidR="00420F3C">
        <w:rPr>
          <w:rFonts w:ascii="Comic Sans MS" w:hAnsi="Comic Sans MS" w:cs="David" w:hint="cs"/>
          <w:snapToGrid w:val="0"/>
          <w:sz w:val="20"/>
          <w:szCs w:val="22"/>
          <w:rtl/>
          <w:lang w:eastAsia="he-IL"/>
        </w:rPr>
        <w:t xml:space="preserve"> כאשר מגיעה</w:t>
      </w:r>
      <w:r w:rsidR="003A335C">
        <w:rPr>
          <w:rFonts w:ascii="Comic Sans MS" w:hAnsi="Comic Sans MS" w:cs="David" w:hint="cs"/>
          <w:snapToGrid w:val="0"/>
          <w:sz w:val="20"/>
          <w:szCs w:val="22"/>
          <w:rtl/>
          <w:lang w:eastAsia="he-IL"/>
        </w:rPr>
        <w:t xml:space="preserve"> סחורה </w:t>
      </w:r>
      <w:r w:rsidR="00420F3C">
        <w:rPr>
          <w:rFonts w:ascii="Comic Sans MS" w:hAnsi="Comic Sans MS" w:cs="David" w:hint="cs"/>
          <w:snapToGrid w:val="0"/>
          <w:sz w:val="20"/>
          <w:szCs w:val="22"/>
          <w:rtl/>
          <w:lang w:eastAsia="he-IL"/>
        </w:rPr>
        <w:t xml:space="preserve">(לצורך אימות ההזמנה מול הליך הקבלה של הסחורה) </w:t>
      </w:r>
      <w:r w:rsidR="003A335C">
        <w:rPr>
          <w:rFonts w:ascii="Comic Sans MS" w:hAnsi="Comic Sans MS" w:cs="David" w:hint="cs"/>
          <w:snapToGrid w:val="0"/>
          <w:sz w:val="20"/>
          <w:szCs w:val="22"/>
          <w:rtl/>
          <w:lang w:eastAsia="he-IL"/>
        </w:rPr>
        <w:t xml:space="preserve">    </w:t>
      </w:r>
    </w:p>
    <w:p w:rsidR="00420F3C" w:rsidRDefault="00420F3C" w:rsidP="00420F3C">
      <w:pPr>
        <w:numPr>
          <w:ilvl w:val="0"/>
          <w:numId w:val="28"/>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 xml:space="preserve">Configure" </w:t>
      </w:r>
      <w:r>
        <w:rPr>
          <w:rFonts w:ascii="Comic Sans MS" w:hAnsi="Comic Sans MS" w:cs="David" w:hint="cs"/>
          <w:snapToGrid w:val="0"/>
          <w:sz w:val="20"/>
          <w:szCs w:val="22"/>
          <w:rtl/>
          <w:lang w:eastAsia="he-IL"/>
        </w:rPr>
        <w:t xml:space="preserve">"  -  תפריט זה נועד בעיקר לצרכי תחזוקת המערכת ויאפשר לשנות את הגדרות המערכת כגון תצוגה, ניהול ברקוד , ניהול המשתמשים, </w:t>
      </w:r>
      <w:r w:rsidR="00113152">
        <w:rPr>
          <w:rFonts w:ascii="Comic Sans MS" w:hAnsi="Comic Sans MS" w:cs="David" w:hint="cs"/>
          <w:snapToGrid w:val="0"/>
          <w:sz w:val="20"/>
          <w:szCs w:val="22"/>
          <w:rtl/>
          <w:lang w:eastAsia="he-IL"/>
        </w:rPr>
        <w:t xml:space="preserve">ניהול מחסנים ופרטי הסניפים השונים, </w:t>
      </w:r>
      <w:r>
        <w:rPr>
          <w:rFonts w:ascii="Comic Sans MS" w:hAnsi="Comic Sans MS" w:cs="David" w:hint="cs"/>
          <w:snapToGrid w:val="0"/>
          <w:sz w:val="20"/>
          <w:szCs w:val="22"/>
          <w:rtl/>
          <w:lang w:eastAsia="he-IL"/>
        </w:rPr>
        <w:t xml:space="preserve"> קישוריות למערכת בקרת </w:t>
      </w:r>
      <w:r w:rsidR="00113152">
        <w:rPr>
          <w:rFonts w:ascii="Comic Sans MS" w:hAnsi="Comic Sans MS" w:cs="David" w:hint="cs"/>
          <w:snapToGrid w:val="0"/>
          <w:sz w:val="20"/>
          <w:szCs w:val="22"/>
          <w:rtl/>
          <w:lang w:eastAsia="he-IL"/>
        </w:rPr>
        <w:t>ה</w:t>
      </w:r>
      <w:r>
        <w:rPr>
          <w:rFonts w:ascii="Comic Sans MS" w:hAnsi="Comic Sans MS" w:cs="David" w:hint="cs"/>
          <w:snapToGrid w:val="0"/>
          <w:sz w:val="20"/>
          <w:szCs w:val="22"/>
          <w:rtl/>
          <w:lang w:eastAsia="he-IL"/>
        </w:rPr>
        <w:t>מחסן</w:t>
      </w:r>
      <w:r w:rsidR="00113152">
        <w:rPr>
          <w:rFonts w:ascii="Comic Sans MS" w:hAnsi="Comic Sans MS" w:cs="David" w:hint="cs"/>
          <w:snapToGrid w:val="0"/>
          <w:sz w:val="20"/>
          <w:szCs w:val="22"/>
          <w:rtl/>
          <w:lang w:eastAsia="he-IL"/>
        </w:rPr>
        <w:t xml:space="preserve"> שבו פועלת המערכת</w:t>
      </w:r>
      <w:r>
        <w:rPr>
          <w:rFonts w:ascii="Comic Sans MS" w:hAnsi="Comic Sans MS" w:cs="David" w:hint="cs"/>
          <w:snapToGrid w:val="0"/>
          <w:sz w:val="20"/>
          <w:szCs w:val="22"/>
          <w:rtl/>
          <w:lang w:eastAsia="he-IL"/>
        </w:rPr>
        <w:t xml:space="preserve"> , שינוי  משתני מערכת (לדוגמה:  שיעור מס ערך מוסף)  ואופציות עתידיות נוספות .</w:t>
      </w:r>
    </w:p>
    <w:p w:rsidR="00420F3C" w:rsidRPr="00FF782F" w:rsidRDefault="00420F3C" w:rsidP="00420F3C">
      <w:pPr>
        <w:numPr>
          <w:ilvl w:val="0"/>
          <w:numId w:val="28"/>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תפריט  </w:t>
      </w:r>
      <w:r>
        <w:rPr>
          <w:rFonts w:ascii="Comic Sans MS" w:hAnsi="Comic Sans MS" w:cs="David"/>
          <w:snapToGrid w:val="0"/>
          <w:sz w:val="20"/>
          <w:szCs w:val="22"/>
          <w:lang w:eastAsia="he-IL"/>
        </w:rPr>
        <w:t>"Help"</w:t>
      </w:r>
      <w:r>
        <w:rPr>
          <w:rFonts w:ascii="Comic Sans MS" w:hAnsi="Comic Sans MS" w:cs="David" w:hint="cs"/>
          <w:snapToGrid w:val="0"/>
          <w:sz w:val="20"/>
          <w:szCs w:val="22"/>
          <w:rtl/>
          <w:lang w:eastAsia="he-IL"/>
        </w:rPr>
        <w:t xml:space="preserve">  - תפריט זה יציג את מנגנון העזרה של המערכת ויאפשר להציג מסכי עזרה לפי אינדקס או לפי מילות מפתח. </w:t>
      </w:r>
      <w:r>
        <w:rPr>
          <w:rFonts w:ascii="Comic Sans MS" w:hAnsi="Comic Sans MS" w:cs="David"/>
          <w:snapToGrid w:val="0"/>
          <w:sz w:val="20"/>
          <w:szCs w:val="22"/>
          <w:lang w:eastAsia="he-IL"/>
        </w:rPr>
        <w:t xml:space="preserve"> </w:t>
      </w:r>
    </w:p>
    <w:p w:rsidR="00883300" w:rsidRPr="00883300" w:rsidRDefault="00883300" w:rsidP="00883300">
      <w:pPr>
        <w:rPr>
          <w:rtl/>
          <w:lang w:eastAsia="he-IL"/>
        </w:rPr>
      </w:pPr>
    </w:p>
    <w:p w:rsidR="00420F3C" w:rsidRDefault="00420F3C" w:rsidP="006F59EF">
      <w:pPr>
        <w:pStyle w:val="TOC1"/>
        <w:rPr>
          <w:rtl/>
        </w:rPr>
      </w:pPr>
      <w:r w:rsidRPr="00883300">
        <w:rPr>
          <w:rFonts w:hint="cs"/>
          <w:rtl/>
        </w:rPr>
        <w:t>3.2.1.</w:t>
      </w:r>
      <w:r w:rsidR="003F06F9">
        <w:rPr>
          <w:rFonts w:hint="cs"/>
          <w:rtl/>
        </w:rPr>
        <w:t>3</w:t>
      </w:r>
      <w:r w:rsidRPr="00883300">
        <w:rPr>
          <w:rFonts w:hint="cs"/>
          <w:rtl/>
        </w:rPr>
        <w:t xml:space="preserve">  </w:t>
      </w:r>
      <w:r>
        <w:rPr>
          <w:rFonts w:hint="cs"/>
          <w:rtl/>
        </w:rPr>
        <w:t xml:space="preserve">סרגל כלים  </w:t>
      </w:r>
      <w:r w:rsidRPr="00883300">
        <w:rPr>
          <w:rFonts w:hint="cs"/>
          <w:rtl/>
        </w:rPr>
        <w:t>ל</w:t>
      </w:r>
      <w:r>
        <w:rPr>
          <w:rFonts w:hint="cs"/>
          <w:rtl/>
        </w:rPr>
        <w:t xml:space="preserve">ממשק </w:t>
      </w:r>
      <w:r w:rsidRPr="00883300">
        <w:rPr>
          <w:rFonts w:hint="cs"/>
          <w:rtl/>
        </w:rPr>
        <w:t>המשתמש</w:t>
      </w:r>
    </w:p>
    <w:p w:rsidR="00420F3C" w:rsidRDefault="00A571E4" w:rsidP="0044154F">
      <w:p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סרגל הכלים יכיל את הכפתורים : " </w:t>
      </w:r>
      <w:r>
        <w:rPr>
          <w:rFonts w:ascii="Comic Sans MS" w:hAnsi="Comic Sans MS" w:cs="David"/>
          <w:snapToGrid w:val="0"/>
          <w:sz w:val="20"/>
          <w:szCs w:val="22"/>
          <w:lang w:eastAsia="he-IL"/>
        </w:rPr>
        <w:t>Invoices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"Inventory"</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"Customers"</w:t>
      </w:r>
      <w:r>
        <w:rPr>
          <w:rFonts w:ascii="Comic Sans MS" w:hAnsi="Comic Sans MS" w:cs="David" w:hint="cs"/>
          <w:snapToGrid w:val="0"/>
          <w:sz w:val="20"/>
          <w:szCs w:val="22"/>
          <w:rtl/>
          <w:lang w:eastAsia="he-IL"/>
        </w:rPr>
        <w:t xml:space="preserve"> , </w:t>
      </w:r>
      <w:r>
        <w:rPr>
          <w:rFonts w:ascii="Comic Sans MS" w:hAnsi="Comic Sans MS" w:cs="David"/>
          <w:snapToGrid w:val="0"/>
          <w:sz w:val="20"/>
          <w:szCs w:val="22"/>
          <w:lang w:eastAsia="he-IL"/>
        </w:rPr>
        <w:t>"Reports"</w:t>
      </w:r>
      <w:r>
        <w:rPr>
          <w:rFonts w:ascii="Comic Sans MS" w:hAnsi="Comic Sans MS" w:cs="David" w:hint="cs"/>
          <w:snapToGrid w:val="0"/>
          <w:sz w:val="20"/>
          <w:szCs w:val="22"/>
          <w:rtl/>
          <w:lang w:eastAsia="he-IL"/>
        </w:rPr>
        <w:t xml:space="preserve">  ו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"Find" </w:t>
      </w:r>
      <w:r>
        <w:rPr>
          <w:rFonts w:ascii="Comic Sans MS" w:hAnsi="Comic Sans MS" w:cs="David" w:hint="cs"/>
          <w:snapToGrid w:val="0"/>
          <w:sz w:val="20"/>
          <w:szCs w:val="22"/>
          <w:rtl/>
          <w:lang w:eastAsia="he-IL"/>
        </w:rPr>
        <w:t xml:space="preserve"> . כפתורים אלו יאפשרו גישה נוחה ומהירה למודולים העיקריים של המערכת </w:t>
      </w:r>
      <w:r w:rsidR="00000EEA">
        <w:rPr>
          <w:rFonts w:ascii="Comic Sans MS" w:hAnsi="Comic Sans MS" w:cs="David" w:hint="cs"/>
          <w:snapToGrid w:val="0"/>
          <w:sz w:val="20"/>
          <w:szCs w:val="22"/>
          <w:rtl/>
          <w:lang w:eastAsia="he-IL"/>
        </w:rPr>
        <w:t xml:space="preserve"> תפקידם זהה לפעולות המופיעות תחת סעיף 3.2.1.1  (תפריטים לממשק משתמש)  </w:t>
      </w:r>
      <w:r>
        <w:rPr>
          <w:rFonts w:ascii="Comic Sans MS" w:hAnsi="Comic Sans MS" w:cs="David" w:hint="cs"/>
          <w:snapToGrid w:val="0"/>
          <w:sz w:val="20"/>
          <w:szCs w:val="22"/>
          <w:rtl/>
          <w:lang w:eastAsia="he-IL"/>
        </w:rPr>
        <w:t>.</w:t>
      </w:r>
    </w:p>
    <w:p w:rsidR="00B70001" w:rsidRPr="00420F3C" w:rsidRDefault="00B70001" w:rsidP="00C7170C">
      <w:pPr>
        <w:rPr>
          <w:rtl/>
          <w:lang w:eastAsia="he-IL"/>
        </w:rPr>
      </w:pPr>
    </w:p>
    <w:p w:rsidR="00E5279E" w:rsidRDefault="00E5279E" w:rsidP="006F59EF">
      <w:pPr>
        <w:pStyle w:val="TOC1"/>
        <w:rPr>
          <w:rtl/>
        </w:rPr>
      </w:pPr>
      <w:r w:rsidRPr="00C7170C">
        <w:rPr>
          <w:rFonts w:hint="cs"/>
          <w:rtl/>
        </w:rPr>
        <w:t xml:space="preserve">3.2.2   </w:t>
      </w:r>
      <w:bookmarkStart w:id="28" w:name="דרישות_ממשקי_חומרה"/>
      <w:r w:rsidRPr="00C7170C">
        <w:rPr>
          <w:rFonts w:hint="cs"/>
          <w:rtl/>
        </w:rPr>
        <w:t>דרישות ממשקי חומרה</w:t>
      </w:r>
      <w:bookmarkEnd w:id="28"/>
    </w:p>
    <w:p w:rsidR="00000EEA" w:rsidRDefault="00113152" w:rsidP="00113152">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קיימים שלושה  סוגים של ממשקי חומרה במערכת . ממשק לשרת הראשי במחסן הראשי,  ממשק  עבור שרת מקומי בכל מחסן וממשק עבור תחנות העבודה בכל מחסן. </w:t>
      </w:r>
    </w:p>
    <w:p w:rsidR="00113152" w:rsidRDefault="00113152" w:rsidP="00113152">
      <w:pPr>
        <w:rPr>
          <w:rFonts w:ascii="Comic Sans MS" w:hAnsi="Comic Sans MS" w:cs="David"/>
          <w:snapToGrid w:val="0"/>
          <w:sz w:val="20"/>
          <w:szCs w:val="22"/>
          <w:rtl/>
          <w:lang w:eastAsia="he-IL"/>
        </w:rPr>
      </w:pPr>
    </w:p>
    <w:p w:rsidR="00113152" w:rsidRDefault="00113152" w:rsidP="0044154F">
      <w:pPr>
        <w:numPr>
          <w:ilvl w:val="3"/>
          <w:numId w:val="34"/>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 ממשק שרת ראשי  </w:t>
      </w:r>
    </w:p>
    <w:p w:rsidR="0044154F" w:rsidRPr="00F677E9" w:rsidRDefault="0044154F" w:rsidP="0044154F">
      <w:pPr>
        <w:rPr>
          <w:rFonts w:ascii="Comic Sans MS" w:hAnsi="Comic Sans MS" w:cs="David"/>
          <w:b/>
          <w:bCs/>
          <w:snapToGrid w:val="0"/>
          <w:sz w:val="20"/>
          <w:szCs w:val="22"/>
          <w:rtl/>
          <w:lang w:eastAsia="he-IL"/>
        </w:rPr>
      </w:pPr>
    </w:p>
    <w:p w:rsidR="0044154F" w:rsidRPr="0044154F" w:rsidRDefault="0044154F" w:rsidP="00113152">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הראשי של המערכת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Xeon 3.06GHz X2 1MB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2GB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72GB Scsi</w:t>
      </w:r>
    </w:p>
    <w:p w:rsidR="00113152"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44154F" w:rsidRDefault="0044154F" w:rsidP="0044154F">
      <w:pPr>
        <w:ind w:left="360"/>
        <w:rPr>
          <w:rFonts w:ascii="Comic Sans MS" w:hAnsi="Comic Sans MS" w:cs="David"/>
          <w:snapToGrid w:val="0"/>
          <w:sz w:val="20"/>
          <w:szCs w:val="22"/>
          <w:rtl/>
          <w:lang w:eastAsia="he-IL"/>
        </w:rPr>
      </w:pPr>
    </w:p>
    <w:p w:rsidR="00113152" w:rsidRDefault="00113152" w:rsidP="0044154F">
      <w:pPr>
        <w:numPr>
          <w:ilvl w:val="3"/>
          <w:numId w:val="34"/>
        </w:num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ממשק שרת מקומי</w:t>
      </w:r>
    </w:p>
    <w:p w:rsidR="0044154F" w:rsidRDefault="0044154F" w:rsidP="0044154F">
      <w:pPr>
        <w:rPr>
          <w:rFonts w:ascii="Comic Sans MS" w:hAnsi="Comic Sans MS" w:cs="David"/>
          <w:b/>
          <w:bCs/>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דרישות ה</w:t>
      </w:r>
      <w:r w:rsidRPr="0044154F">
        <w:rPr>
          <w:rFonts w:ascii="Comic Sans MS" w:hAnsi="Comic Sans MS" w:cs="David" w:hint="cs"/>
          <w:snapToGrid w:val="0"/>
          <w:sz w:val="20"/>
          <w:szCs w:val="22"/>
          <w:rtl/>
          <w:lang w:eastAsia="he-IL"/>
        </w:rPr>
        <w:t xml:space="preserve">מפרט השרת </w:t>
      </w:r>
      <w:r>
        <w:rPr>
          <w:rFonts w:ascii="Comic Sans MS" w:hAnsi="Comic Sans MS" w:cs="David" w:hint="cs"/>
          <w:snapToGrid w:val="0"/>
          <w:sz w:val="20"/>
          <w:szCs w:val="22"/>
          <w:rtl/>
          <w:lang w:eastAsia="he-IL"/>
        </w:rPr>
        <w:t xml:space="preserve">המקומי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כל סניף ב</w:t>
      </w:r>
      <w:r w:rsidRPr="0044154F">
        <w:rPr>
          <w:rFonts w:ascii="Comic Sans MS" w:hAnsi="Comic Sans MS" w:cs="David" w:hint="cs"/>
          <w:snapToGrid w:val="0"/>
          <w:sz w:val="20"/>
          <w:szCs w:val="22"/>
          <w:rtl/>
          <w:lang w:eastAsia="he-IL"/>
        </w:rPr>
        <w:t xml:space="preserve">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Pentium 4 3.0GHz 1MB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1GB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72GB Scsi</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מהירות קישור:100</w:t>
      </w:r>
      <w:r w:rsidRPr="0044154F">
        <w:rPr>
          <w:rFonts w:ascii="Comic Sans MS" w:hAnsi="Comic Sans MS" w:cs="David"/>
          <w:snapToGrid w:val="0"/>
          <w:sz w:val="20"/>
          <w:szCs w:val="22"/>
          <w:lang w:eastAsia="he-IL"/>
        </w:rPr>
        <w:t>Mbit Private</w:t>
      </w:r>
    </w:p>
    <w:p w:rsidR="0044154F" w:rsidRPr="00F677E9" w:rsidRDefault="0044154F" w:rsidP="00113152">
      <w:pPr>
        <w:rPr>
          <w:rFonts w:ascii="Comic Sans MS" w:hAnsi="Comic Sans MS" w:cs="David"/>
          <w:b/>
          <w:bCs/>
          <w:snapToGrid w:val="0"/>
          <w:sz w:val="20"/>
          <w:szCs w:val="22"/>
          <w:rtl/>
          <w:lang w:eastAsia="he-IL"/>
        </w:rPr>
      </w:pPr>
    </w:p>
    <w:p w:rsidR="00F677E9" w:rsidRDefault="00F677E9" w:rsidP="00113152">
      <w:pPr>
        <w:rPr>
          <w:rFonts w:ascii="Comic Sans MS" w:hAnsi="Comic Sans MS" w:cs="David"/>
          <w:snapToGrid w:val="0"/>
          <w:sz w:val="20"/>
          <w:szCs w:val="22"/>
          <w:rtl/>
          <w:lang w:eastAsia="he-IL"/>
        </w:rPr>
      </w:pPr>
    </w:p>
    <w:p w:rsidR="00113152" w:rsidRPr="00F677E9" w:rsidRDefault="00113152" w:rsidP="00113152">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3.2.2.3  - ממשק תחנת עבודה</w:t>
      </w:r>
      <w:r w:rsidR="0044154F">
        <w:rPr>
          <w:rFonts w:ascii="Comic Sans MS" w:hAnsi="Comic Sans MS" w:cs="David" w:hint="cs"/>
          <w:b/>
          <w:bCs/>
          <w:snapToGrid w:val="0"/>
          <w:sz w:val="20"/>
          <w:szCs w:val="22"/>
          <w:rtl/>
          <w:lang w:eastAsia="he-IL"/>
        </w:rPr>
        <w:t xml:space="preserve"> (עמדת אריזה / עמדת מכירה/ עמדת קבלת סחורה) </w:t>
      </w:r>
    </w:p>
    <w:p w:rsidR="0044154F" w:rsidRDefault="0044154F" w:rsidP="0044154F">
      <w:pPr>
        <w:rPr>
          <w:rFonts w:ascii="Comic Sans MS" w:hAnsi="Comic Sans MS" w:cs="David"/>
          <w:snapToGrid w:val="0"/>
          <w:sz w:val="20"/>
          <w:szCs w:val="22"/>
          <w:rtl/>
          <w:lang w:eastAsia="he-IL"/>
        </w:rPr>
      </w:pPr>
    </w:p>
    <w:p w:rsidR="0044154F" w:rsidRPr="0044154F" w:rsidRDefault="0044154F" w:rsidP="0044154F">
      <w:pPr>
        <w:rPr>
          <w:rFonts w:ascii="Comic Sans MS" w:hAnsi="Comic Sans MS" w:cs="David"/>
          <w:snapToGrid w:val="0"/>
          <w:sz w:val="20"/>
          <w:szCs w:val="22"/>
          <w:rtl/>
          <w:lang w:eastAsia="he-IL"/>
        </w:rPr>
      </w:pPr>
      <w:r w:rsidRPr="0044154F">
        <w:rPr>
          <w:rFonts w:ascii="Comic Sans MS" w:hAnsi="Comic Sans MS" w:cs="David" w:hint="cs"/>
          <w:snapToGrid w:val="0"/>
          <w:sz w:val="20"/>
          <w:szCs w:val="22"/>
          <w:rtl/>
          <w:lang w:eastAsia="he-IL"/>
        </w:rPr>
        <w:t xml:space="preserve">להלן </w:t>
      </w:r>
      <w:r>
        <w:rPr>
          <w:rFonts w:ascii="Comic Sans MS" w:hAnsi="Comic Sans MS" w:cs="David" w:hint="cs"/>
          <w:snapToGrid w:val="0"/>
          <w:sz w:val="20"/>
          <w:szCs w:val="22"/>
          <w:rtl/>
          <w:lang w:eastAsia="he-IL"/>
        </w:rPr>
        <w:t xml:space="preserve">דרישות המפרט </w:t>
      </w:r>
      <w:r w:rsidRPr="0044154F">
        <w:rPr>
          <w:rFonts w:ascii="Comic Sans MS" w:hAnsi="Comic Sans MS" w:cs="David" w:hint="cs"/>
          <w:snapToGrid w:val="0"/>
          <w:sz w:val="20"/>
          <w:szCs w:val="22"/>
          <w:rtl/>
          <w:lang w:eastAsia="he-IL"/>
        </w:rPr>
        <w:t xml:space="preserve"> של </w:t>
      </w:r>
      <w:r>
        <w:rPr>
          <w:rFonts w:ascii="Comic Sans MS" w:hAnsi="Comic Sans MS" w:cs="David" w:hint="cs"/>
          <w:snapToGrid w:val="0"/>
          <w:sz w:val="20"/>
          <w:szCs w:val="22"/>
          <w:rtl/>
          <w:lang w:eastAsia="he-IL"/>
        </w:rPr>
        <w:t xml:space="preserve"> תחנת עבודה  ב</w:t>
      </w:r>
      <w:r w:rsidRPr="0044154F">
        <w:rPr>
          <w:rFonts w:ascii="Comic Sans MS" w:hAnsi="Comic Sans MS" w:cs="David" w:hint="cs"/>
          <w:snapToGrid w:val="0"/>
          <w:sz w:val="20"/>
          <w:szCs w:val="22"/>
          <w:rtl/>
          <w:lang w:eastAsia="he-IL"/>
        </w:rPr>
        <w:t xml:space="preserve">מערכת : </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מעבד</w:t>
      </w:r>
      <w:r>
        <w:rPr>
          <w:rFonts w:ascii="Comic Sans MS" w:hAnsi="Comic Sans MS" w:cs="David" w:hint="cs"/>
          <w:snapToGrid w:val="0"/>
          <w:sz w:val="20"/>
          <w:szCs w:val="22"/>
          <w:rtl/>
          <w:lang w:eastAsia="he-IL"/>
        </w:rPr>
        <w:t xml:space="preserve"> </w:t>
      </w:r>
      <w:r w:rsidRPr="0044154F">
        <w:rPr>
          <w:rFonts w:ascii="Comic Sans MS" w:hAnsi="Comic Sans MS" w:cs="David"/>
          <w:snapToGrid w:val="0"/>
          <w:sz w:val="20"/>
          <w:szCs w:val="22"/>
          <w:lang w:eastAsia="he-IL"/>
        </w:rPr>
        <w:t>:</w:t>
      </w:r>
      <w:r>
        <w:rPr>
          <w:rFonts w:ascii="Comic Sans MS" w:hAnsi="Comic Sans MS" w:cs="David"/>
          <w:snapToGrid w:val="0"/>
          <w:sz w:val="20"/>
          <w:szCs w:val="22"/>
          <w:lang w:eastAsia="he-IL"/>
        </w:rPr>
        <w:t>Intel Celeron  2.6 GHz 128KB  Cache</w:t>
      </w:r>
    </w:p>
    <w:p w:rsidR="0044154F" w:rsidRDefault="00FE4F3C" w:rsidP="0044154F">
      <w:pPr>
        <w:numPr>
          <w:ilvl w:val="0"/>
          <w:numId w:val="35"/>
        </w:numPr>
        <w:rPr>
          <w:rFonts w:ascii="Comic Sans MS" w:hAnsi="Comic Sans MS" w:cs="David"/>
          <w:snapToGrid w:val="0"/>
          <w:sz w:val="20"/>
          <w:szCs w:val="22"/>
          <w:lang w:eastAsia="he-IL"/>
        </w:rPr>
      </w:pPr>
      <w:r w:rsidRPr="0044154F">
        <w:rPr>
          <w:rFonts w:ascii="Comic Sans MS" w:hAnsi="Comic Sans MS" w:cs="David" w:hint="cs"/>
          <w:snapToGrid w:val="0"/>
          <w:sz w:val="20"/>
          <w:szCs w:val="22"/>
          <w:rtl/>
          <w:lang w:eastAsia="he-IL"/>
        </w:rPr>
        <w:t>זיכרו</w:t>
      </w:r>
      <w:r w:rsidRPr="0044154F">
        <w:rPr>
          <w:rFonts w:ascii="Comic Sans MS" w:hAnsi="Comic Sans MS" w:cs="David" w:hint="eastAsia"/>
          <w:snapToGrid w:val="0"/>
          <w:sz w:val="20"/>
          <w:szCs w:val="22"/>
          <w:rtl/>
          <w:lang w:eastAsia="he-IL"/>
        </w:rPr>
        <w:t>ן</w:t>
      </w:r>
      <w:r w:rsidR="0044154F" w:rsidRPr="0044154F">
        <w:rPr>
          <w:rFonts w:ascii="Comic Sans MS" w:hAnsi="Comic Sans MS" w:cs="David"/>
          <w:snapToGrid w:val="0"/>
          <w:sz w:val="20"/>
          <w:szCs w:val="22"/>
          <w:rtl/>
          <w:lang w:eastAsia="he-IL"/>
        </w:rPr>
        <w:t>:</w:t>
      </w:r>
      <w:r w:rsidR="0044154F">
        <w:rPr>
          <w:rFonts w:ascii="Comic Sans MS" w:hAnsi="Comic Sans MS" w:cs="David"/>
          <w:snapToGrid w:val="0"/>
          <w:sz w:val="20"/>
          <w:szCs w:val="22"/>
          <w:lang w:eastAsia="he-IL"/>
        </w:rPr>
        <w:t>256MB DDR</w:t>
      </w:r>
    </w:p>
    <w:p w:rsidR="0044154F" w:rsidRDefault="0044154F" w:rsidP="0044154F">
      <w:pPr>
        <w:numPr>
          <w:ilvl w:val="0"/>
          <w:numId w:val="35"/>
        </w:numPr>
        <w:rPr>
          <w:rFonts w:ascii="Comic Sans MS" w:hAnsi="Comic Sans MS" w:cs="David"/>
          <w:snapToGrid w:val="0"/>
          <w:sz w:val="20"/>
          <w:szCs w:val="22"/>
          <w:lang w:eastAsia="he-IL"/>
        </w:rPr>
      </w:pPr>
      <w:r w:rsidRPr="0044154F">
        <w:rPr>
          <w:rFonts w:ascii="Comic Sans MS" w:hAnsi="Comic Sans MS" w:cs="David"/>
          <w:snapToGrid w:val="0"/>
          <w:sz w:val="20"/>
          <w:szCs w:val="22"/>
          <w:rtl/>
          <w:lang w:eastAsia="he-IL"/>
        </w:rPr>
        <w:t>דיסק קשיח:</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lang w:eastAsia="he-IL"/>
        </w:rPr>
        <w:t xml:space="preserve">20GB WD </w:t>
      </w:r>
    </w:p>
    <w:p w:rsidR="0044154F" w:rsidRDefault="004563AC" w:rsidP="0044154F">
      <w:pPr>
        <w:numPr>
          <w:ilvl w:val="0"/>
          <w:numId w:val="35"/>
        </w:numPr>
        <w:rPr>
          <w:rFonts w:ascii="Comic Sans MS" w:hAnsi="Comic Sans MS" w:cs="David"/>
          <w:snapToGrid w:val="0"/>
          <w:sz w:val="20"/>
          <w:szCs w:val="22"/>
          <w:lang w:eastAsia="he-IL"/>
        </w:rPr>
      </w:pPr>
      <w:hyperlink r:id="rId11" w:history="1">
        <w:r w:rsidR="0044154F" w:rsidRPr="0044154F">
          <w:rPr>
            <w:rFonts w:ascii="Comic Sans MS" w:hAnsi="Comic Sans MS" w:cs="David"/>
            <w:snapToGrid w:val="0"/>
            <w:sz w:val="20"/>
            <w:szCs w:val="22"/>
            <w:rtl/>
            <w:lang w:eastAsia="he-IL"/>
          </w:rPr>
          <w:t>סורק ברקוד</w:t>
        </w:r>
        <w:r w:rsidR="0044154F">
          <w:rPr>
            <w:rFonts w:ascii="Comic Sans MS" w:hAnsi="Comic Sans MS" w:cs="David" w:hint="cs"/>
            <w:snapToGrid w:val="0"/>
            <w:sz w:val="20"/>
            <w:szCs w:val="22"/>
            <w:rtl/>
            <w:lang w:eastAsia="he-IL"/>
          </w:rPr>
          <w:t xml:space="preserve">: </w:t>
        </w:r>
        <w:r w:rsidR="0044154F" w:rsidRPr="0044154F">
          <w:rPr>
            <w:rFonts w:ascii="Comic Sans MS" w:hAnsi="Comic Sans MS" w:cs="David"/>
            <w:snapToGrid w:val="0"/>
            <w:sz w:val="20"/>
            <w:szCs w:val="22"/>
            <w:rtl/>
            <w:lang w:eastAsia="he-IL"/>
          </w:rPr>
          <w:t xml:space="preserve"> </w:t>
        </w:r>
        <w:r w:rsidR="0044154F" w:rsidRPr="0044154F">
          <w:rPr>
            <w:rFonts w:ascii="Comic Sans MS" w:hAnsi="Comic Sans MS" w:cs="David"/>
            <w:snapToGrid w:val="0"/>
            <w:sz w:val="20"/>
            <w:szCs w:val="22"/>
            <w:lang w:eastAsia="he-IL"/>
          </w:rPr>
          <w:t>Z3071LE</w:t>
        </w:r>
        <w:r w:rsidR="0044154F" w:rsidRPr="0044154F">
          <w:rPr>
            <w:rFonts w:ascii="Comic Sans MS" w:hAnsi="Comic Sans MS" w:cs="David"/>
            <w:snapToGrid w:val="0"/>
            <w:sz w:val="20"/>
            <w:szCs w:val="22"/>
            <w:rtl/>
            <w:lang w:eastAsia="he-IL"/>
          </w:rPr>
          <w:t xml:space="preserve"> </w:t>
        </w:r>
        <w:r w:rsidR="0044154F" w:rsidRPr="0044154F">
          <w:rPr>
            <w:rFonts w:ascii="Comic Sans MS" w:hAnsi="Comic Sans MS" w:cs="David"/>
            <w:snapToGrid w:val="0"/>
            <w:sz w:val="20"/>
            <w:szCs w:val="22"/>
            <w:lang w:eastAsia="he-IL"/>
          </w:rPr>
          <w:t>Zebex</w:t>
        </w:r>
      </w:hyperlink>
      <w:r w:rsidR="0044154F" w:rsidRPr="0044154F">
        <w:rPr>
          <w:rFonts w:ascii="Comic Sans MS" w:hAnsi="Comic Sans MS" w:cs="David"/>
          <w:snapToGrid w:val="0"/>
          <w:sz w:val="20"/>
          <w:szCs w:val="22"/>
          <w:rtl/>
          <w:lang w:eastAsia="he-IL"/>
        </w:rPr>
        <w:t xml:space="preserve"> </w:t>
      </w:r>
      <w:r w:rsidR="0044154F">
        <w:rPr>
          <w:rFonts w:ascii="Comic Sans MS" w:hAnsi="Comic Sans MS" w:cs="David" w:hint="cs"/>
          <w:snapToGrid w:val="0"/>
          <w:sz w:val="20"/>
          <w:szCs w:val="22"/>
          <w:rtl/>
          <w:lang w:eastAsia="he-IL"/>
        </w:rPr>
        <w:t xml:space="preserve">   ( </w:t>
      </w:r>
      <w:r w:rsidR="0044154F">
        <w:rPr>
          <w:rFonts w:ascii="Comic Sans MS" w:hAnsi="Comic Sans MS" w:cs="David"/>
          <w:snapToGrid w:val="0"/>
          <w:sz w:val="20"/>
          <w:szCs w:val="22"/>
          <w:lang w:eastAsia="he-IL"/>
        </w:rPr>
        <w:t xml:space="preserve">USB </w:t>
      </w:r>
      <w:r w:rsidR="0044154F">
        <w:rPr>
          <w:rFonts w:ascii="Comic Sans MS" w:hAnsi="Comic Sans MS" w:cs="David" w:hint="cs"/>
          <w:snapToGrid w:val="0"/>
          <w:sz w:val="20"/>
          <w:szCs w:val="22"/>
          <w:rtl/>
          <w:lang w:eastAsia="he-IL"/>
        </w:rPr>
        <w:t xml:space="preserve">  ) </w:t>
      </w:r>
    </w:p>
    <w:p w:rsidR="00F905A3" w:rsidRDefault="00F905A3" w:rsidP="00F905A3">
      <w:pPr>
        <w:numPr>
          <w:ilvl w:val="0"/>
          <w:numId w:val="35"/>
        </w:numPr>
        <w:rPr>
          <w:rFonts w:ascii="Comic Sans MS" w:hAnsi="Comic Sans MS" w:cs="David"/>
          <w:snapToGrid w:val="0"/>
          <w:sz w:val="20"/>
          <w:szCs w:val="22"/>
          <w:lang w:eastAsia="he-IL"/>
        </w:rPr>
      </w:pPr>
      <w:r w:rsidRPr="00F905A3">
        <w:rPr>
          <w:rFonts w:ascii="Comic Sans MS" w:hAnsi="Comic Sans MS" w:cs="David"/>
          <w:snapToGrid w:val="0"/>
          <w:sz w:val="20"/>
          <w:szCs w:val="22"/>
          <w:rtl/>
          <w:lang w:eastAsia="he-IL"/>
        </w:rPr>
        <w:t>קורא כרטי</w:t>
      </w:r>
      <w:r>
        <w:rPr>
          <w:rFonts w:ascii="Comic Sans MS" w:hAnsi="Comic Sans MS" w:cs="David"/>
          <w:snapToGrid w:val="0"/>
          <w:sz w:val="20"/>
          <w:szCs w:val="22"/>
          <w:rtl/>
          <w:lang w:eastAsia="he-IL"/>
        </w:rPr>
        <w:t>סים מגנטי דו כיווני ערוצים 2+3</w:t>
      </w:r>
      <w:r>
        <w:rPr>
          <w:rFonts w:ascii="Comic Sans MS" w:hAnsi="Comic Sans MS" w:cs="David" w:hint="cs"/>
          <w:snapToGrid w:val="0"/>
          <w:sz w:val="20"/>
          <w:szCs w:val="22"/>
          <w:rtl/>
          <w:lang w:eastAsia="he-IL"/>
        </w:rPr>
        <w:t xml:space="preserve"> עם </w:t>
      </w:r>
      <w:r w:rsidRPr="00F905A3">
        <w:rPr>
          <w:rFonts w:ascii="Comic Sans MS" w:hAnsi="Comic Sans MS" w:cs="David"/>
          <w:snapToGrid w:val="0"/>
          <w:sz w:val="20"/>
          <w:szCs w:val="22"/>
          <w:rtl/>
          <w:lang w:eastAsia="he-IL"/>
        </w:rPr>
        <w:t xml:space="preserve">חיבור למקלדת או </w:t>
      </w:r>
      <w:r w:rsidRPr="00F905A3">
        <w:rPr>
          <w:rFonts w:ascii="Comic Sans MS" w:hAnsi="Comic Sans MS" w:cs="David"/>
          <w:snapToGrid w:val="0"/>
          <w:sz w:val="20"/>
          <w:szCs w:val="22"/>
          <w:lang w:eastAsia="he-IL"/>
        </w:rPr>
        <w:t>RS232</w:t>
      </w:r>
      <w:r w:rsidRPr="00F905A3">
        <w:rPr>
          <w:rFonts w:ascii="Comic Sans MS" w:hAnsi="Comic Sans MS" w:cs="David"/>
          <w:snapToGrid w:val="0"/>
          <w:sz w:val="20"/>
          <w:szCs w:val="22"/>
          <w:rtl/>
          <w:lang w:eastAsia="he-IL"/>
        </w:rPr>
        <w:t xml:space="preserve"> .</w:t>
      </w:r>
    </w:p>
    <w:p w:rsidR="00D55B36" w:rsidRDefault="00D55B36" w:rsidP="00D55B36">
      <w:pPr>
        <w:rPr>
          <w:rFonts w:ascii="Comic Sans MS" w:hAnsi="Comic Sans MS" w:cs="David"/>
          <w:b/>
          <w:bCs/>
          <w:snapToGrid w:val="0"/>
          <w:sz w:val="20"/>
          <w:szCs w:val="22"/>
          <w:rtl/>
          <w:lang w:eastAsia="he-IL"/>
        </w:rPr>
      </w:pPr>
    </w:p>
    <w:p w:rsidR="00D55B36" w:rsidRPr="00F677E9" w:rsidRDefault="00D55B36" w:rsidP="003114E7">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3.2.2.</w:t>
      </w:r>
      <w:r w:rsidR="003114E7">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 </w:t>
      </w:r>
      <w:r w:rsidR="003114E7">
        <w:rPr>
          <w:rFonts w:ascii="Comic Sans MS" w:hAnsi="Comic Sans MS" w:cs="David" w:hint="cs"/>
          <w:b/>
          <w:bCs/>
          <w:snapToGrid w:val="0"/>
          <w:sz w:val="20"/>
          <w:szCs w:val="22"/>
          <w:rtl/>
          <w:lang w:eastAsia="he-IL"/>
        </w:rPr>
        <w:t xml:space="preserve">ציוד תקשורת לסניף  </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יותקן ארון תקשורת </w:t>
      </w:r>
      <w:r w:rsidRPr="003114E7">
        <w:rPr>
          <w:rFonts w:ascii="Comic Sans MS" w:hAnsi="Comic Sans MS" w:cs="David"/>
          <w:snapToGrid w:val="0"/>
          <w:sz w:val="20"/>
          <w:szCs w:val="22"/>
          <w:rtl/>
          <w:lang w:eastAsia="he-IL"/>
        </w:rPr>
        <w:t>8</w:t>
      </w:r>
      <w:r w:rsidRPr="003114E7">
        <w:rPr>
          <w:rFonts w:ascii="Comic Sans MS" w:hAnsi="Comic Sans MS" w:cs="David"/>
          <w:snapToGrid w:val="0"/>
          <w:sz w:val="20"/>
          <w:szCs w:val="22"/>
          <w:lang w:eastAsia="he-IL"/>
        </w:rPr>
        <w:t>u</w:t>
      </w:r>
      <w:r w:rsidRPr="003114E7">
        <w:rPr>
          <w:rFonts w:ascii="Comic Sans MS" w:hAnsi="Comic Sans MS" w:cs="David" w:hint="cs"/>
          <w:snapToGrid w:val="0"/>
          <w:sz w:val="20"/>
          <w:szCs w:val="22"/>
          <w:rtl/>
          <w:lang w:eastAsia="he-IL"/>
        </w:rPr>
        <w:t xml:space="preserve"> המכיל שישיית חשמל.</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ארון תקשורת יותקן </w:t>
      </w:r>
      <w:r w:rsidRPr="003114E7">
        <w:rPr>
          <w:rFonts w:ascii="Comic Sans MS" w:hAnsi="Comic Sans MS" w:cs="David"/>
          <w:snapToGrid w:val="0"/>
          <w:sz w:val="20"/>
          <w:szCs w:val="22"/>
          <w:lang w:eastAsia="he-IL"/>
        </w:rPr>
        <w:t>Panel rit</w:t>
      </w:r>
      <w:r w:rsidRPr="003114E7">
        <w:rPr>
          <w:rFonts w:ascii="Comic Sans MS" w:hAnsi="Comic Sans MS" w:cs="David"/>
          <w:snapToGrid w:val="0"/>
          <w:sz w:val="20"/>
          <w:szCs w:val="22"/>
          <w:rtl/>
          <w:lang w:eastAsia="he-IL"/>
        </w:rPr>
        <w:t xml:space="preserve"> </w:t>
      </w:r>
      <w:r w:rsidRPr="003114E7">
        <w:rPr>
          <w:rFonts w:ascii="Comic Sans MS" w:hAnsi="Comic Sans MS" w:cs="David" w:hint="cs"/>
          <w:snapToGrid w:val="0"/>
          <w:sz w:val="20"/>
          <w:szCs w:val="22"/>
          <w:rtl/>
          <w:lang w:eastAsia="he-IL"/>
        </w:rPr>
        <w:t xml:space="preserve"> ל - 8 יציאות.</w:t>
      </w:r>
    </w:p>
    <w:p w:rsidR="003114E7" w:rsidRPr="003114E7" w:rsidRDefault="003114E7" w:rsidP="003114E7">
      <w:pPr>
        <w:numPr>
          <w:ilvl w:val="0"/>
          <w:numId w:val="35"/>
        </w:numPr>
        <w:rPr>
          <w:rFonts w:ascii="Comic Sans MS" w:hAnsi="Comic Sans MS" w:cs="David"/>
          <w:snapToGrid w:val="0"/>
          <w:sz w:val="20"/>
          <w:szCs w:val="22"/>
          <w:lang w:eastAsia="he-IL"/>
        </w:rPr>
      </w:pPr>
      <w:r w:rsidRPr="003114E7">
        <w:rPr>
          <w:rFonts w:ascii="Comic Sans MS" w:hAnsi="Comic Sans MS" w:cs="David" w:hint="cs"/>
          <w:snapToGrid w:val="0"/>
          <w:sz w:val="20"/>
          <w:szCs w:val="22"/>
          <w:rtl/>
          <w:lang w:eastAsia="he-IL"/>
        </w:rPr>
        <w:t xml:space="preserve">בכל סניף ימצא שקע תקשורת </w:t>
      </w:r>
      <w:r w:rsidRPr="003114E7">
        <w:rPr>
          <w:rFonts w:ascii="Comic Sans MS" w:hAnsi="Comic Sans MS" w:cs="David"/>
          <w:snapToGrid w:val="0"/>
          <w:sz w:val="20"/>
          <w:szCs w:val="22"/>
          <w:lang w:eastAsia="he-IL"/>
        </w:rPr>
        <w:t>rj45</w:t>
      </w:r>
      <w:r w:rsidRPr="003114E7">
        <w:rPr>
          <w:rFonts w:ascii="Comic Sans MS" w:hAnsi="Comic Sans MS" w:cs="David" w:hint="cs"/>
          <w:snapToGrid w:val="0"/>
          <w:sz w:val="20"/>
          <w:szCs w:val="22"/>
          <w:rtl/>
          <w:lang w:eastAsia="he-IL"/>
        </w:rPr>
        <w:t>.</w:t>
      </w:r>
    </w:p>
    <w:p w:rsidR="003114E7" w:rsidRPr="003114E7" w:rsidRDefault="003114E7" w:rsidP="003114E7">
      <w:pPr>
        <w:rPr>
          <w:rFonts w:ascii="Comic Sans MS" w:hAnsi="Comic Sans MS" w:cs="David"/>
          <w:b/>
          <w:bCs/>
          <w:snapToGrid w:val="0"/>
          <w:sz w:val="20"/>
          <w:szCs w:val="22"/>
          <w:rtl/>
          <w:lang w:eastAsia="he-IL"/>
        </w:rPr>
      </w:pPr>
    </w:p>
    <w:p w:rsidR="00F905A3" w:rsidRPr="00F905A3" w:rsidRDefault="00F905A3" w:rsidP="00F905A3">
      <w:pPr>
        <w:rPr>
          <w:rFonts w:ascii="Comic Sans MS" w:hAnsi="Comic Sans MS" w:cs="David"/>
          <w:snapToGrid w:val="0"/>
          <w:sz w:val="20"/>
          <w:szCs w:val="22"/>
          <w:rtl/>
          <w:lang w:eastAsia="he-IL"/>
        </w:rPr>
      </w:pPr>
      <w:r>
        <w:rPr>
          <w:rFonts w:ascii="Comic Sans MS" w:hAnsi="Comic Sans MS" w:cs="David"/>
          <w:snapToGrid w:val="0"/>
          <w:sz w:val="20"/>
          <w:szCs w:val="22"/>
          <w:lang w:eastAsia="he-IL"/>
        </w:rPr>
        <w:br w:type="page"/>
      </w:r>
    </w:p>
    <w:p w:rsidR="00E5279E" w:rsidRPr="00136F38" w:rsidRDefault="00136F38" w:rsidP="006F59EF">
      <w:pPr>
        <w:pStyle w:val="TOC1"/>
        <w:rPr>
          <w:rtl/>
        </w:rPr>
      </w:pPr>
      <w:bookmarkStart w:id="29" w:name="דרישות_ממשקי_תוכנה"/>
      <w:r w:rsidRPr="00136F38">
        <w:rPr>
          <w:rFonts w:hint="cs"/>
          <w:rtl/>
        </w:rPr>
        <w:lastRenderedPageBreak/>
        <w:t xml:space="preserve">3.2.3   </w:t>
      </w:r>
      <w:r w:rsidR="00E5279E" w:rsidRPr="00136F38">
        <w:rPr>
          <w:rFonts w:hint="cs"/>
          <w:rtl/>
        </w:rPr>
        <w:t>דרישות ממשקי תוכנה</w:t>
      </w:r>
      <w:bookmarkEnd w:id="29"/>
    </w:p>
    <w:p w:rsidR="00833173" w:rsidRPr="00F677E9" w:rsidRDefault="00833173"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 xml:space="preserve">3.2.3.1  ממשק למערכת </w:t>
      </w:r>
      <w:r>
        <w:rPr>
          <w:rFonts w:ascii="Comic Sans MS" w:hAnsi="Comic Sans MS" w:cs="David" w:hint="cs"/>
          <w:b/>
          <w:bCs/>
          <w:snapToGrid w:val="0"/>
          <w:sz w:val="20"/>
          <w:szCs w:val="22"/>
          <w:rtl/>
          <w:lang w:eastAsia="he-IL"/>
        </w:rPr>
        <w:t xml:space="preserve"> הפעלה </w:t>
      </w:r>
      <w:r w:rsidRPr="00F677E9">
        <w:rPr>
          <w:rFonts w:ascii="Comic Sans MS" w:hAnsi="Comic Sans MS" w:cs="David" w:hint="cs"/>
          <w:b/>
          <w:b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 תכנית הלקוח בתחנת עבודה  תפעל  על גבי מחשב אישי בסביבת </w:t>
      </w:r>
      <w:r>
        <w:rPr>
          <w:rFonts w:ascii="Comic Sans MS" w:hAnsi="Comic Sans MS" w:cs="David"/>
          <w:snapToGrid w:val="0"/>
          <w:sz w:val="20"/>
          <w:szCs w:val="22"/>
          <w:lang w:eastAsia="he-IL"/>
        </w:rPr>
        <w:t>WINDOWS XP</w:t>
      </w:r>
      <w:r>
        <w:rPr>
          <w:rFonts w:ascii="Comic Sans MS" w:hAnsi="Comic Sans MS" w:cs="David" w:hint="cs"/>
          <w:snapToGrid w:val="0"/>
          <w:sz w:val="20"/>
          <w:szCs w:val="22"/>
          <w:rtl/>
          <w:lang w:eastAsia="he-IL"/>
        </w:rPr>
        <w:t xml:space="preserve"> . </w:t>
      </w:r>
    </w:p>
    <w:p w:rsidR="00833173" w:rsidRDefault="00833173" w:rsidP="0083317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תכנית השרת בכל סניף (כולל סניף מרכזי)  תפעל בסביבת  </w:t>
      </w:r>
      <w:r>
        <w:rPr>
          <w:rFonts w:ascii="Comic Sans MS" w:hAnsi="Comic Sans MS" w:cs="David"/>
          <w:snapToGrid w:val="0"/>
          <w:sz w:val="20"/>
          <w:szCs w:val="22"/>
          <w:lang w:eastAsia="he-IL"/>
        </w:rPr>
        <w:t>WINDOWS SERVER 2003</w:t>
      </w:r>
      <w:r>
        <w:rPr>
          <w:rFonts w:ascii="Comic Sans MS" w:hAnsi="Comic Sans MS" w:cs="David" w:hint="cs"/>
          <w:snapToGrid w:val="0"/>
          <w:sz w:val="20"/>
          <w:szCs w:val="22"/>
          <w:rtl/>
          <w:lang w:eastAsia="he-IL"/>
        </w:rPr>
        <w:t xml:space="preserve"> .</w:t>
      </w:r>
    </w:p>
    <w:p w:rsidR="00833173" w:rsidRDefault="00833173" w:rsidP="00833173">
      <w:pPr>
        <w:rPr>
          <w:rFonts w:ascii="Comic Sans MS" w:hAnsi="Comic Sans MS" w:cs="David"/>
          <w:snapToGrid w:val="0"/>
          <w:sz w:val="20"/>
          <w:szCs w:val="22"/>
          <w:rtl/>
          <w:lang w:eastAsia="he-IL"/>
        </w:rPr>
      </w:pPr>
    </w:p>
    <w:p w:rsidR="00113152" w:rsidRPr="00F677E9" w:rsidRDefault="00113152" w:rsidP="00833173">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833173">
        <w:rPr>
          <w:rFonts w:ascii="Comic Sans MS" w:hAnsi="Comic Sans MS" w:cs="David" w:hint="cs"/>
          <w:b/>
          <w:bCs/>
          <w:snapToGrid w:val="0"/>
          <w:sz w:val="20"/>
          <w:szCs w:val="22"/>
          <w:rtl/>
          <w:lang w:eastAsia="he-IL"/>
        </w:rPr>
        <w:t>2</w:t>
      </w:r>
      <w:r w:rsidRPr="00F677E9">
        <w:rPr>
          <w:rFonts w:ascii="Comic Sans MS" w:hAnsi="Comic Sans MS" w:cs="David" w:hint="cs"/>
          <w:b/>
          <w:bCs/>
          <w:snapToGrid w:val="0"/>
          <w:sz w:val="20"/>
          <w:szCs w:val="22"/>
          <w:rtl/>
          <w:lang w:eastAsia="he-IL"/>
        </w:rPr>
        <w:t xml:space="preserve">  ממשק למערכת </w:t>
      </w:r>
      <w:r w:rsidRPr="00F677E9">
        <w:rPr>
          <w:rFonts w:ascii="Comic Sans MS" w:hAnsi="Comic Sans MS" w:cs="David"/>
          <w:b/>
          <w:bCs/>
          <w:snapToGrid w:val="0"/>
          <w:sz w:val="20"/>
          <w:szCs w:val="22"/>
          <w:lang w:eastAsia="he-IL"/>
        </w:rPr>
        <w:t>CRM</w:t>
      </w:r>
      <w:r w:rsidRPr="00F677E9">
        <w:rPr>
          <w:rFonts w:ascii="Comic Sans MS" w:hAnsi="Comic Sans MS" w:cs="David" w:hint="cs"/>
          <w:b/>
          <w:bCs/>
          <w:snapToGrid w:val="0"/>
          <w:sz w:val="20"/>
          <w:szCs w:val="22"/>
          <w:rtl/>
          <w:lang w:eastAsia="he-IL"/>
        </w:rPr>
        <w:t xml:space="preserve"> </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באופן דו כיווני . משתמש במערכת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יוכל לייבא קבצי לוג של מכירות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לעיין במסכים מתוך מערכת ה </w:t>
      </w:r>
      <w:r>
        <w:rPr>
          <w:rFonts w:ascii="Comic Sans MS" w:hAnsi="Comic Sans MS" w:cs="David"/>
          <w:snapToGrid w:val="0"/>
          <w:sz w:val="20"/>
          <w:szCs w:val="22"/>
          <w:lang w:eastAsia="he-IL"/>
        </w:rPr>
        <w:t>CRM</w:t>
      </w:r>
      <w:r>
        <w:rPr>
          <w:rFonts w:ascii="Comic Sans MS" w:hAnsi="Comic Sans MS" w:cs="David" w:hint="cs"/>
          <w:snapToGrid w:val="0"/>
          <w:sz w:val="20"/>
          <w:szCs w:val="22"/>
          <w:rtl/>
          <w:lang w:eastAsia="he-IL"/>
        </w:rPr>
        <w:t xml:space="preserve"> . </w:t>
      </w:r>
    </w:p>
    <w:p w:rsidR="00F677E9" w:rsidRPr="00F677E9"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3</w:t>
      </w:r>
      <w:r w:rsidRPr="00F677E9">
        <w:rPr>
          <w:rFonts w:ascii="Comic Sans MS" w:hAnsi="Comic Sans MS" w:cs="David" w:hint="cs"/>
          <w:b/>
          <w:bCs/>
          <w:snapToGrid w:val="0"/>
          <w:sz w:val="20"/>
          <w:szCs w:val="22"/>
          <w:rtl/>
          <w:lang w:eastAsia="he-IL"/>
        </w:rPr>
        <w:t xml:space="preserve">  ממשק למערכת בקרת מחסן.</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בקרת מחסן  באופן דו  כיווני . משתמש במערכת בקרת מחסן יוכל לייבא דו"חות 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כדי לאמת אותם עם ספירות המלאי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התראות ועדכונים לגבי מצב המלאי ותנאי אחזקתו. </w:t>
      </w:r>
    </w:p>
    <w:p w:rsidR="00F677E9" w:rsidRPr="00F677E9" w:rsidRDefault="00F677E9" w:rsidP="00113152">
      <w:pPr>
        <w:rPr>
          <w:rFonts w:ascii="Comic Sans MS" w:hAnsi="Comic Sans MS" w:cs="David"/>
          <w:snapToGrid w:val="0"/>
          <w:sz w:val="20"/>
          <w:szCs w:val="22"/>
          <w:rtl/>
          <w:lang w:eastAsia="he-IL"/>
        </w:rPr>
      </w:pPr>
    </w:p>
    <w:p w:rsidR="00113152" w:rsidRPr="00F677E9" w:rsidRDefault="00113152" w:rsidP="0030201B">
      <w:pPr>
        <w:rPr>
          <w:rFonts w:ascii="Comic Sans MS" w:hAnsi="Comic Sans MS" w:cs="David"/>
          <w:b/>
          <w:bCs/>
          <w:snapToGrid w:val="0"/>
          <w:sz w:val="20"/>
          <w:szCs w:val="22"/>
          <w:rtl/>
          <w:lang w:eastAsia="he-IL"/>
        </w:rPr>
      </w:pPr>
      <w:r w:rsidRPr="00F677E9">
        <w:rPr>
          <w:rFonts w:ascii="Comic Sans MS" w:hAnsi="Comic Sans MS" w:cs="David" w:hint="cs"/>
          <w:b/>
          <w:bCs/>
          <w:snapToGrid w:val="0"/>
          <w:sz w:val="20"/>
          <w:szCs w:val="22"/>
          <w:rtl/>
          <w:lang w:eastAsia="he-IL"/>
        </w:rPr>
        <w:t>3.2.3.</w:t>
      </w:r>
      <w:r w:rsidR="0030201B">
        <w:rPr>
          <w:rFonts w:ascii="Comic Sans MS" w:hAnsi="Comic Sans MS" w:cs="David" w:hint="cs"/>
          <w:b/>
          <w:bCs/>
          <w:snapToGrid w:val="0"/>
          <w:sz w:val="20"/>
          <w:szCs w:val="22"/>
          <w:rtl/>
          <w:lang w:eastAsia="he-IL"/>
        </w:rPr>
        <w:t>4</w:t>
      </w:r>
      <w:r w:rsidRPr="00F677E9">
        <w:rPr>
          <w:rFonts w:ascii="Comic Sans MS" w:hAnsi="Comic Sans MS" w:cs="David" w:hint="cs"/>
          <w:b/>
          <w:bCs/>
          <w:snapToGrid w:val="0"/>
          <w:sz w:val="20"/>
          <w:szCs w:val="22"/>
          <w:rtl/>
          <w:lang w:eastAsia="he-IL"/>
        </w:rPr>
        <w:t xml:space="preserve">  ממשק למערכת ניהול רכש</w:t>
      </w:r>
    </w:p>
    <w:p w:rsidR="0030201B" w:rsidRDefault="0030201B" w:rsidP="0030201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תפעל מול מערכת  ניהול הרכש  באופן דו כיווני . משתמש במערכת ניהול  הרכש יוכל </w:t>
      </w:r>
      <w:r w:rsidR="00CF32F0">
        <w:rPr>
          <w:rFonts w:ascii="Comic Sans MS" w:hAnsi="Comic Sans MS" w:cs="David" w:hint="cs"/>
          <w:snapToGrid w:val="0"/>
          <w:sz w:val="20"/>
          <w:szCs w:val="22"/>
          <w:rtl/>
          <w:lang w:eastAsia="he-IL"/>
        </w:rPr>
        <w:t>להפיק ו</w:t>
      </w:r>
      <w:r>
        <w:rPr>
          <w:rFonts w:ascii="Comic Sans MS" w:hAnsi="Comic Sans MS" w:cs="David" w:hint="cs"/>
          <w:snapToGrid w:val="0"/>
          <w:sz w:val="20"/>
          <w:szCs w:val="22"/>
          <w:rtl/>
          <w:lang w:eastAsia="he-IL"/>
        </w:rPr>
        <w:t xml:space="preserve">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ומשתמש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המורשה לכך יוכל לקבל הודעות והנחיות לגבי הזמנות מספקים ממערכת ניהול הרכש . </w:t>
      </w:r>
    </w:p>
    <w:p w:rsidR="0030201B" w:rsidRDefault="0030201B" w:rsidP="0030201B">
      <w:pPr>
        <w:rPr>
          <w:rFonts w:ascii="Comic Sans MS" w:hAnsi="Comic Sans MS" w:cs="David"/>
          <w:snapToGrid w:val="0"/>
          <w:sz w:val="20"/>
          <w:szCs w:val="22"/>
          <w:rtl/>
          <w:lang w:eastAsia="he-IL"/>
        </w:rPr>
      </w:pPr>
    </w:p>
    <w:p w:rsidR="0030201B" w:rsidRDefault="00113152" w:rsidP="0030201B">
      <w:pPr>
        <w:numPr>
          <w:ilvl w:val="3"/>
          <w:numId w:val="33"/>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 ממשק למערכת ש.ב.א </w:t>
      </w:r>
    </w:p>
    <w:p w:rsidR="0030201B" w:rsidRDefault="00CF32F0" w:rsidP="00F4059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תבצע את </w:t>
      </w:r>
      <w:r w:rsidRPr="00CF32F0">
        <w:rPr>
          <w:rFonts w:ascii="Comic Sans MS" w:hAnsi="Comic Sans MS" w:cs="David"/>
          <w:snapToGrid w:val="0"/>
          <w:sz w:val="20"/>
          <w:szCs w:val="22"/>
          <w:rtl/>
          <w:lang w:eastAsia="he-IL"/>
        </w:rPr>
        <w:t xml:space="preserve">הליך אישורי עסקה מול חברות כרטיסי האשראי </w:t>
      </w:r>
      <w:r>
        <w:rPr>
          <w:rFonts w:ascii="Comic Sans MS" w:hAnsi="Comic Sans MS" w:cs="David"/>
          <w:snapToGrid w:val="0"/>
          <w:sz w:val="20"/>
          <w:szCs w:val="22"/>
          <w:rtl/>
          <w:lang w:eastAsia="he-IL"/>
        </w:rPr>
        <w:t>בעזרת</w:t>
      </w:r>
      <w:r>
        <w:rPr>
          <w:rFonts w:ascii="Comic Sans MS" w:hAnsi="Comic Sans MS" w:cs="David" w:hint="cs"/>
          <w:snapToGrid w:val="0"/>
          <w:sz w:val="20"/>
          <w:szCs w:val="22"/>
          <w:rtl/>
          <w:lang w:eastAsia="he-IL"/>
        </w:rPr>
        <w:t xml:space="preserve"> </w:t>
      </w:r>
      <w:r w:rsidR="00F40590">
        <w:rPr>
          <w:rFonts w:ascii="Comic Sans MS" w:hAnsi="Comic Sans MS" w:cs="David"/>
          <w:snapToGrid w:val="0"/>
          <w:sz w:val="20"/>
          <w:szCs w:val="22"/>
          <w:rtl/>
          <w:lang w:eastAsia="he-IL"/>
        </w:rPr>
        <w:t>תוכנ</w:t>
      </w:r>
      <w:r w:rsidR="00F40590">
        <w:rPr>
          <w:rFonts w:ascii="Comic Sans MS" w:hAnsi="Comic Sans MS" w:cs="David" w:hint="cs"/>
          <w:snapToGrid w:val="0"/>
          <w:sz w:val="20"/>
          <w:szCs w:val="22"/>
          <w:rtl/>
          <w:lang w:eastAsia="he-IL"/>
        </w:rPr>
        <w:t>ה סטנדרטית</w:t>
      </w:r>
      <w:r>
        <w:rPr>
          <w:rFonts w:ascii="Comic Sans MS" w:hAnsi="Comic Sans MS" w:cs="David" w:hint="cs"/>
          <w:snapToGrid w:val="0"/>
          <w:sz w:val="20"/>
          <w:szCs w:val="22"/>
          <w:rtl/>
          <w:lang w:eastAsia="he-IL"/>
        </w:rPr>
        <w:t xml:space="preserve"> המכילה ממשק מובנה למערכת ש.ב.א.</w:t>
      </w:r>
    </w:p>
    <w:p w:rsidR="00CF32F0" w:rsidRPr="00CF32F0" w:rsidRDefault="00CF32F0" w:rsidP="00CF32F0">
      <w:pPr>
        <w:rPr>
          <w:rFonts w:ascii="Comic Sans MS" w:hAnsi="Comic Sans MS" w:cs="David"/>
          <w:snapToGrid w:val="0"/>
          <w:sz w:val="20"/>
          <w:szCs w:val="22"/>
          <w:lang w:eastAsia="he-IL"/>
        </w:rPr>
      </w:pPr>
    </w:p>
    <w:p w:rsidR="00113152" w:rsidRDefault="00113152" w:rsidP="0030201B">
      <w:pPr>
        <w:numPr>
          <w:ilvl w:val="3"/>
          <w:numId w:val="33"/>
        </w:numPr>
        <w:rPr>
          <w:rFonts w:ascii="Comic Sans MS" w:hAnsi="Comic Sans MS" w:cs="David"/>
          <w:b/>
          <w:bCs/>
          <w:snapToGrid w:val="0"/>
          <w:sz w:val="20"/>
          <w:szCs w:val="22"/>
          <w:lang w:eastAsia="he-IL"/>
        </w:rPr>
      </w:pPr>
      <w:r w:rsidRPr="00F677E9">
        <w:rPr>
          <w:rFonts w:ascii="Comic Sans MS" w:hAnsi="Comic Sans MS" w:cs="David" w:hint="cs"/>
          <w:b/>
          <w:bCs/>
          <w:snapToGrid w:val="0"/>
          <w:sz w:val="20"/>
          <w:szCs w:val="22"/>
          <w:rtl/>
          <w:lang w:eastAsia="he-IL"/>
        </w:rPr>
        <w:t xml:space="preserve">ממשק למערכת ניהול חשבונות </w:t>
      </w:r>
      <w:r w:rsidR="0030201B">
        <w:rPr>
          <w:rFonts w:ascii="Comic Sans MS" w:hAnsi="Comic Sans MS" w:cs="David" w:hint="cs"/>
          <w:b/>
          <w:bCs/>
          <w:snapToGrid w:val="0"/>
          <w:sz w:val="20"/>
          <w:szCs w:val="22"/>
          <w:rtl/>
          <w:lang w:eastAsia="he-IL"/>
        </w:rPr>
        <w:t>.</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המערכת תפעל מול מערכת  "</w:t>
      </w:r>
      <w:r w:rsidRPr="00CF32F0">
        <w:rPr>
          <w:rFonts w:ascii="Comic Sans MS" w:hAnsi="Comic Sans MS" w:cs="David"/>
          <w:snapToGrid w:val="0"/>
          <w:sz w:val="20"/>
          <w:szCs w:val="22"/>
          <w:rtl/>
          <w:lang w:eastAsia="he-IL"/>
        </w:rPr>
        <w:t xml:space="preserve"> פיננסית</w:t>
      </w:r>
      <w:r w:rsidRPr="00CF32F0">
        <w:rPr>
          <w:rFonts w:ascii="Comic Sans MS" w:hAnsi="Comic Sans MS" w:cs="David"/>
          <w:snapToGrid w:val="0"/>
          <w:sz w:val="20"/>
          <w:szCs w:val="22"/>
          <w:lang w:eastAsia="he-IL"/>
        </w:rPr>
        <w:t>  Pro Fin </w:t>
      </w:r>
      <w:r>
        <w:rPr>
          <w:rFonts w:ascii="Comic Sans MS" w:hAnsi="Comic Sans MS" w:cs="David" w:hint="cs"/>
          <w:snapToGrid w:val="0"/>
          <w:sz w:val="20"/>
          <w:szCs w:val="22"/>
          <w:rtl/>
          <w:lang w:eastAsia="he-IL"/>
        </w:rPr>
        <w:t xml:space="preserve">"  באופן חד כיווני . משתמש במערכת הנה"ח יוכל להפיק ולייבא </w:t>
      </w:r>
      <w:r w:rsidR="00FE4F3C">
        <w:rPr>
          <w:rFonts w:ascii="Comic Sans MS" w:hAnsi="Comic Sans MS" w:cs="David" w:hint="cs"/>
          <w:snapToGrid w:val="0"/>
          <w:sz w:val="20"/>
          <w:szCs w:val="22"/>
          <w:rtl/>
          <w:lang w:eastAsia="he-IL"/>
        </w:rPr>
        <w:t>דוחות</w:t>
      </w:r>
      <w:r>
        <w:rPr>
          <w:rFonts w:ascii="Comic Sans MS" w:hAnsi="Comic Sans MS" w:cs="David" w:hint="cs"/>
          <w:snapToGrid w:val="0"/>
          <w:sz w:val="20"/>
          <w:szCs w:val="22"/>
          <w:rtl/>
          <w:lang w:eastAsia="he-IL"/>
        </w:rPr>
        <w:t xml:space="preserve"> של מכירות ומלאי ממערכת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 </w:t>
      </w:r>
    </w:p>
    <w:p w:rsidR="00CF32F0" w:rsidRDefault="00CF32F0" w:rsidP="00CF32F0">
      <w:pPr>
        <w:rPr>
          <w:rFonts w:ascii="Comic Sans MS" w:hAnsi="Comic Sans MS" w:cs="David"/>
          <w:b/>
          <w:bCs/>
          <w:snapToGrid w:val="0"/>
          <w:sz w:val="20"/>
          <w:szCs w:val="22"/>
          <w:rtl/>
          <w:lang w:eastAsia="he-IL"/>
        </w:rPr>
      </w:pPr>
    </w:p>
    <w:p w:rsidR="0030201B" w:rsidRPr="00F677E9" w:rsidRDefault="0030201B" w:rsidP="0030201B">
      <w:pPr>
        <w:numPr>
          <w:ilvl w:val="3"/>
          <w:numId w:val="32"/>
        </w:numPr>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 xml:space="preserve">ממשק לתוכנת </w:t>
      </w:r>
      <w:r>
        <w:rPr>
          <w:rFonts w:ascii="Comic Sans MS" w:hAnsi="Comic Sans MS" w:cs="David" w:hint="cs"/>
          <w:b/>
          <w:bCs/>
          <w:snapToGrid w:val="0"/>
          <w:sz w:val="20"/>
          <w:szCs w:val="22"/>
          <w:lang w:eastAsia="he-IL"/>
        </w:rPr>
        <w:t>E</w:t>
      </w:r>
      <w:r>
        <w:rPr>
          <w:rFonts w:ascii="Comic Sans MS" w:hAnsi="Comic Sans MS" w:cs="David"/>
          <w:b/>
          <w:bCs/>
          <w:snapToGrid w:val="0"/>
          <w:sz w:val="20"/>
          <w:szCs w:val="22"/>
          <w:lang w:eastAsia="he-IL"/>
        </w:rPr>
        <w:t xml:space="preserve">xcel </w:t>
      </w:r>
      <w:r>
        <w:rPr>
          <w:rFonts w:ascii="Comic Sans MS" w:hAnsi="Comic Sans MS" w:cs="David" w:hint="cs"/>
          <w:b/>
          <w:bCs/>
          <w:snapToGrid w:val="0"/>
          <w:sz w:val="20"/>
          <w:szCs w:val="22"/>
          <w:rtl/>
          <w:lang w:eastAsia="he-IL"/>
        </w:rPr>
        <w:t xml:space="preserve"> . </w:t>
      </w:r>
    </w:p>
    <w:p w:rsidR="00CF32F0" w:rsidRDefault="00CF32F0" w:rsidP="00CF32F0">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תוכל  לייצא  ולייבא  דו"חות, טבלאות וקבצים בפורמט  שמתאים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 </w:t>
      </w:r>
    </w:p>
    <w:p w:rsidR="00F677E9" w:rsidRPr="00F677E9" w:rsidRDefault="00F677E9" w:rsidP="00113152">
      <w:pPr>
        <w:rPr>
          <w:rFonts w:ascii="Comic Sans MS" w:hAnsi="Comic Sans MS" w:cs="David"/>
          <w:snapToGrid w:val="0"/>
          <w:sz w:val="20"/>
          <w:szCs w:val="22"/>
          <w:rtl/>
          <w:lang w:eastAsia="he-IL"/>
        </w:rPr>
      </w:pPr>
    </w:p>
    <w:p w:rsidR="00113152" w:rsidRPr="00113152" w:rsidRDefault="00113152" w:rsidP="00113152">
      <w:pPr>
        <w:rPr>
          <w:lang w:eastAsia="he-IL"/>
        </w:rPr>
      </w:pPr>
    </w:p>
    <w:p w:rsidR="00E5279E" w:rsidRDefault="00136F38" w:rsidP="006F59EF">
      <w:pPr>
        <w:pStyle w:val="TOC1"/>
        <w:rPr>
          <w:rtl/>
        </w:rPr>
      </w:pPr>
      <w:bookmarkStart w:id="30" w:name="דרישות_ממשקי_תקשורת"/>
      <w:r>
        <w:rPr>
          <w:rFonts w:hint="cs"/>
          <w:rtl/>
        </w:rPr>
        <w:t xml:space="preserve">3.2.4  </w:t>
      </w:r>
      <w:r w:rsidR="00E5279E" w:rsidRPr="00C7170C">
        <w:rPr>
          <w:rFonts w:hint="cs"/>
          <w:rtl/>
        </w:rPr>
        <w:t>דרישות ממשקי תקשורת</w:t>
      </w:r>
      <w:bookmarkEnd w:id="30"/>
    </w:p>
    <w:p w:rsidR="00C97E41"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534C0A">
        <w:rPr>
          <w:rFonts w:ascii="Comic Sans MS" w:hAnsi="Comic Sans MS" w:cs="David" w:hint="cs"/>
          <w:snapToGrid w:val="0"/>
          <w:sz w:val="20"/>
          <w:szCs w:val="22"/>
          <w:rtl/>
          <w:lang w:eastAsia="he-IL"/>
        </w:rPr>
        <w:t xml:space="preserve">המערכת תשתמש </w:t>
      </w:r>
      <w:r>
        <w:rPr>
          <w:rFonts w:ascii="Comic Sans MS" w:hAnsi="Comic Sans MS" w:cs="David" w:hint="cs"/>
          <w:snapToGrid w:val="0"/>
          <w:sz w:val="20"/>
          <w:szCs w:val="22"/>
          <w:rtl/>
          <w:lang w:eastAsia="he-IL"/>
        </w:rPr>
        <w:t xml:space="preserve"> </w:t>
      </w:r>
      <w:r w:rsidR="00534C0A">
        <w:rPr>
          <w:rFonts w:ascii="Comic Sans MS" w:hAnsi="Comic Sans MS" w:cs="David" w:hint="cs"/>
          <w:snapToGrid w:val="0"/>
          <w:sz w:val="20"/>
          <w:szCs w:val="22"/>
          <w:rtl/>
          <w:lang w:eastAsia="he-IL"/>
        </w:rPr>
        <w:t>ב</w:t>
      </w:r>
      <w:r>
        <w:rPr>
          <w:rFonts w:ascii="Comic Sans MS" w:hAnsi="Comic Sans MS" w:cs="David" w:hint="cs"/>
          <w:snapToGrid w:val="0"/>
          <w:sz w:val="20"/>
          <w:szCs w:val="22"/>
          <w:rtl/>
          <w:lang w:eastAsia="he-IL"/>
        </w:rPr>
        <w:t>ממשק  תקשורת סטנדרטי ל</w:t>
      </w:r>
      <w:r>
        <w:rPr>
          <w:rFonts w:ascii="Comic Sans MS" w:hAnsi="Comic Sans MS" w:cs="David"/>
          <w:snapToGrid w:val="0"/>
          <w:sz w:val="20"/>
          <w:szCs w:val="22"/>
          <w:rtl/>
          <w:lang w:eastAsia="he-IL"/>
        </w:rPr>
        <w:t>מסופוני</w:t>
      </w:r>
      <w:r>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lang w:eastAsia="he-IL"/>
        </w:rPr>
        <w:t>RF</w:t>
      </w:r>
      <w:r w:rsidRPr="00E76CF5">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C97E41">
        <w:rPr>
          <w:rFonts w:ascii="Comic Sans MS" w:hAnsi="Comic Sans MS" w:cs="David" w:hint="cs"/>
          <w:snapToGrid w:val="0"/>
          <w:sz w:val="20"/>
          <w:szCs w:val="22"/>
          <w:rtl/>
          <w:lang w:eastAsia="he-IL"/>
        </w:rPr>
        <w:t xml:space="preserve">  </w:t>
      </w:r>
    </w:p>
    <w:p w:rsidR="00E76CF5" w:rsidRDefault="00E76CF5" w:rsidP="00E76CF5">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534C0A">
        <w:rPr>
          <w:rFonts w:ascii="Comic Sans MS" w:hAnsi="Comic Sans MS" w:cs="David" w:hint="cs"/>
          <w:snapToGrid w:val="0"/>
          <w:sz w:val="20"/>
          <w:szCs w:val="22"/>
          <w:rtl/>
          <w:lang w:eastAsia="he-IL"/>
        </w:rPr>
        <w:t>המערכת תשתמש ב</w:t>
      </w:r>
      <w:r>
        <w:rPr>
          <w:rFonts w:ascii="Comic Sans MS" w:hAnsi="Comic Sans MS" w:cs="David"/>
          <w:snapToGrid w:val="0"/>
          <w:sz w:val="20"/>
          <w:szCs w:val="22"/>
          <w:rtl/>
          <w:lang w:eastAsia="he-IL"/>
        </w:rPr>
        <w:t>ממשק מערכת ל</w:t>
      </w:r>
      <w:r w:rsidRPr="00E76CF5">
        <w:rPr>
          <w:rFonts w:ascii="Comic Sans MS" w:hAnsi="Comic Sans MS" w:cs="David"/>
          <w:snapToGrid w:val="0"/>
          <w:sz w:val="20"/>
          <w:szCs w:val="22"/>
          <w:rtl/>
          <w:lang w:eastAsia="he-IL"/>
        </w:rPr>
        <w:t xml:space="preserve"> </w:t>
      </w:r>
      <w:r w:rsidRPr="00E76CF5">
        <w:rPr>
          <w:rFonts w:ascii="Comic Sans MS" w:hAnsi="Comic Sans MS" w:cs="David"/>
          <w:snapToGrid w:val="0"/>
          <w:sz w:val="20"/>
          <w:szCs w:val="22"/>
          <w:lang w:eastAsia="he-IL"/>
        </w:rPr>
        <w:t>RS-232</w:t>
      </w:r>
      <w:r w:rsidRPr="00E76CF5">
        <w:rPr>
          <w:rFonts w:ascii="Comic Sans MS" w:hAnsi="Comic Sans MS" w:cs="David"/>
          <w:snapToGrid w:val="0"/>
          <w:sz w:val="20"/>
          <w:szCs w:val="22"/>
          <w:rtl/>
          <w:lang w:eastAsia="he-IL"/>
        </w:rPr>
        <w:t xml:space="preserve"> (טורי)</w:t>
      </w:r>
      <w:r>
        <w:rPr>
          <w:rFonts w:ascii="Comic Sans MS" w:hAnsi="Comic Sans MS" w:cs="David" w:hint="cs"/>
          <w:snapToGrid w:val="0"/>
          <w:sz w:val="20"/>
          <w:szCs w:val="22"/>
          <w:rtl/>
          <w:lang w:eastAsia="he-IL"/>
        </w:rPr>
        <w:t xml:space="preserve"> עבור התקשרות למערכת ש.ב.א </w:t>
      </w:r>
      <w:r w:rsidRPr="00E76CF5">
        <w:rPr>
          <w:rFonts w:ascii="Comic Sans MS" w:hAnsi="Comic Sans MS" w:cs="David"/>
          <w:snapToGrid w:val="0"/>
          <w:sz w:val="20"/>
          <w:szCs w:val="22"/>
          <w:rtl/>
          <w:lang w:eastAsia="he-IL"/>
        </w:rPr>
        <w:t>.</w:t>
      </w:r>
    </w:p>
    <w:p w:rsidR="00534C0A" w:rsidRDefault="00E76CF5"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w:t>
      </w:r>
      <w:r w:rsidR="00534C0A">
        <w:rPr>
          <w:rFonts w:ascii="Comic Sans MS" w:hAnsi="Comic Sans MS" w:cs="David" w:hint="cs"/>
          <w:snapToGrid w:val="0"/>
          <w:sz w:val="20"/>
          <w:szCs w:val="22"/>
          <w:rtl/>
          <w:lang w:eastAsia="he-IL"/>
        </w:rPr>
        <w:t xml:space="preserve">המערכת תשתמש  בפרוטוקול </w:t>
      </w:r>
      <w:r w:rsidR="00534C0A">
        <w:rPr>
          <w:rFonts w:ascii="Comic Sans MS" w:hAnsi="Comic Sans MS" w:cs="David"/>
          <w:snapToGrid w:val="0"/>
          <w:sz w:val="20"/>
          <w:szCs w:val="22"/>
          <w:lang w:eastAsia="he-IL"/>
        </w:rPr>
        <w:t xml:space="preserve"> </w:t>
      </w:r>
      <w:r w:rsidR="00534C0A">
        <w:rPr>
          <w:rFonts w:ascii="Comic Sans MS" w:hAnsi="Comic Sans MS" w:cs="David" w:hint="cs"/>
          <w:snapToGrid w:val="0"/>
          <w:sz w:val="20"/>
          <w:szCs w:val="22"/>
          <w:rtl/>
          <w:lang w:eastAsia="he-IL"/>
        </w:rPr>
        <w:t xml:space="preserve">סטנדרטי ל תקשורת </w:t>
      </w:r>
      <w:r w:rsidR="00534C0A">
        <w:rPr>
          <w:rFonts w:ascii="Comic Sans MS" w:hAnsi="Comic Sans MS" w:cs="David"/>
          <w:snapToGrid w:val="0"/>
          <w:sz w:val="20"/>
          <w:szCs w:val="22"/>
          <w:lang w:eastAsia="he-IL"/>
        </w:rPr>
        <w:t>LAN</w:t>
      </w:r>
      <w:r w:rsidR="00534C0A">
        <w:rPr>
          <w:rFonts w:ascii="Comic Sans MS" w:hAnsi="Comic Sans MS" w:cs="David" w:hint="cs"/>
          <w:snapToGrid w:val="0"/>
          <w:sz w:val="20"/>
          <w:szCs w:val="22"/>
          <w:rtl/>
          <w:lang w:eastAsia="he-IL"/>
        </w:rPr>
        <w:t xml:space="preserve">  בין תחנות העבודה לשרת בכל  סניף . </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4.  המערכת תשתמש  בפרוטוקול </w:t>
      </w:r>
      <w:r>
        <w:rPr>
          <w:rFonts w:ascii="Comic Sans MS" w:hAnsi="Comic Sans MS" w:cs="David"/>
          <w:snapToGrid w:val="0"/>
          <w:sz w:val="20"/>
          <w:szCs w:val="22"/>
          <w:lang w:eastAsia="he-IL"/>
        </w:rPr>
        <w:t xml:space="preserve"> </w:t>
      </w:r>
      <w:r>
        <w:rPr>
          <w:rFonts w:ascii="Comic Sans MS" w:hAnsi="Comic Sans MS" w:cs="David" w:hint="cs"/>
          <w:snapToGrid w:val="0"/>
          <w:sz w:val="20"/>
          <w:szCs w:val="22"/>
          <w:rtl/>
          <w:lang w:eastAsia="he-IL"/>
        </w:rPr>
        <w:t xml:space="preserve"> סטנדרטי ל תקשורת </w:t>
      </w:r>
      <w:r>
        <w:rPr>
          <w:rFonts w:ascii="Comic Sans MS" w:hAnsi="Comic Sans MS" w:cs="David"/>
          <w:snapToGrid w:val="0"/>
          <w:sz w:val="20"/>
          <w:szCs w:val="22"/>
          <w:lang w:eastAsia="he-IL"/>
        </w:rPr>
        <w:t>WAN</w:t>
      </w:r>
      <w:r>
        <w:rPr>
          <w:rFonts w:ascii="Comic Sans MS" w:hAnsi="Comic Sans MS" w:cs="David" w:hint="cs"/>
          <w:snapToGrid w:val="0"/>
          <w:sz w:val="20"/>
          <w:szCs w:val="22"/>
          <w:rtl/>
          <w:lang w:eastAsia="he-IL"/>
        </w:rPr>
        <w:t xml:space="preserve">  בין שרת מקומי ברמת רשת לשרת המרכזי.</w:t>
      </w:r>
    </w:p>
    <w:p w:rsidR="00534C0A" w:rsidRDefault="00534C0A" w:rsidP="00534C0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5.  המערכת תשתמש בפרוטוקול  </w:t>
      </w:r>
      <w:r>
        <w:rPr>
          <w:rFonts w:ascii="Comic Sans MS" w:hAnsi="Comic Sans MS" w:cs="David"/>
          <w:snapToGrid w:val="0"/>
          <w:sz w:val="20"/>
          <w:szCs w:val="22"/>
          <w:lang w:eastAsia="he-IL"/>
        </w:rPr>
        <w:t>TCP/IP</w:t>
      </w:r>
      <w:r>
        <w:rPr>
          <w:rFonts w:ascii="Comic Sans MS" w:hAnsi="Comic Sans MS" w:cs="David" w:hint="cs"/>
          <w:snapToGrid w:val="0"/>
          <w:sz w:val="20"/>
          <w:szCs w:val="22"/>
          <w:rtl/>
          <w:lang w:eastAsia="he-IL"/>
        </w:rPr>
        <w:t xml:space="preserve"> ברמות הגבוהות יותר של התקשורת (תובלה / ישום) .</w:t>
      </w:r>
    </w:p>
    <w:p w:rsidR="00534C0A" w:rsidRDefault="00534C0A" w:rsidP="00E2055B">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6.  המערכת תעשה שימ</w:t>
      </w:r>
      <w:r w:rsidR="00E2055B">
        <w:rPr>
          <w:rFonts w:ascii="Comic Sans MS" w:hAnsi="Comic Sans MS" w:cs="David" w:hint="cs"/>
          <w:snapToGrid w:val="0"/>
          <w:sz w:val="20"/>
          <w:szCs w:val="22"/>
          <w:rtl/>
          <w:lang w:eastAsia="he-IL"/>
        </w:rPr>
        <w:t xml:space="preserve">וש בפרוטוקולי התקשורת של </w:t>
      </w:r>
      <w:r>
        <w:rPr>
          <w:rFonts w:ascii="Comic Sans MS" w:hAnsi="Comic Sans MS" w:cs="David" w:hint="cs"/>
          <w:snapToGrid w:val="0"/>
          <w:sz w:val="20"/>
          <w:szCs w:val="22"/>
          <w:rtl/>
          <w:lang w:eastAsia="he-IL"/>
        </w:rPr>
        <w:t xml:space="preserve">ה </w:t>
      </w:r>
      <w:r>
        <w:rPr>
          <w:rFonts w:ascii="Comic Sans MS" w:hAnsi="Comic Sans MS" w:cs="David" w:hint="cs"/>
          <w:snapToGrid w:val="0"/>
          <w:sz w:val="20"/>
          <w:szCs w:val="22"/>
          <w:lang w:eastAsia="he-IL"/>
        </w:rPr>
        <w:t>DBMS</w:t>
      </w:r>
      <w:r>
        <w:rPr>
          <w:rFonts w:ascii="Comic Sans MS" w:hAnsi="Comic Sans MS" w:cs="David" w:hint="cs"/>
          <w:snapToGrid w:val="0"/>
          <w:sz w:val="20"/>
          <w:szCs w:val="22"/>
          <w:rtl/>
          <w:lang w:eastAsia="he-IL"/>
        </w:rPr>
        <w:t xml:space="preserve">  </w:t>
      </w:r>
      <w:r w:rsidR="00E2055B">
        <w:rPr>
          <w:rFonts w:ascii="Comic Sans MS" w:hAnsi="Comic Sans MS" w:cs="David" w:hint="cs"/>
          <w:snapToGrid w:val="0"/>
          <w:sz w:val="20"/>
          <w:szCs w:val="22"/>
          <w:rtl/>
          <w:lang w:eastAsia="he-IL"/>
        </w:rPr>
        <w:t xml:space="preserve">הראשי בארגון לצרכי תקשורת מול מסדי הנתונים של המערכות החיצוניות ( </w:t>
      </w:r>
      <w:r w:rsidR="00E2055B">
        <w:rPr>
          <w:rFonts w:ascii="Comic Sans MS" w:hAnsi="Comic Sans MS" w:cs="David"/>
          <w:snapToGrid w:val="0"/>
          <w:sz w:val="20"/>
          <w:szCs w:val="22"/>
          <w:lang w:eastAsia="he-IL"/>
        </w:rPr>
        <w:t>CRM</w:t>
      </w:r>
      <w:r w:rsidR="00E2055B">
        <w:rPr>
          <w:rFonts w:ascii="Comic Sans MS" w:hAnsi="Comic Sans MS" w:cs="David" w:hint="cs"/>
          <w:snapToGrid w:val="0"/>
          <w:sz w:val="20"/>
          <w:szCs w:val="22"/>
          <w:rtl/>
          <w:lang w:eastAsia="he-IL"/>
        </w:rPr>
        <w:t xml:space="preserve"> , רכש</w:t>
      </w:r>
      <w:r w:rsidR="00833173">
        <w:rPr>
          <w:rFonts w:ascii="Comic Sans MS" w:hAnsi="Comic Sans MS" w:cs="David" w:hint="cs"/>
          <w:snapToGrid w:val="0"/>
          <w:sz w:val="20"/>
          <w:szCs w:val="22"/>
          <w:rtl/>
          <w:lang w:eastAsia="he-IL"/>
        </w:rPr>
        <w:t>, בקרת מחסן ,ניהול חשבונות</w:t>
      </w:r>
      <w:r w:rsidR="00E2055B">
        <w:rPr>
          <w:rFonts w:ascii="Comic Sans MS" w:hAnsi="Comic Sans MS" w:cs="David" w:hint="cs"/>
          <w:snapToGrid w:val="0"/>
          <w:sz w:val="20"/>
          <w:szCs w:val="22"/>
          <w:rtl/>
          <w:lang w:eastAsia="he-IL"/>
        </w:rPr>
        <w:t xml:space="preserve"> ) . </w:t>
      </w:r>
      <w:r>
        <w:rPr>
          <w:rFonts w:ascii="Comic Sans MS" w:hAnsi="Comic Sans MS" w:cs="David" w:hint="cs"/>
          <w:snapToGrid w:val="0"/>
          <w:sz w:val="20"/>
          <w:szCs w:val="22"/>
          <w:rtl/>
          <w:lang w:eastAsia="he-IL"/>
        </w:rPr>
        <w:t xml:space="preserve"> </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7. המערכת תעשה שימוש בפרוטוקולי </w:t>
      </w:r>
      <w:r>
        <w:rPr>
          <w:rFonts w:ascii="Comic Sans MS" w:hAnsi="Comic Sans MS" w:cs="David" w:hint="cs"/>
          <w:snapToGrid w:val="0"/>
          <w:sz w:val="20"/>
          <w:szCs w:val="22"/>
          <w:lang w:eastAsia="he-IL"/>
        </w:rPr>
        <w:t>USB</w:t>
      </w:r>
      <w:r>
        <w:rPr>
          <w:rFonts w:ascii="Comic Sans MS" w:hAnsi="Comic Sans MS" w:cs="David" w:hint="cs"/>
          <w:snapToGrid w:val="0"/>
          <w:sz w:val="20"/>
          <w:szCs w:val="22"/>
          <w:rtl/>
          <w:lang w:eastAsia="he-IL"/>
        </w:rPr>
        <w:t xml:space="preserve">  לתקשורת בין תחנת עבודה ל סורק בר קוד.</w:t>
      </w:r>
    </w:p>
    <w:p w:rsidR="00F905A3" w:rsidRDefault="00F905A3" w:rsidP="00F905A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F905A3" w:rsidRDefault="00F905A3" w:rsidP="00E2055B">
      <w:pPr>
        <w:rPr>
          <w:rFonts w:ascii="Comic Sans MS" w:hAnsi="Comic Sans MS" w:cs="David"/>
          <w:snapToGrid w:val="0"/>
          <w:sz w:val="20"/>
          <w:szCs w:val="22"/>
          <w:rtl/>
          <w:lang w:eastAsia="he-IL"/>
        </w:rPr>
      </w:pPr>
    </w:p>
    <w:p w:rsidR="00E2055B" w:rsidRDefault="00E2055B" w:rsidP="00E2055B">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534C0A" w:rsidRDefault="00534C0A" w:rsidP="00534C0A">
      <w:pPr>
        <w:rPr>
          <w:rFonts w:ascii="Comic Sans MS" w:hAnsi="Comic Sans MS" w:cs="David"/>
          <w:snapToGrid w:val="0"/>
          <w:sz w:val="20"/>
          <w:szCs w:val="22"/>
          <w:rtl/>
          <w:lang w:eastAsia="he-IL"/>
        </w:rPr>
      </w:pPr>
    </w:p>
    <w:p w:rsidR="00EE4217" w:rsidRDefault="00F905A3" w:rsidP="00E2055B">
      <w:pPr>
        <w:rPr>
          <w:rFonts w:ascii="Comic Sans MS" w:hAnsi="Comic Sans MS" w:cs="David"/>
          <w:b/>
          <w:bCs/>
          <w:color w:val="000000"/>
          <w:szCs w:val="30"/>
          <w:rtl/>
        </w:rPr>
      </w:pPr>
      <w:r>
        <w:rPr>
          <w:rFonts w:ascii="Comic Sans MS" w:hAnsi="Comic Sans MS" w:cs="David"/>
          <w:b/>
          <w:bCs/>
          <w:color w:val="000000"/>
          <w:szCs w:val="30"/>
          <w:rtl/>
        </w:rPr>
        <w:br w:type="page"/>
      </w:r>
      <w:r w:rsidR="00EE4217" w:rsidRPr="00A27205">
        <w:rPr>
          <w:rFonts w:ascii="Comic Sans MS" w:hAnsi="Comic Sans MS" w:cs="David" w:hint="cs"/>
          <w:b/>
          <w:bCs/>
          <w:color w:val="000000"/>
          <w:szCs w:val="30"/>
          <w:rtl/>
        </w:rPr>
        <w:lastRenderedPageBreak/>
        <w:t xml:space="preserve">3.3  </w:t>
      </w:r>
      <w:bookmarkStart w:id="31" w:name="דרישות_ביצועים"/>
      <w:r w:rsidR="00EE4217" w:rsidRPr="00A27205">
        <w:rPr>
          <w:rFonts w:ascii="Comic Sans MS" w:hAnsi="Comic Sans MS" w:cs="David" w:hint="cs"/>
          <w:b/>
          <w:bCs/>
          <w:color w:val="000000"/>
          <w:szCs w:val="30"/>
          <w:rtl/>
        </w:rPr>
        <w:t>דרישות ביצועים</w:t>
      </w:r>
      <w:bookmarkEnd w:id="31"/>
    </w:p>
    <w:p w:rsidR="00F677E9" w:rsidRPr="00A27205" w:rsidRDefault="00F677E9" w:rsidP="00EE4217">
      <w:pPr>
        <w:rPr>
          <w:rFonts w:ascii="Comic Sans MS" w:hAnsi="Comic Sans MS" w:cs="David"/>
          <w:b/>
          <w:bCs/>
          <w:color w:val="000000"/>
          <w:szCs w:val="30"/>
          <w:rtl/>
        </w:rPr>
      </w:pPr>
    </w:p>
    <w:p w:rsidR="00A04EE2" w:rsidRPr="00044D53" w:rsidRDefault="00A04EE2" w:rsidP="006F59EF">
      <w:pPr>
        <w:pStyle w:val="TOC1"/>
        <w:rPr>
          <w:rtl/>
        </w:rPr>
      </w:pPr>
      <w:r w:rsidRPr="00044D53">
        <w:rPr>
          <w:rFonts w:hint="cs"/>
          <w:rtl/>
        </w:rPr>
        <w:t>3.3.1   דרישות סטטיות</w:t>
      </w:r>
    </w:p>
    <w:p w:rsidR="00044D53" w:rsidRDefault="00A04EE2" w:rsidP="00044D53">
      <w:pPr>
        <w:numPr>
          <w:ilvl w:val="0"/>
          <w:numId w:val="2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תהיה מסוגלת לתמוך בכל סניף עד 20 תחנות עבודה, שמתוכם עד 15 תחנות יהיו מקושרות לקופה רושמת . </w:t>
      </w:r>
      <w:r w:rsidR="00044D53">
        <w:rPr>
          <w:rFonts w:ascii="Comic Sans MS" w:hAnsi="Comic Sans MS" w:cs="David" w:hint="cs"/>
          <w:snapToGrid w:val="0"/>
          <w:sz w:val="20"/>
          <w:szCs w:val="22"/>
          <w:rtl/>
          <w:lang w:eastAsia="he-IL"/>
        </w:rPr>
        <w:t xml:space="preserve"> כל  תחנת עבודה המקושרת למערכת בכל סניף תהיה מצוידת בקורא ברקוד וכל תחנת עבודה שמקושרת לקופה תהיה מצוידת בקורא כרטיסים.</w:t>
      </w:r>
      <w:r w:rsidRPr="00A04EE2">
        <w:rPr>
          <w:rFonts w:ascii="Comic Sans MS" w:hAnsi="Comic Sans MS" w:cs="David" w:hint="cs"/>
          <w:snapToGrid w:val="0"/>
          <w:sz w:val="20"/>
          <w:szCs w:val="22"/>
          <w:rtl/>
          <w:lang w:eastAsia="he-IL"/>
        </w:rPr>
        <w:t xml:space="preserve"> </w:t>
      </w:r>
    </w:p>
    <w:p w:rsidR="00044D53" w:rsidRDefault="00044D53" w:rsidP="00331866">
      <w:pPr>
        <w:numPr>
          <w:ilvl w:val="0"/>
          <w:numId w:val="2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כמות קטגוריות המוצרים -  הגבול העליון הוא עד  </w:t>
      </w:r>
      <w:r w:rsidR="00331866" w:rsidRPr="00044D53">
        <w:rPr>
          <w:rFonts w:ascii="Comic Sans MS" w:hAnsi="Comic Sans MS" w:cs="David"/>
          <w:snapToGrid w:val="0"/>
          <w:position w:val="-4"/>
          <w:sz w:val="20"/>
          <w:szCs w:val="22"/>
          <w:lang w:eastAsia="he-IL"/>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v:imagedata r:id="rId12" o:title=""/>
          </v:shape>
          <o:OLEObject Type="Embed" ProgID="Equation.3" ShapeID="_x0000_i1025" DrawAspect="Content" ObjectID="_1543316774" r:id="rId13"/>
        </w:object>
      </w:r>
      <w:r>
        <w:rPr>
          <w:rFonts w:ascii="Comic Sans MS" w:hAnsi="Comic Sans MS" w:cs="David" w:hint="cs"/>
          <w:snapToGrid w:val="0"/>
          <w:sz w:val="20"/>
          <w:szCs w:val="22"/>
          <w:rtl/>
          <w:lang w:eastAsia="he-IL"/>
        </w:rPr>
        <w:t xml:space="preserve">  קטגוריות שונות .  בכל  קטגוריה תהיה אפשרות להגדיר עד </w:t>
      </w:r>
      <w:r w:rsidRPr="00044D53">
        <w:rPr>
          <w:rFonts w:ascii="Comic Sans MS" w:hAnsi="Comic Sans MS" w:cs="David"/>
          <w:snapToGrid w:val="0"/>
          <w:position w:val="-4"/>
          <w:sz w:val="20"/>
          <w:szCs w:val="22"/>
          <w:lang w:eastAsia="he-IL"/>
        </w:rPr>
        <w:object w:dxaOrig="340" w:dyaOrig="300">
          <v:shape id="_x0000_i1026" type="#_x0000_t75" style="width:17.25pt;height:15pt" o:ole="">
            <v:imagedata r:id="rId14" o:title=""/>
          </v:shape>
          <o:OLEObject Type="Embed" ProgID="Equation.3" ShapeID="_x0000_i1026" DrawAspect="Content" ObjectID="_1543316775" r:id="rId15"/>
        </w:object>
      </w:r>
      <w:r>
        <w:rPr>
          <w:rFonts w:ascii="Comic Sans MS" w:hAnsi="Comic Sans MS" w:cs="David" w:hint="cs"/>
          <w:snapToGrid w:val="0"/>
          <w:sz w:val="20"/>
          <w:szCs w:val="22"/>
          <w:rtl/>
          <w:lang w:eastAsia="he-IL"/>
        </w:rPr>
        <w:t xml:space="preserve">משפחות שונות של מוצרים .  בכל משפחת מוצרים ניתן יהיה להגדיר  עד  </w:t>
      </w:r>
      <w:r w:rsidR="00331866" w:rsidRPr="00044D53">
        <w:rPr>
          <w:rFonts w:ascii="Comic Sans MS" w:hAnsi="Comic Sans MS" w:cs="David"/>
          <w:snapToGrid w:val="0"/>
          <w:position w:val="-4"/>
          <w:sz w:val="20"/>
          <w:szCs w:val="22"/>
          <w:lang w:eastAsia="he-IL"/>
        </w:rPr>
        <w:object w:dxaOrig="340" w:dyaOrig="300">
          <v:shape id="_x0000_i1027" type="#_x0000_t75" style="width:17.25pt;height:15pt" o:ole="">
            <v:imagedata r:id="rId14" o:title=""/>
          </v:shape>
          <o:OLEObject Type="Embed" ProgID="Equation.3" ShapeID="_x0000_i1027" DrawAspect="Content" ObjectID="_1543316776" r:id="rId16"/>
        </w:object>
      </w:r>
      <w:r>
        <w:rPr>
          <w:rFonts w:ascii="Comic Sans MS" w:hAnsi="Comic Sans MS" w:cs="David" w:hint="cs"/>
          <w:snapToGrid w:val="0"/>
          <w:sz w:val="20"/>
          <w:szCs w:val="22"/>
          <w:rtl/>
          <w:lang w:eastAsia="he-IL"/>
        </w:rPr>
        <w:t xml:space="preserve"> מוצרים שונים .</w:t>
      </w:r>
    </w:p>
    <w:p w:rsidR="00044D53" w:rsidRDefault="00331866" w:rsidP="00331866">
      <w:pPr>
        <w:numPr>
          <w:ilvl w:val="0"/>
          <w:numId w:val="29"/>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תתמוך במסד נתונים של עד  </w:t>
      </w:r>
      <w:r w:rsidRPr="00044D53">
        <w:rPr>
          <w:rFonts w:ascii="Comic Sans MS" w:hAnsi="Comic Sans MS" w:cs="David"/>
          <w:snapToGrid w:val="0"/>
          <w:position w:val="-4"/>
          <w:sz w:val="20"/>
          <w:szCs w:val="22"/>
          <w:lang w:eastAsia="he-IL"/>
        </w:rPr>
        <w:object w:dxaOrig="340" w:dyaOrig="300">
          <v:shape id="_x0000_i1028" type="#_x0000_t75" style="width:17.25pt;height:15pt" o:ole="">
            <v:imagedata r:id="rId14" o:title=""/>
          </v:shape>
          <o:OLEObject Type="Embed" ProgID="Equation.3" ShapeID="_x0000_i1028" DrawAspect="Content" ObjectID="_1543316777" r:id="rId17"/>
        </w:object>
      </w:r>
      <w:r>
        <w:rPr>
          <w:rFonts w:ascii="Comic Sans MS" w:hAnsi="Comic Sans MS" w:cs="David" w:hint="cs"/>
          <w:snapToGrid w:val="0"/>
          <w:sz w:val="20"/>
          <w:szCs w:val="22"/>
          <w:rtl/>
          <w:lang w:eastAsia="he-IL"/>
        </w:rPr>
        <w:t xml:space="preserve"> ספקים שונים .  </w:t>
      </w:r>
    </w:p>
    <w:p w:rsidR="00331866" w:rsidRDefault="00331866" w:rsidP="00331866">
      <w:pPr>
        <w:numPr>
          <w:ilvl w:val="0"/>
          <w:numId w:val="29"/>
        </w:num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לתמוך בעד  </w:t>
      </w:r>
      <w:r w:rsidRPr="00044D53">
        <w:rPr>
          <w:rFonts w:ascii="Comic Sans MS" w:hAnsi="Comic Sans MS" w:cs="David"/>
          <w:snapToGrid w:val="0"/>
          <w:position w:val="-4"/>
          <w:sz w:val="20"/>
          <w:szCs w:val="22"/>
          <w:lang w:eastAsia="he-IL"/>
        </w:rPr>
        <w:object w:dxaOrig="360" w:dyaOrig="300">
          <v:shape id="_x0000_i1029" type="#_x0000_t75" style="width:18pt;height:15pt" o:ole="">
            <v:imagedata r:id="rId18" o:title=""/>
          </v:shape>
          <o:OLEObject Type="Embed" ProgID="Equation.3" ShapeID="_x0000_i1029" DrawAspect="Content" ObjectID="_1543316778" r:id="rId19"/>
        </w:object>
      </w:r>
      <w:r>
        <w:rPr>
          <w:rFonts w:ascii="Comic Sans MS" w:hAnsi="Comic Sans MS" w:cs="David" w:hint="cs"/>
          <w:snapToGrid w:val="0"/>
          <w:sz w:val="20"/>
          <w:szCs w:val="22"/>
          <w:rtl/>
          <w:lang w:eastAsia="he-IL"/>
        </w:rPr>
        <w:t xml:space="preserve"> לקוחות שונים. </w:t>
      </w:r>
    </w:p>
    <w:p w:rsidR="00044D53" w:rsidRDefault="00044D53" w:rsidP="00044D53">
      <w:pPr>
        <w:rPr>
          <w:rFonts w:ascii="Comic Sans MS" w:hAnsi="Comic Sans MS" w:cs="David"/>
          <w:snapToGrid w:val="0"/>
          <w:sz w:val="20"/>
          <w:szCs w:val="22"/>
          <w:rtl/>
          <w:lang w:eastAsia="he-IL"/>
        </w:rPr>
      </w:pPr>
    </w:p>
    <w:p w:rsidR="00044D53" w:rsidRDefault="00044D53" w:rsidP="00044D53">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 </w:t>
      </w:r>
    </w:p>
    <w:p w:rsidR="00815968" w:rsidRPr="00044D53" w:rsidRDefault="00815968" w:rsidP="006F59EF">
      <w:pPr>
        <w:pStyle w:val="TOC1"/>
        <w:rPr>
          <w:rtl/>
        </w:rPr>
      </w:pPr>
      <w:r w:rsidRPr="00044D53">
        <w:rPr>
          <w:rFonts w:hint="cs"/>
          <w:rtl/>
        </w:rPr>
        <w:t>3.3.</w:t>
      </w:r>
      <w:r>
        <w:rPr>
          <w:rFonts w:hint="cs"/>
          <w:rtl/>
        </w:rPr>
        <w:t>2</w:t>
      </w:r>
      <w:r w:rsidRPr="00044D53">
        <w:rPr>
          <w:rFonts w:hint="cs"/>
          <w:rtl/>
        </w:rPr>
        <w:t xml:space="preserve">   דרישות </w:t>
      </w:r>
      <w:r>
        <w:rPr>
          <w:rFonts w:hint="cs"/>
          <w:rtl/>
        </w:rPr>
        <w:t>דינאמיות</w:t>
      </w:r>
    </w:p>
    <w:p w:rsidR="00815968" w:rsidRDefault="00815968"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הפלט עב</w:t>
      </w:r>
      <w:r w:rsidR="00A757CE">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ר דו"ח</w:t>
      </w:r>
      <w:r w:rsidR="00A757CE">
        <w:rPr>
          <w:rFonts w:ascii="Comic Sans MS" w:hAnsi="Comic Sans MS" w:cs="David" w:hint="cs"/>
          <w:snapToGrid w:val="0"/>
          <w:sz w:val="20"/>
          <w:szCs w:val="22"/>
          <w:rtl/>
          <w:lang w:eastAsia="he-IL"/>
        </w:rPr>
        <w:t xml:space="preserve"> מצב </w:t>
      </w:r>
      <w:r>
        <w:rPr>
          <w:rFonts w:ascii="Comic Sans MS" w:hAnsi="Comic Sans MS" w:cs="David" w:hint="cs"/>
          <w:snapToGrid w:val="0"/>
          <w:sz w:val="20"/>
          <w:szCs w:val="22"/>
          <w:rtl/>
          <w:lang w:eastAsia="he-IL"/>
        </w:rPr>
        <w:t xml:space="preserve"> מלאי  </w:t>
      </w:r>
      <w:r w:rsidR="00A757CE">
        <w:rPr>
          <w:rFonts w:ascii="Comic Sans MS" w:hAnsi="Comic Sans MS" w:cs="David" w:hint="cs"/>
          <w:snapToGrid w:val="0"/>
          <w:sz w:val="20"/>
          <w:szCs w:val="22"/>
          <w:rtl/>
          <w:lang w:eastAsia="he-IL"/>
        </w:rPr>
        <w:t xml:space="preserve">ברמת סניף </w:t>
      </w:r>
      <w:r>
        <w:rPr>
          <w:rFonts w:ascii="Comic Sans MS" w:hAnsi="Comic Sans MS" w:cs="David" w:hint="cs"/>
          <w:snapToGrid w:val="0"/>
          <w:sz w:val="20"/>
          <w:szCs w:val="22"/>
          <w:rtl/>
          <w:lang w:eastAsia="he-IL"/>
        </w:rPr>
        <w:t xml:space="preserve">במערכת חייב להיות  זמין תוך </w:t>
      </w:r>
      <w:r w:rsidR="00A757CE">
        <w:rPr>
          <w:rFonts w:ascii="Comic Sans MS" w:hAnsi="Comic Sans MS" w:cs="David" w:hint="cs"/>
          <w:snapToGrid w:val="0"/>
          <w:sz w:val="20"/>
          <w:szCs w:val="22"/>
          <w:rtl/>
          <w:lang w:eastAsia="he-IL"/>
        </w:rPr>
        <w:t>10</w:t>
      </w:r>
      <w:r>
        <w:rPr>
          <w:rFonts w:ascii="Comic Sans MS" w:hAnsi="Comic Sans MS" w:cs="David" w:hint="cs"/>
          <w:snapToGrid w:val="0"/>
          <w:sz w:val="20"/>
          <w:szCs w:val="22"/>
          <w:rtl/>
          <w:lang w:eastAsia="he-IL"/>
        </w:rPr>
        <w:t xml:space="preserve"> שניות לכל היותר . </w:t>
      </w:r>
    </w:p>
    <w:p w:rsidR="00A757CE"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  מכירות   ברמת סניף במערכת חייב להיות  זמין תוך  15 שניות לכל היותר . </w:t>
      </w:r>
    </w:p>
    <w:p w:rsidR="00A757CE"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הפלט עבור דו"חות  ברמת רשת במערכת חייב להיות  זמין תוך  3   דקות לכל היותר . </w:t>
      </w:r>
    </w:p>
    <w:p w:rsidR="00815968" w:rsidRDefault="00A757CE"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85%  מכל</w:t>
      </w:r>
      <w:r w:rsidR="00815968">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הפעולות  </w:t>
      </w:r>
      <w:r w:rsidR="00815968">
        <w:rPr>
          <w:rFonts w:ascii="Comic Sans MS" w:hAnsi="Comic Sans MS" w:cs="David" w:hint="cs"/>
          <w:snapToGrid w:val="0"/>
          <w:sz w:val="20"/>
          <w:szCs w:val="22"/>
          <w:rtl/>
          <w:lang w:eastAsia="he-IL"/>
        </w:rPr>
        <w:t xml:space="preserve"> עדכון מצב מלאי / פרטי מוצר / פרטי ספק   חייב להתבצע לכל היותר תוך  4 שניות .</w:t>
      </w:r>
      <w:r>
        <w:rPr>
          <w:rFonts w:ascii="Comic Sans MS" w:hAnsi="Comic Sans MS" w:cs="David" w:hint="cs"/>
          <w:snapToGrid w:val="0"/>
          <w:sz w:val="20"/>
          <w:szCs w:val="22"/>
          <w:rtl/>
          <w:lang w:eastAsia="he-IL"/>
        </w:rPr>
        <w:t xml:space="preserve"> </w:t>
      </w:r>
    </w:p>
    <w:p w:rsidR="00815968" w:rsidRDefault="009717F9" w:rsidP="00815968">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כאשר מערכות חיצוניות מנותקות , המערכת אינה נמצאת בתפקוד מלא אך  תהיה מסוגלת לבצע את הפעולות הבאות גם אם מערכות חיצוניות לא זמינות : </w:t>
      </w:r>
    </w:p>
    <w:p w:rsidR="009717F9" w:rsidRDefault="009717F9" w:rsidP="009717F9">
      <w:pPr>
        <w:numPr>
          <w:ilvl w:val="1"/>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מכירת מוצרים -   אם מערכת שב"א אינה זמינה אז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מכירה  במזומן ללקוחות מזדמנים. אפשר לחייב לקוחות חברי מועדון גם באמצעות המחאות / תלושים /זיכויים . </w:t>
      </w:r>
    </w:p>
    <w:p w:rsidR="009717F9" w:rsidRDefault="009717F9" w:rsidP="009717F9">
      <w:pPr>
        <w:numPr>
          <w:ilvl w:val="1"/>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עדכוני מלאי - ברמת הסניף .  (טיפול בקבלת סחורה / שליחת סחורה ) . </w:t>
      </w:r>
    </w:p>
    <w:p w:rsidR="009717F9" w:rsidRDefault="009717F9" w:rsidP="009717F9">
      <w:pPr>
        <w:rPr>
          <w:rFonts w:ascii="Comic Sans MS" w:hAnsi="Comic Sans MS" w:cs="David"/>
          <w:snapToGrid w:val="0"/>
          <w:sz w:val="20"/>
          <w:szCs w:val="22"/>
          <w:lang w:eastAsia="he-IL"/>
        </w:rPr>
      </w:pPr>
    </w:p>
    <w:p w:rsidR="00F95A19" w:rsidRDefault="00815968" w:rsidP="00A757CE">
      <w:pPr>
        <w:numPr>
          <w:ilvl w:val="0"/>
          <w:numId w:val="24"/>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המערכת צריכה להיות מותאמת ליכולת  מערכת </w:t>
      </w:r>
      <w:r>
        <w:rPr>
          <w:rFonts w:ascii="Comic Sans MS" w:hAnsi="Comic Sans MS" w:cs="David" w:hint="cs"/>
          <w:snapToGrid w:val="0"/>
          <w:sz w:val="20"/>
          <w:szCs w:val="22"/>
          <w:lang w:eastAsia="he-IL"/>
        </w:rPr>
        <w:t>CRM</w:t>
      </w:r>
      <w:r>
        <w:rPr>
          <w:rFonts w:ascii="Comic Sans MS" w:hAnsi="Comic Sans MS" w:cs="David" w:hint="cs"/>
          <w:snapToGrid w:val="0"/>
          <w:sz w:val="20"/>
          <w:szCs w:val="22"/>
          <w:rtl/>
          <w:lang w:eastAsia="he-IL"/>
        </w:rPr>
        <w:t xml:space="preserve"> </w:t>
      </w:r>
      <w:r w:rsidR="00A757CE">
        <w:rPr>
          <w:rFonts w:ascii="Comic Sans MS" w:hAnsi="Comic Sans MS" w:cs="David" w:hint="cs"/>
          <w:snapToGrid w:val="0"/>
          <w:sz w:val="20"/>
          <w:szCs w:val="22"/>
          <w:rtl/>
          <w:lang w:eastAsia="he-IL"/>
        </w:rPr>
        <w:t xml:space="preserve"> ולקבל ממה את מסך פרטי לקוח תוך 6  שניות לכל היותר</w:t>
      </w:r>
      <w:r>
        <w:rPr>
          <w:rFonts w:ascii="Comic Sans MS" w:hAnsi="Comic Sans MS" w:cs="David" w:hint="cs"/>
          <w:snapToGrid w:val="0"/>
          <w:sz w:val="20"/>
          <w:szCs w:val="22"/>
          <w:rtl/>
          <w:lang w:eastAsia="he-IL"/>
        </w:rPr>
        <w:t>.</w:t>
      </w:r>
    </w:p>
    <w:p w:rsidR="00B7348B" w:rsidRPr="00E5279E" w:rsidRDefault="00815968" w:rsidP="00B7348B">
      <w:pPr>
        <w:rPr>
          <w:rFonts w:ascii="Comic Sans MS" w:hAnsi="Comic Sans MS" w:cs="David"/>
          <w:b/>
          <w:bCs/>
          <w:color w:val="000000"/>
          <w:szCs w:val="30"/>
          <w:rtl/>
        </w:rPr>
      </w:pPr>
      <w:r>
        <w:rPr>
          <w:rFonts w:ascii="Comic Sans MS" w:hAnsi="Comic Sans MS" w:cs="David" w:hint="cs"/>
          <w:snapToGrid w:val="0"/>
          <w:sz w:val="20"/>
          <w:szCs w:val="22"/>
          <w:rtl/>
          <w:lang w:eastAsia="he-IL"/>
        </w:rPr>
        <w:t xml:space="preserve"> </w:t>
      </w:r>
    </w:p>
    <w:p w:rsidR="00815968" w:rsidRPr="00B7348B" w:rsidRDefault="00815968" w:rsidP="00F95A19">
      <w:pPr>
        <w:ind w:left="360"/>
        <w:rPr>
          <w:rFonts w:ascii="Comic Sans MS" w:hAnsi="Comic Sans MS" w:cs="David"/>
          <w:snapToGrid w:val="0"/>
          <w:sz w:val="20"/>
          <w:szCs w:val="22"/>
          <w:lang w:eastAsia="he-IL"/>
        </w:rPr>
      </w:pPr>
    </w:p>
    <w:p w:rsidR="00EE4217" w:rsidRDefault="00EE4217" w:rsidP="00EE4217">
      <w:pPr>
        <w:numPr>
          <w:ilvl w:val="1"/>
          <w:numId w:val="2"/>
        </w:numPr>
        <w:rPr>
          <w:rFonts w:ascii="Comic Sans MS" w:hAnsi="Comic Sans MS" w:cs="David"/>
          <w:b/>
          <w:bCs/>
          <w:color w:val="000000"/>
          <w:szCs w:val="30"/>
        </w:rPr>
      </w:pPr>
      <w:bookmarkStart w:id="32" w:name="מגבלות_תכנון"/>
      <w:r w:rsidRPr="00A27205">
        <w:rPr>
          <w:rFonts w:ascii="Comic Sans MS" w:hAnsi="Comic Sans MS" w:cs="David" w:hint="cs"/>
          <w:b/>
          <w:bCs/>
          <w:color w:val="000000"/>
          <w:szCs w:val="30"/>
          <w:rtl/>
        </w:rPr>
        <w:t>מגבלות תכנון</w:t>
      </w:r>
      <w:bookmarkEnd w:id="32"/>
    </w:p>
    <w:p w:rsidR="00745B4B" w:rsidRDefault="00745B4B" w:rsidP="00745B4B">
      <w:pPr>
        <w:rPr>
          <w:rFonts w:ascii="Comic Sans MS" w:hAnsi="Comic Sans MS" w:cs="David"/>
          <w:b/>
          <w:bCs/>
          <w:color w:val="000000"/>
          <w:szCs w:val="30"/>
        </w:rPr>
      </w:pPr>
    </w:p>
    <w:p w:rsidR="00136F38" w:rsidRDefault="007729A5" w:rsidP="006F59EF">
      <w:pPr>
        <w:pStyle w:val="TOC1"/>
        <w:rPr>
          <w:rtl/>
        </w:rPr>
      </w:pPr>
      <w:bookmarkStart w:id="33" w:name="מגבלות_סטנדרטים"/>
      <w:bookmarkStart w:id="34" w:name="מאפיינים_לבקרת_איכות"/>
      <w:r w:rsidRPr="00F95A19">
        <w:rPr>
          <w:rFonts w:hint="cs"/>
          <w:rtl/>
        </w:rPr>
        <w:t>3.4.1   מגבלות סטנדרטים</w:t>
      </w:r>
    </w:p>
    <w:p w:rsidR="00EC729A" w:rsidRPr="00EC729A" w:rsidRDefault="00EC729A" w:rsidP="00EC729A">
      <w:pPr>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למסמך זה  </w:t>
      </w:r>
      <w:r w:rsidRPr="00EC729A">
        <w:rPr>
          <w:rFonts w:ascii="Comic Sans MS" w:hAnsi="Comic Sans MS" w:cs="David" w:hint="cs"/>
          <w:snapToGrid w:val="0"/>
          <w:sz w:val="20"/>
          <w:szCs w:val="22"/>
          <w:rtl/>
          <w:lang w:eastAsia="he-IL"/>
        </w:rPr>
        <w:t xml:space="preserve">מצורפים אישורים נלווים מחברת חשמל, מכבי אש, ומנהלי קניונים, הדרושים להקמת תשתיות </w:t>
      </w:r>
      <w:r>
        <w:rPr>
          <w:rFonts w:ascii="Comic Sans MS" w:hAnsi="Comic Sans MS" w:cs="David" w:hint="cs"/>
          <w:snapToGrid w:val="0"/>
          <w:sz w:val="20"/>
          <w:szCs w:val="22"/>
          <w:rtl/>
          <w:lang w:eastAsia="he-IL"/>
        </w:rPr>
        <w:t xml:space="preserve">המערכת במחסנים </w:t>
      </w:r>
      <w:r w:rsidRPr="00EC729A">
        <w:rPr>
          <w:rFonts w:ascii="Comic Sans MS" w:hAnsi="Comic Sans MS" w:cs="David" w:hint="cs"/>
          <w:snapToGrid w:val="0"/>
          <w:sz w:val="20"/>
          <w:szCs w:val="22"/>
          <w:rtl/>
          <w:lang w:eastAsia="he-IL"/>
        </w:rPr>
        <w:t xml:space="preserve">. על כל מנהלי </w:t>
      </w:r>
      <w:r>
        <w:rPr>
          <w:rFonts w:ascii="Comic Sans MS" w:hAnsi="Comic Sans MS" w:cs="David" w:hint="cs"/>
          <w:snapToGrid w:val="0"/>
          <w:sz w:val="20"/>
          <w:szCs w:val="22"/>
          <w:rtl/>
          <w:lang w:eastAsia="he-IL"/>
        </w:rPr>
        <w:t xml:space="preserve">המחסנים </w:t>
      </w:r>
      <w:r w:rsidRPr="00EC729A">
        <w:rPr>
          <w:rFonts w:ascii="Comic Sans MS" w:hAnsi="Comic Sans MS" w:cs="David" w:hint="cs"/>
          <w:snapToGrid w:val="0"/>
          <w:sz w:val="20"/>
          <w:szCs w:val="22"/>
          <w:rtl/>
          <w:lang w:eastAsia="he-IL"/>
        </w:rPr>
        <w:t xml:space="preserve"> לספק אישורים הנ"ל לפני שלב הכנסת המערכת לחנויות.</w:t>
      </w:r>
    </w:p>
    <w:p w:rsidR="00977B12" w:rsidRPr="00EC729A" w:rsidRDefault="00977B12" w:rsidP="00EC729A">
      <w:pPr>
        <w:rPr>
          <w:rFonts w:ascii="Comic Sans MS" w:hAnsi="Comic Sans MS" w:cs="David"/>
          <w:snapToGrid w:val="0"/>
          <w:sz w:val="20"/>
          <w:szCs w:val="22"/>
          <w:rtl/>
          <w:lang w:eastAsia="he-IL"/>
        </w:rPr>
      </w:pPr>
    </w:p>
    <w:p w:rsidR="007729A5" w:rsidRPr="00F95A19" w:rsidRDefault="007729A5" w:rsidP="006F59EF">
      <w:pPr>
        <w:pStyle w:val="TOC1"/>
        <w:rPr>
          <w:rtl/>
        </w:rPr>
      </w:pPr>
      <w:bookmarkStart w:id="35" w:name="מגבלות_חומרה"/>
      <w:bookmarkEnd w:id="33"/>
      <w:r w:rsidRPr="00F95A19">
        <w:rPr>
          <w:rFonts w:hint="cs"/>
          <w:rtl/>
        </w:rPr>
        <w:t>3.4.2   מגבלות חומרה</w:t>
      </w:r>
    </w:p>
    <w:bookmarkEnd w:id="35"/>
    <w:p w:rsidR="00EE4217" w:rsidRDefault="00230591" w:rsidP="006624BA">
      <w:pPr>
        <w:rPr>
          <w:rFonts w:ascii="Comic Sans MS" w:hAnsi="Comic Sans MS" w:cs="David"/>
          <w:b/>
          <w:bCs/>
          <w:color w:val="000000"/>
          <w:szCs w:val="30"/>
        </w:rPr>
      </w:pPr>
      <w:r>
        <w:rPr>
          <w:rFonts w:ascii="Comic Sans MS" w:hAnsi="Comic Sans MS" w:cs="David" w:hint="cs"/>
          <w:snapToGrid w:val="0"/>
          <w:sz w:val="20"/>
          <w:szCs w:val="22"/>
          <w:rtl/>
          <w:lang w:eastAsia="he-IL"/>
        </w:rPr>
        <w:t xml:space="preserve">פרט למפרטי החומרה שנרשמו בסעיף 3.2.2  </w:t>
      </w:r>
      <w:r w:rsidRPr="00230591">
        <w:rPr>
          <w:rFonts w:ascii="Comic Sans MS" w:hAnsi="Comic Sans MS" w:cs="David" w:hint="cs"/>
          <w:snapToGrid w:val="0"/>
          <w:sz w:val="20"/>
          <w:szCs w:val="22"/>
          <w:rtl/>
          <w:lang w:eastAsia="he-IL"/>
        </w:rPr>
        <w:t xml:space="preserve">אין </w:t>
      </w:r>
      <w:r>
        <w:rPr>
          <w:rFonts w:ascii="Comic Sans MS" w:hAnsi="Comic Sans MS" w:cs="David" w:hint="cs"/>
          <w:snapToGrid w:val="0"/>
          <w:sz w:val="20"/>
          <w:szCs w:val="22"/>
          <w:rtl/>
          <w:lang w:eastAsia="he-IL"/>
        </w:rPr>
        <w:t xml:space="preserve"> מגבלות חומרה מיוחדות . </w:t>
      </w:r>
      <w:r w:rsidR="00745B4B" w:rsidRPr="00230591">
        <w:rPr>
          <w:rFonts w:ascii="Comic Sans MS" w:hAnsi="Comic Sans MS" w:cs="David"/>
          <w:snapToGrid w:val="0"/>
          <w:sz w:val="20"/>
          <w:szCs w:val="22"/>
          <w:rtl/>
          <w:lang w:eastAsia="he-IL"/>
        </w:rPr>
        <w:br w:type="page"/>
      </w:r>
      <w:r w:rsidR="00EE4217" w:rsidRPr="00A27205">
        <w:rPr>
          <w:rFonts w:ascii="Comic Sans MS" w:hAnsi="Comic Sans MS" w:cs="David" w:hint="cs"/>
          <w:b/>
          <w:bCs/>
          <w:color w:val="000000"/>
          <w:szCs w:val="30"/>
          <w:rtl/>
        </w:rPr>
        <w:lastRenderedPageBreak/>
        <w:t>מאפיינים לבקרת איכות</w:t>
      </w:r>
      <w:bookmarkEnd w:id="34"/>
    </w:p>
    <w:p w:rsidR="00745B4B" w:rsidRDefault="00745B4B" w:rsidP="00745B4B">
      <w:pPr>
        <w:rPr>
          <w:rFonts w:ascii="Comic Sans MS" w:hAnsi="Comic Sans MS" w:cs="David"/>
          <w:b/>
          <w:bCs/>
          <w:color w:val="000000"/>
          <w:szCs w:val="30"/>
        </w:rPr>
      </w:pPr>
    </w:p>
    <w:p w:rsidR="007729A5" w:rsidRDefault="007729A5" w:rsidP="006F59EF">
      <w:pPr>
        <w:pStyle w:val="TOC1"/>
        <w:rPr>
          <w:rtl/>
        </w:rPr>
      </w:pPr>
      <w:r w:rsidRPr="00B23309">
        <w:rPr>
          <w:rFonts w:hint="cs"/>
          <w:rtl/>
        </w:rPr>
        <w:t xml:space="preserve">3.5.1   </w:t>
      </w:r>
      <w:bookmarkStart w:id="36" w:name="זמינות_המערכת"/>
      <w:r w:rsidR="00D57109" w:rsidRPr="00B23309">
        <w:rPr>
          <w:rFonts w:hint="cs"/>
          <w:rtl/>
        </w:rPr>
        <w:t>זמינות המערכת</w:t>
      </w:r>
      <w:bookmarkEnd w:id="36"/>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המערכת מתוכננת לזמינות ושרידות בינוניים, המידע אינו מסווג ודורש שרידות גבוהה אולם נתונים חשובים כגון הזמנות וכספים הינם בלתי ניתנים לחלופה ולכן דורשים שרידות גבוהה. </w:t>
      </w:r>
    </w:p>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 xml:space="preserve">ה- </w:t>
      </w:r>
      <w:r w:rsidRPr="00745B4B">
        <w:rPr>
          <w:rFonts w:ascii="Comic Sans MS" w:hAnsi="Comic Sans MS" w:cs="David" w:hint="cs"/>
          <w:snapToGrid w:val="0"/>
          <w:sz w:val="20"/>
          <w:szCs w:val="22"/>
          <w:lang w:eastAsia="he-IL"/>
        </w:rPr>
        <w:t>MTBF</w:t>
      </w:r>
      <w:r w:rsidRPr="00745B4B">
        <w:rPr>
          <w:rFonts w:ascii="Comic Sans MS" w:hAnsi="Comic Sans MS" w:cs="David" w:hint="cs"/>
          <w:snapToGrid w:val="0"/>
          <w:sz w:val="20"/>
          <w:szCs w:val="22"/>
          <w:rtl/>
          <w:lang w:eastAsia="he-IL"/>
        </w:rPr>
        <w:t xml:space="preserve"> (</w:t>
      </w:r>
      <w:r w:rsidRPr="00745B4B">
        <w:rPr>
          <w:rFonts w:ascii="Comic Sans MS" w:hAnsi="Comic Sans MS" w:cs="David"/>
          <w:snapToGrid w:val="0"/>
          <w:sz w:val="20"/>
          <w:szCs w:val="22"/>
          <w:lang w:eastAsia="he-IL"/>
        </w:rPr>
        <w:t>Mean time between failures</w:t>
      </w:r>
      <w:r w:rsidRPr="00745B4B">
        <w:rPr>
          <w:rFonts w:ascii="Comic Sans MS" w:hAnsi="Comic Sans MS" w:cs="David" w:hint="cs"/>
          <w:snapToGrid w:val="0"/>
          <w:sz w:val="20"/>
          <w:szCs w:val="22"/>
          <w:rtl/>
          <w:lang w:eastAsia="he-IL"/>
        </w:rPr>
        <w:t>) מוערך ע"פ הטבלה הבאה:</w:t>
      </w:r>
    </w:p>
    <w:p w:rsidR="00745B4B" w:rsidRPr="00745B4B" w:rsidRDefault="00745B4B" w:rsidP="00745B4B">
      <w:pPr>
        <w:ind w:left="360"/>
        <w:rPr>
          <w:rFonts w:ascii="Comic Sans MS" w:hAnsi="Comic Sans MS" w:cs="David"/>
          <w:snapToGrid w:val="0"/>
          <w:sz w:val="20"/>
          <w:szCs w:val="22"/>
          <w:rtl/>
          <w:lang w:eastAsia="he-IL"/>
        </w:rPr>
      </w:pPr>
    </w:p>
    <w:tbl>
      <w:tblPr>
        <w:bidiVisual/>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1"/>
        <w:gridCol w:w="3756"/>
      </w:tblGrid>
      <w:tr w:rsidR="00745B4B" w:rsidRPr="00745B4B">
        <w:tc>
          <w:tcPr>
            <w:tcW w:w="4431"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tl/>
              </w:rPr>
            </w:pPr>
            <w:r w:rsidRPr="00745B4B">
              <w:rPr>
                <w:rFonts w:ascii="Comic Sans MS" w:hAnsi="Comic Sans MS"/>
                <w:b/>
                <w:bCs/>
                <w:snapToGrid w:val="0"/>
                <w:sz w:val="20"/>
                <w:szCs w:val="22"/>
                <w:rtl/>
              </w:rPr>
              <w:t>סוג תקלה</w:t>
            </w:r>
          </w:p>
        </w:tc>
        <w:tc>
          <w:tcPr>
            <w:tcW w:w="3756" w:type="dxa"/>
            <w:tcBorders>
              <w:bottom w:val="single" w:sz="12" w:space="0" w:color="auto"/>
            </w:tcBorders>
          </w:tcPr>
          <w:p w:rsidR="00745B4B" w:rsidRPr="00745B4B" w:rsidRDefault="00745B4B" w:rsidP="00745B4B">
            <w:pPr>
              <w:pStyle w:val="Normal1"/>
              <w:spacing w:line="240" w:lineRule="atLeast"/>
              <w:ind w:left="0"/>
              <w:jc w:val="center"/>
              <w:rPr>
                <w:rFonts w:ascii="Comic Sans MS" w:hAnsi="Comic Sans MS"/>
                <w:b/>
                <w:bCs/>
                <w:snapToGrid w:val="0"/>
                <w:sz w:val="20"/>
                <w:szCs w:val="22"/>
              </w:rPr>
            </w:pPr>
            <w:r w:rsidRPr="00745B4B">
              <w:rPr>
                <w:rFonts w:ascii="Comic Sans MS" w:hAnsi="Comic Sans MS"/>
                <w:b/>
                <w:bCs/>
                <w:snapToGrid w:val="0"/>
                <w:sz w:val="20"/>
                <w:szCs w:val="22"/>
              </w:rPr>
              <w:t>MTBF</w:t>
            </w:r>
          </w:p>
        </w:tc>
      </w:tr>
      <w:tr w:rsidR="00745B4B" w:rsidRPr="00745B4B">
        <w:tc>
          <w:tcPr>
            <w:tcW w:w="4431"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מלאה</w:t>
            </w:r>
          </w:p>
        </w:tc>
        <w:tc>
          <w:tcPr>
            <w:tcW w:w="3756" w:type="dxa"/>
            <w:tcBorders>
              <w:top w:val="nil"/>
            </w:tcBorders>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 xml:space="preserve">אחת </w:t>
            </w:r>
            <w:r w:rsidRPr="00745B4B">
              <w:rPr>
                <w:rFonts w:ascii="Comic Sans MS" w:hAnsi="Comic Sans MS" w:hint="cs"/>
                <w:snapToGrid w:val="0"/>
                <w:sz w:val="20"/>
                <w:szCs w:val="22"/>
                <w:rtl/>
              </w:rPr>
              <w:t>ל</w:t>
            </w:r>
            <w:r w:rsidRPr="00745B4B">
              <w:rPr>
                <w:rFonts w:ascii="Comic Sans MS" w:hAnsi="Comic Sans MS"/>
                <w:snapToGrid w:val="0"/>
                <w:sz w:val="20"/>
                <w:szCs w:val="22"/>
                <w:rtl/>
              </w:rPr>
              <w:t>שנה</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נפילת מערכת חלקית</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w:t>
            </w:r>
            <w:r w:rsidRPr="00745B4B">
              <w:rPr>
                <w:rFonts w:ascii="Comic Sans MS" w:hAnsi="Comic Sans MS" w:hint="cs"/>
                <w:snapToGrid w:val="0"/>
                <w:sz w:val="20"/>
                <w:szCs w:val="22"/>
                <w:rtl/>
              </w:rPr>
              <w:t>שלושה</w:t>
            </w:r>
            <w:r w:rsidRPr="00745B4B">
              <w:rPr>
                <w:rFonts w:ascii="Comic Sans MS" w:hAnsi="Comic Sans MS"/>
                <w:snapToGrid w:val="0"/>
                <w:sz w:val="20"/>
                <w:szCs w:val="22"/>
                <w:rtl/>
              </w:rPr>
              <w:t xml:space="preserve"> חודשים</w:t>
            </w:r>
          </w:p>
        </w:tc>
      </w:tr>
      <w:tr w:rsidR="00745B4B" w:rsidRPr="00745B4B">
        <w:tc>
          <w:tcPr>
            <w:tcW w:w="4431"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hint="cs"/>
                <w:snapToGrid w:val="0"/>
                <w:sz w:val="20"/>
                <w:szCs w:val="22"/>
                <w:rtl/>
              </w:rPr>
              <w:t>*</w:t>
            </w:r>
            <w:r w:rsidRPr="00745B4B">
              <w:rPr>
                <w:rFonts w:ascii="Comic Sans MS" w:hAnsi="Comic Sans MS"/>
                <w:snapToGrid w:val="0"/>
                <w:sz w:val="20"/>
                <w:szCs w:val="22"/>
                <w:rtl/>
              </w:rPr>
              <w:t>השמדה או תקלה בבסיס נתונים</w:t>
            </w:r>
          </w:p>
        </w:tc>
        <w:tc>
          <w:tcPr>
            <w:tcW w:w="3756" w:type="dxa"/>
          </w:tcPr>
          <w:p w:rsidR="00745B4B" w:rsidRPr="00745B4B" w:rsidRDefault="00745B4B" w:rsidP="006F2C3F">
            <w:pPr>
              <w:pStyle w:val="Normal1"/>
              <w:spacing w:line="240" w:lineRule="atLeast"/>
              <w:ind w:left="0"/>
              <w:rPr>
                <w:rFonts w:ascii="Comic Sans MS" w:hAnsi="Comic Sans MS"/>
                <w:snapToGrid w:val="0"/>
                <w:sz w:val="20"/>
                <w:szCs w:val="22"/>
                <w:rtl/>
              </w:rPr>
            </w:pPr>
            <w:r w:rsidRPr="00745B4B">
              <w:rPr>
                <w:rFonts w:ascii="Comic Sans MS" w:hAnsi="Comic Sans MS"/>
                <w:snapToGrid w:val="0"/>
                <w:sz w:val="20"/>
                <w:szCs w:val="22"/>
                <w:rtl/>
              </w:rPr>
              <w:t>אחת לשנ</w:t>
            </w:r>
            <w:r w:rsidRPr="00745B4B">
              <w:rPr>
                <w:rFonts w:ascii="Comic Sans MS" w:hAnsi="Comic Sans MS" w:hint="cs"/>
                <w:snapToGrid w:val="0"/>
                <w:sz w:val="20"/>
                <w:szCs w:val="22"/>
                <w:rtl/>
              </w:rPr>
              <w:t>תיים</w:t>
            </w:r>
          </w:p>
        </w:tc>
      </w:tr>
    </w:tbl>
    <w:p w:rsidR="00745B4B" w:rsidRDefault="00745B4B" w:rsidP="00745B4B">
      <w:pPr>
        <w:rPr>
          <w:rFonts w:ascii="Comic Sans MS" w:hAnsi="Comic Sans MS" w:cs="David"/>
          <w:snapToGrid w:val="0"/>
          <w:sz w:val="20"/>
          <w:szCs w:val="22"/>
          <w:rtl/>
          <w:lang w:eastAsia="he-IL"/>
        </w:rPr>
      </w:pPr>
    </w:p>
    <w:p w:rsidR="00745B4B" w:rsidRPr="00745B4B" w:rsidRDefault="00745B4B" w:rsidP="00745B4B">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*השמדה או תקלה בבסיס הנתונים תחייב ביצוע שיחזור מסרטי הגיבוי מחשש לפגם בנתונים.</w:t>
      </w:r>
    </w:p>
    <w:p w:rsidR="00B23309" w:rsidRDefault="00745B4B" w:rsidP="003114E7">
      <w:pPr>
        <w:rPr>
          <w:rFonts w:ascii="Comic Sans MS" w:hAnsi="Comic Sans MS" w:cs="David"/>
          <w:snapToGrid w:val="0"/>
          <w:sz w:val="20"/>
          <w:szCs w:val="22"/>
          <w:rtl/>
          <w:lang w:eastAsia="he-IL"/>
        </w:rPr>
      </w:pPr>
      <w:r w:rsidRPr="00745B4B">
        <w:rPr>
          <w:rFonts w:ascii="Comic Sans MS" w:hAnsi="Comic Sans MS" w:cs="David" w:hint="cs"/>
          <w:snapToGrid w:val="0"/>
          <w:sz w:val="20"/>
          <w:szCs w:val="22"/>
          <w:rtl/>
          <w:lang w:eastAsia="he-IL"/>
        </w:rPr>
        <w:t>חשוב לציין כי בזמן השבתת המערכת, מחלקות שונות יהיו מושבתות ולא יוכלו להמשיך בעבודתן.</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3.5.1.1  התאוששות:</w:t>
      </w:r>
    </w:p>
    <w:p w:rsidR="003114E7" w:rsidRPr="003114E7" w:rsidRDefault="003114E7" w:rsidP="003114E7">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על המערכת לנהל רישום טרנזקציות מלא ולהיות מסוגלת לבצע התאוששות מלאה ע"י שיח</w:t>
      </w:r>
      <w:r>
        <w:rPr>
          <w:rFonts w:ascii="Comic Sans MS" w:hAnsi="Comic Sans MS" w:cs="David" w:hint="cs"/>
          <w:snapToGrid w:val="0"/>
          <w:sz w:val="20"/>
          <w:szCs w:val="22"/>
          <w:rtl/>
          <w:lang w:eastAsia="he-IL"/>
        </w:rPr>
        <w:t xml:space="preserve">זור פעולות לאחור תוך  5 דקות </w:t>
      </w:r>
      <w:r w:rsidRPr="003114E7">
        <w:rPr>
          <w:rFonts w:ascii="Comic Sans MS" w:hAnsi="Comic Sans MS" w:cs="David" w:hint="cs"/>
          <w:snapToGrid w:val="0"/>
          <w:sz w:val="20"/>
          <w:szCs w:val="22"/>
          <w:rtl/>
          <w:lang w:eastAsia="he-IL"/>
        </w:rPr>
        <w:t xml:space="preserve">. חשוב לבצע </w:t>
      </w:r>
      <w:r w:rsidRPr="003114E7">
        <w:rPr>
          <w:rFonts w:ascii="Comic Sans MS" w:hAnsi="Comic Sans MS" w:cs="David"/>
          <w:snapToGrid w:val="0"/>
          <w:sz w:val="20"/>
          <w:szCs w:val="22"/>
          <w:lang w:eastAsia="he-IL"/>
        </w:rPr>
        <w:t>Cascading Recovery</w:t>
      </w:r>
      <w:r w:rsidRPr="003114E7">
        <w:rPr>
          <w:rFonts w:ascii="Comic Sans MS" w:hAnsi="Comic Sans MS" w:cs="David" w:hint="cs"/>
          <w:snapToGrid w:val="0"/>
          <w:sz w:val="20"/>
          <w:szCs w:val="22"/>
          <w:rtl/>
          <w:lang w:eastAsia="he-IL"/>
        </w:rPr>
        <w:t xml:space="preserve"> עם מערכות אחרות כגון מערכות חיוב של חברות אשראי.</w:t>
      </w:r>
    </w:p>
    <w:p w:rsidR="003114E7" w:rsidRDefault="003114E7" w:rsidP="003114E7">
      <w:pPr>
        <w:rPr>
          <w:rFonts w:ascii="Comic Sans MS" w:hAnsi="Comic Sans MS" w:cs="David"/>
          <w:snapToGrid w:val="0"/>
          <w:sz w:val="20"/>
          <w:szCs w:val="22"/>
          <w:rtl/>
          <w:lang w:eastAsia="he-IL"/>
        </w:rPr>
      </w:pPr>
    </w:p>
    <w:p w:rsidR="003114E7" w:rsidRPr="003114E7" w:rsidRDefault="003114E7" w:rsidP="003114E7">
      <w:pPr>
        <w:rPr>
          <w:rFonts w:ascii="Comic Sans MS" w:hAnsi="Comic Sans MS" w:cs="David"/>
          <w:b/>
          <w:bCs/>
          <w:snapToGrid w:val="0"/>
          <w:sz w:val="20"/>
          <w:szCs w:val="22"/>
          <w:rtl/>
          <w:lang w:eastAsia="he-IL"/>
        </w:rPr>
      </w:pPr>
      <w:r w:rsidRPr="003114E7">
        <w:rPr>
          <w:rFonts w:ascii="Comic Sans MS" w:hAnsi="Comic Sans MS" w:cs="David" w:hint="cs"/>
          <w:b/>
          <w:bCs/>
          <w:snapToGrid w:val="0"/>
          <w:sz w:val="20"/>
          <w:szCs w:val="22"/>
          <w:rtl/>
          <w:lang w:eastAsia="he-IL"/>
        </w:rPr>
        <w:t>3.5.1.2  שרידות:</w:t>
      </w:r>
    </w:p>
    <w:p w:rsidR="003114E7" w:rsidRPr="003114E7" w:rsidRDefault="003114E7" w:rsidP="00F40590">
      <w:pPr>
        <w:rPr>
          <w:rFonts w:ascii="Comic Sans MS" w:hAnsi="Comic Sans MS" w:cs="David"/>
          <w:snapToGrid w:val="0"/>
          <w:sz w:val="20"/>
          <w:szCs w:val="22"/>
          <w:rtl/>
          <w:lang w:eastAsia="he-IL"/>
        </w:rPr>
      </w:pPr>
      <w:r w:rsidRPr="003114E7">
        <w:rPr>
          <w:rFonts w:ascii="Comic Sans MS" w:hAnsi="Comic Sans MS" w:cs="David" w:hint="cs"/>
          <w:snapToGrid w:val="0"/>
          <w:sz w:val="20"/>
          <w:szCs w:val="22"/>
          <w:rtl/>
          <w:lang w:eastAsia="he-IL"/>
        </w:rPr>
        <w:t>על המערכת להיות מסוגלת להתמודד עם הפסקות חשמל, עומסים בתקשורת, ריבוי משתמשים, עמידה בחבלות, רטיבות,אבק.</w:t>
      </w:r>
    </w:p>
    <w:p w:rsidR="003114E7" w:rsidRPr="00B23309" w:rsidRDefault="003114E7" w:rsidP="003114E7">
      <w:pPr>
        <w:rPr>
          <w:rtl/>
          <w:lang w:eastAsia="he-IL"/>
        </w:rPr>
      </w:pPr>
    </w:p>
    <w:p w:rsidR="007729A5" w:rsidRPr="00B23309" w:rsidRDefault="007729A5" w:rsidP="006F59EF">
      <w:pPr>
        <w:pStyle w:val="TOC1"/>
        <w:rPr>
          <w:rtl/>
        </w:rPr>
      </w:pPr>
      <w:r w:rsidRPr="00B23309">
        <w:rPr>
          <w:rFonts w:hint="cs"/>
          <w:rtl/>
        </w:rPr>
        <w:t xml:space="preserve">3.5.2   </w:t>
      </w:r>
      <w:bookmarkStart w:id="37" w:name="אבטחה_והרשאות"/>
      <w:r w:rsidR="00D57109" w:rsidRPr="00B23309">
        <w:rPr>
          <w:rFonts w:hint="cs"/>
          <w:rtl/>
        </w:rPr>
        <w:t>אבטחה והרשאות</w:t>
      </w:r>
      <w:bookmarkEnd w:id="37"/>
    </w:p>
    <w:p w:rsidR="00EB6498" w:rsidRPr="00EB6498" w:rsidRDefault="00EB6498" w:rsidP="00EB6498">
      <w:pPr>
        <w:tabs>
          <w:tab w:val="left" w:pos="885"/>
        </w:tabs>
        <w:rPr>
          <w:rFonts w:ascii="Comic Sans MS" w:hAnsi="Comic Sans MS" w:cs="David"/>
          <w:snapToGrid w:val="0"/>
          <w:sz w:val="20"/>
          <w:szCs w:val="22"/>
          <w:rtl/>
          <w:lang w:eastAsia="he-IL"/>
        </w:rPr>
      </w:pPr>
      <w:r w:rsidRPr="00EB6498">
        <w:rPr>
          <w:rFonts w:ascii="Comic Sans MS" w:hAnsi="Comic Sans MS" w:cs="David" w:hint="cs"/>
          <w:snapToGrid w:val="0"/>
          <w:sz w:val="20"/>
          <w:szCs w:val="22"/>
          <w:rtl/>
          <w:lang w:eastAsia="he-IL"/>
        </w:rPr>
        <w:t>המערכת תהיה רגישה ברמה בינונית בכל הנוגע לגישה פנים ארגונית. וברמה גבוהה בגישה של המערכת למערכת חיובי כרטיסי אשראי. בתוך הארגון ,בשלב ראשון, תהיה גישה לחלקי המערכת רק לעובדי הנהלת המחסן עם הרשאות המיוחדות להם, ולעובדי מחלקת הזמנות עם ההרשאות שהוק</w:t>
      </w:r>
      <w:r>
        <w:rPr>
          <w:rFonts w:ascii="Comic Sans MS" w:hAnsi="Comic Sans MS" w:cs="David" w:hint="cs"/>
          <w:snapToGrid w:val="0"/>
          <w:sz w:val="20"/>
          <w:szCs w:val="22"/>
          <w:rtl/>
          <w:lang w:eastAsia="he-IL"/>
        </w:rPr>
        <w:t>צו להם. בעתיד תבחן האפשרות של א</w:t>
      </w:r>
      <w:r w:rsidRPr="00EB6498">
        <w:rPr>
          <w:rFonts w:ascii="Comic Sans MS" w:hAnsi="Comic Sans MS" w:cs="David" w:hint="cs"/>
          <w:snapToGrid w:val="0"/>
          <w:sz w:val="20"/>
          <w:szCs w:val="22"/>
          <w:rtl/>
          <w:lang w:eastAsia="he-IL"/>
        </w:rPr>
        <w:t>פשור משתמשים ממחלקות נוספות במפעל.</w:t>
      </w:r>
    </w:p>
    <w:p w:rsidR="00EB6498" w:rsidRDefault="00EB6498" w:rsidP="00EB6498">
      <w:pPr>
        <w:pStyle w:val="BodyText"/>
        <w:rPr>
          <w:szCs w:val="22"/>
          <w:rtl/>
        </w:rPr>
      </w:pPr>
    </w:p>
    <w:p w:rsidR="00EB6498" w:rsidRDefault="00EB6498" w:rsidP="00EB6498">
      <w:pPr>
        <w:pStyle w:val="BodyText"/>
        <w:rPr>
          <w:szCs w:val="22"/>
        </w:rPr>
      </w:pPr>
      <w:r>
        <w:rPr>
          <w:rFonts w:hint="cs"/>
          <w:szCs w:val="22"/>
          <w:rtl/>
        </w:rPr>
        <w:t xml:space="preserve">להלן פירוט הדרישות ממנגנון האבטחה : </w:t>
      </w:r>
    </w:p>
    <w:p w:rsidR="00F95A19" w:rsidRDefault="00F95A19" w:rsidP="00EB6498">
      <w:pPr>
        <w:pStyle w:val="BodyText"/>
        <w:numPr>
          <w:ilvl w:val="0"/>
          <w:numId w:val="30"/>
        </w:numPr>
        <w:rPr>
          <w:szCs w:val="22"/>
          <w:rtl/>
        </w:rPr>
      </w:pPr>
      <w:r>
        <w:rPr>
          <w:szCs w:val="22"/>
          <w:rtl/>
        </w:rPr>
        <w:t>המידע במערכת יהיה מוגן ע"י מערכת הרשאות (במסגרתה יונפקו למשתמשים השונים כרטיסי זיהוי מגנטיים אשר יזהו אותם).</w:t>
      </w:r>
    </w:p>
    <w:p w:rsidR="00F95A19" w:rsidRDefault="00B23309" w:rsidP="00B23309">
      <w:pPr>
        <w:pStyle w:val="BodyText"/>
        <w:numPr>
          <w:ilvl w:val="0"/>
          <w:numId w:val="30"/>
        </w:numPr>
        <w:rPr>
          <w:szCs w:val="22"/>
        </w:rPr>
      </w:pPr>
      <w:r w:rsidRPr="00A40B70">
        <w:rPr>
          <w:rFonts w:hint="cs"/>
          <w:szCs w:val="22"/>
          <w:rtl/>
        </w:rPr>
        <w:t xml:space="preserve">לכל משתמש מורשה יוקצו שם משתמש וסיסמה ייחודיים. ולכל משתמש יקבע סוג ההרשאות עבורו. כמו כן יקבע מידור של הרשאות בין עובדי המחסן ובין עובדי </w:t>
      </w:r>
      <w:r>
        <w:rPr>
          <w:rFonts w:hint="cs"/>
          <w:szCs w:val="22"/>
          <w:rtl/>
        </w:rPr>
        <w:t xml:space="preserve">המכירות/ </w:t>
      </w:r>
      <w:r w:rsidRPr="00A40B70">
        <w:rPr>
          <w:rFonts w:hint="cs"/>
          <w:szCs w:val="22"/>
          <w:rtl/>
        </w:rPr>
        <w:t>הזמנות.</w:t>
      </w:r>
      <w:r>
        <w:rPr>
          <w:rFonts w:hint="cs"/>
          <w:szCs w:val="22"/>
          <w:rtl/>
        </w:rPr>
        <w:t xml:space="preserve"> </w:t>
      </w:r>
      <w:r w:rsidR="00F95A19">
        <w:rPr>
          <w:szCs w:val="22"/>
          <w:rtl/>
        </w:rPr>
        <w:t>משתמש לא יוכל להיכנס למערכת ולבצע בה פעולות ללא הרשאה מתאימה.</w:t>
      </w:r>
    </w:p>
    <w:p w:rsidR="00B23309" w:rsidRPr="00A40B70" w:rsidRDefault="00B23309" w:rsidP="00B23309">
      <w:pPr>
        <w:pStyle w:val="BodyText"/>
        <w:numPr>
          <w:ilvl w:val="0"/>
          <w:numId w:val="30"/>
        </w:numPr>
        <w:rPr>
          <w:szCs w:val="22"/>
          <w:rtl/>
        </w:rPr>
      </w:pPr>
      <w:r w:rsidRPr="00A40B70">
        <w:rPr>
          <w:rFonts w:hint="cs"/>
          <w:szCs w:val="22"/>
          <w:rtl/>
        </w:rPr>
        <w:t>בזמן הקלדת סיסמא, יופיעו כוכביות במקום התווים המוקלדים למניעת גילוי הסיסמה ע"י צופה אחר.</w:t>
      </w:r>
    </w:p>
    <w:p w:rsidR="00B23309" w:rsidRPr="00A40B70" w:rsidRDefault="00B23309" w:rsidP="00B23309">
      <w:pPr>
        <w:pStyle w:val="BodyText"/>
        <w:numPr>
          <w:ilvl w:val="0"/>
          <w:numId w:val="30"/>
        </w:numPr>
        <w:rPr>
          <w:szCs w:val="22"/>
          <w:rtl/>
        </w:rPr>
      </w:pPr>
      <w:r w:rsidRPr="00A40B70">
        <w:rPr>
          <w:rFonts w:hint="cs"/>
          <w:szCs w:val="22"/>
          <w:rtl/>
        </w:rPr>
        <w:t>הסיסמא תכיל לפחות 8 תווים ותחויב להכיל תווים וספרות כדי להקשות על פריצתה.</w:t>
      </w:r>
    </w:p>
    <w:p w:rsidR="00B23309" w:rsidRDefault="00B23309" w:rsidP="00B23309">
      <w:pPr>
        <w:pStyle w:val="BodyText"/>
        <w:numPr>
          <w:ilvl w:val="0"/>
          <w:numId w:val="30"/>
        </w:numPr>
        <w:rPr>
          <w:szCs w:val="22"/>
        </w:rPr>
      </w:pPr>
      <w:r w:rsidRPr="00A40B70">
        <w:rPr>
          <w:rFonts w:hint="cs"/>
          <w:szCs w:val="22"/>
          <w:rtl/>
        </w:rPr>
        <w:t>המערכת תנהל קובץ בקרה המתעד את רשימת הכניסה והיציאה של משתמשים במערכת כדי למנוע כניסת משתמש נוסף בעל אותו שם וסיסמא.</w:t>
      </w:r>
    </w:p>
    <w:p w:rsidR="000D1FCB" w:rsidRDefault="000D1FCB" w:rsidP="00B23309">
      <w:pPr>
        <w:pStyle w:val="BodyText"/>
        <w:numPr>
          <w:ilvl w:val="0"/>
          <w:numId w:val="30"/>
        </w:numPr>
        <w:rPr>
          <w:szCs w:val="22"/>
        </w:rPr>
      </w:pPr>
      <w:r>
        <w:rPr>
          <w:rFonts w:hint="cs"/>
          <w:szCs w:val="22"/>
          <w:rtl/>
        </w:rPr>
        <w:t>המערכת תצפין את הסיסמאות בקובץ מערכת מיוחד.</w:t>
      </w:r>
    </w:p>
    <w:p w:rsidR="000D1FCB" w:rsidRDefault="000D1FCB" w:rsidP="000D1FCB">
      <w:pPr>
        <w:pStyle w:val="BodyText"/>
        <w:numPr>
          <w:ilvl w:val="0"/>
          <w:numId w:val="30"/>
        </w:numPr>
        <w:rPr>
          <w:szCs w:val="22"/>
        </w:rPr>
      </w:pPr>
      <w:r>
        <w:rPr>
          <w:rFonts w:hint="cs"/>
          <w:szCs w:val="22"/>
          <w:rtl/>
        </w:rPr>
        <w:t xml:space="preserve">המערכת תשתמש ב שיטת הצפנה לפי פרוטוקול </w:t>
      </w:r>
      <w:r>
        <w:t>Needham-Schroeder</w:t>
      </w:r>
      <w:r>
        <w:rPr>
          <w:rFonts w:hint="cs"/>
          <w:szCs w:val="22"/>
          <w:rtl/>
        </w:rPr>
        <w:t xml:space="preserve">  .  </w:t>
      </w:r>
    </w:p>
    <w:p w:rsidR="00A40B70" w:rsidRDefault="00A40B70" w:rsidP="00A40B70">
      <w:pPr>
        <w:pStyle w:val="BodyText"/>
        <w:numPr>
          <w:ilvl w:val="0"/>
          <w:numId w:val="30"/>
        </w:numPr>
        <w:rPr>
          <w:szCs w:val="22"/>
        </w:rPr>
      </w:pPr>
      <w:r w:rsidRPr="00A40B70">
        <w:rPr>
          <w:rFonts w:hint="cs"/>
          <w:szCs w:val="22"/>
          <w:rtl/>
        </w:rPr>
        <w:t>מערכת החיוב של כרטסי אשראי תוגן באמצעים ובתקנים הנהוגים בשוק.</w:t>
      </w:r>
    </w:p>
    <w:p w:rsidR="00B23309" w:rsidRPr="00A40B70" w:rsidRDefault="00B23309" w:rsidP="00B23309">
      <w:pPr>
        <w:pStyle w:val="BodyText"/>
        <w:numPr>
          <w:ilvl w:val="0"/>
          <w:numId w:val="30"/>
        </w:numPr>
        <w:rPr>
          <w:szCs w:val="22"/>
        </w:rPr>
      </w:pPr>
      <w:r>
        <w:rPr>
          <w:rFonts w:hint="cs"/>
          <w:szCs w:val="22"/>
          <w:rtl/>
        </w:rPr>
        <w:t xml:space="preserve">כל סניף יוגן באמצעות </w:t>
      </w:r>
      <w:r>
        <w:rPr>
          <w:szCs w:val="22"/>
        </w:rPr>
        <w:t>Firewall</w:t>
      </w:r>
      <w:r>
        <w:rPr>
          <w:rFonts w:hint="cs"/>
          <w:szCs w:val="22"/>
          <w:rtl/>
        </w:rPr>
        <w:t xml:space="preserve">  שיותקן על גבי מערכת ההפעלה של השרתים. </w:t>
      </w:r>
    </w:p>
    <w:p w:rsidR="00A40B70" w:rsidRDefault="00B70001" w:rsidP="00A40B70">
      <w:pPr>
        <w:rPr>
          <w:rtl/>
        </w:rPr>
      </w:pPr>
      <w:r>
        <w:rPr>
          <w:rtl/>
        </w:rPr>
        <w:br w:type="page"/>
      </w:r>
    </w:p>
    <w:p w:rsidR="00A40B70" w:rsidRPr="00A40B70" w:rsidRDefault="00A40B70" w:rsidP="006F59EF">
      <w:pPr>
        <w:pStyle w:val="TOC1"/>
        <w:rPr>
          <w:rtl/>
        </w:rPr>
      </w:pPr>
      <w:r w:rsidRPr="00A40B70">
        <w:rPr>
          <w:rFonts w:hint="cs"/>
          <w:rtl/>
        </w:rPr>
        <w:lastRenderedPageBreak/>
        <w:t>3.5.2.1  -   הצלבות וחיתוכים :</w:t>
      </w:r>
    </w:p>
    <w:p w:rsidR="00A40B70" w:rsidRPr="00A40B70" w:rsidRDefault="00A40B70" w:rsidP="00A40B70">
      <w:pPr>
        <w:rPr>
          <w:rFonts w:ascii="Comic Sans MS" w:hAnsi="Comic Sans MS" w:cs="David"/>
          <w:snapToGrid w:val="0"/>
          <w:sz w:val="20"/>
          <w:szCs w:val="22"/>
          <w:rtl/>
          <w:lang w:eastAsia="he-IL"/>
        </w:rPr>
      </w:pPr>
      <w:r w:rsidRPr="00A40B70">
        <w:rPr>
          <w:rFonts w:ascii="Comic Sans MS" w:hAnsi="Comic Sans MS" w:cs="David" w:hint="cs"/>
          <w:snapToGrid w:val="0"/>
          <w:sz w:val="20"/>
          <w:szCs w:val="22"/>
          <w:rtl/>
          <w:lang w:eastAsia="he-IL"/>
        </w:rPr>
        <w:t xml:space="preserve">מקרא : </w:t>
      </w:r>
      <w:r w:rsidRPr="00A40B70">
        <w:rPr>
          <w:rFonts w:ascii="Comic Sans MS" w:hAnsi="Comic Sans MS" w:cs="David" w:hint="cs"/>
          <w:snapToGrid w:val="0"/>
          <w:sz w:val="20"/>
          <w:szCs w:val="22"/>
          <w:lang w:eastAsia="he-IL"/>
        </w:rPr>
        <w:t>R</w:t>
      </w:r>
      <w:r w:rsidRPr="00A40B70">
        <w:rPr>
          <w:rFonts w:ascii="Comic Sans MS" w:hAnsi="Comic Sans MS" w:cs="David" w:hint="cs"/>
          <w:snapToGrid w:val="0"/>
          <w:sz w:val="20"/>
          <w:szCs w:val="22"/>
          <w:rtl/>
          <w:lang w:eastAsia="he-IL"/>
        </w:rPr>
        <w:t xml:space="preserve">- קריאה, </w:t>
      </w:r>
      <w:r w:rsidRPr="00A40B70">
        <w:rPr>
          <w:rFonts w:ascii="Comic Sans MS" w:hAnsi="Comic Sans MS" w:cs="David" w:hint="cs"/>
          <w:snapToGrid w:val="0"/>
          <w:sz w:val="20"/>
          <w:szCs w:val="22"/>
          <w:lang w:eastAsia="he-IL"/>
        </w:rPr>
        <w:t>W</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כתיבה, </w:t>
      </w:r>
      <w:r w:rsidRPr="00A40B70">
        <w:rPr>
          <w:rFonts w:ascii="Comic Sans MS" w:hAnsi="Comic Sans MS" w:cs="David" w:hint="cs"/>
          <w:snapToGrid w:val="0"/>
          <w:sz w:val="20"/>
          <w:szCs w:val="22"/>
          <w:lang w:eastAsia="he-IL"/>
        </w:rPr>
        <w:t>X</w:t>
      </w:r>
      <w:r w:rsidRPr="00A40B70">
        <w:rPr>
          <w:rFonts w:ascii="Comic Sans MS" w:hAnsi="Comic Sans MS" w:cs="David" w:hint="cs"/>
          <w:snapToGrid w:val="0"/>
          <w:sz w:val="20"/>
          <w:szCs w:val="22"/>
          <w:rtl/>
          <w:lang w:eastAsia="he-IL"/>
        </w:rPr>
        <w:t xml:space="preserve"> </w:t>
      </w:r>
      <w:r w:rsidRPr="00A40B70">
        <w:rPr>
          <w:rFonts w:ascii="Comic Sans MS" w:hAnsi="Comic Sans MS" w:cs="David"/>
          <w:snapToGrid w:val="0"/>
          <w:sz w:val="20"/>
          <w:szCs w:val="22"/>
          <w:rtl/>
          <w:lang w:eastAsia="he-IL"/>
        </w:rPr>
        <w:t>–</w:t>
      </w:r>
      <w:r w:rsidRPr="00A40B70">
        <w:rPr>
          <w:rFonts w:ascii="Comic Sans MS" w:hAnsi="Comic Sans MS" w:cs="David" w:hint="cs"/>
          <w:snapToGrid w:val="0"/>
          <w:sz w:val="20"/>
          <w:szCs w:val="22"/>
          <w:rtl/>
          <w:lang w:eastAsia="he-IL"/>
        </w:rPr>
        <w:t xml:space="preserve"> הפעלה, 0 - כלום</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 xml:space="preserve">משתמשים / תת מערכות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 xml:space="preserve">עובד מחסן </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הזמנות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0</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 ניהול 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lang w:eastAsia="he-IL"/>
              </w:rPr>
              <w:t>RW</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0</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R</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תת מערכת</w:t>
            </w:r>
          </w:p>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שאילתות והפקת דוחות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snapToGrid w:val="0"/>
                <w:sz w:val="20"/>
                <w:szCs w:val="22"/>
                <w:lang w:eastAsia="he-IL"/>
              </w:rPr>
              <w:t>X</w:t>
            </w:r>
          </w:p>
        </w:tc>
      </w:tr>
    </w:tbl>
    <w:p w:rsidR="00A40B70" w:rsidRPr="00A40B70" w:rsidRDefault="00A40B70" w:rsidP="00A40B70">
      <w:pPr>
        <w:rPr>
          <w:rFonts w:ascii="Comic Sans MS" w:hAnsi="Comic Sans MS" w:cs="David"/>
          <w:snapToGrid w:val="0"/>
          <w:sz w:val="20"/>
          <w:szCs w:val="22"/>
          <w:rtl/>
          <w:lang w:eastAsia="he-IL"/>
        </w:rPr>
      </w:pPr>
    </w:p>
    <w:p w:rsidR="00B23309" w:rsidRPr="00A40B70" w:rsidRDefault="00B23309" w:rsidP="00B23309">
      <w:pPr>
        <w:rPr>
          <w:rFonts w:ascii="Comic Sans MS" w:hAnsi="Comic Sans MS" w:cs="David"/>
          <w:snapToGrid w:val="0"/>
          <w:sz w:val="20"/>
          <w:szCs w:val="22"/>
          <w:rtl/>
          <w:lang w:eastAsia="he-IL"/>
        </w:rPr>
      </w:pPr>
      <w:bookmarkStart w:id="38" w:name="_Toc95878777"/>
      <w:r>
        <w:rPr>
          <w:rFonts w:ascii="Comic Sans MS" w:hAnsi="Comic Sans MS" w:cs="David" w:hint="cs"/>
          <w:snapToGrid w:val="0"/>
          <w:sz w:val="20"/>
          <w:szCs w:val="22"/>
          <w:rtl/>
          <w:lang w:eastAsia="he-IL"/>
        </w:rPr>
        <w:t xml:space="preserve">מקרא : + יש הרשאה    ,  -   אין הרשאה  </w:t>
      </w:r>
    </w:p>
    <w:p w:rsidR="00B23309" w:rsidRDefault="00B23309" w:rsidP="00A40B70">
      <w:pPr>
        <w:rPr>
          <w:rFonts w:ascii="Comic Sans MS" w:hAnsi="Comic Sans MS" w:cs="David"/>
          <w:b/>
          <w:bCs/>
          <w:snapToGrid w:val="0"/>
          <w:sz w:val="20"/>
          <w:szCs w:val="22"/>
          <w:rtl/>
          <w:lang w:eastAsia="he-IL"/>
        </w:rPr>
      </w:pPr>
    </w:p>
    <w:p w:rsidR="00A40B70" w:rsidRPr="00A40B70" w:rsidRDefault="00A40B70" w:rsidP="00A40B70">
      <w:pPr>
        <w:rPr>
          <w:rFonts w:ascii="Comic Sans MS" w:hAnsi="Comic Sans MS" w:cs="David"/>
          <w:b/>
          <w:bCs/>
          <w:snapToGrid w:val="0"/>
          <w:sz w:val="20"/>
          <w:szCs w:val="22"/>
          <w:rtl/>
          <w:lang w:eastAsia="he-IL"/>
        </w:rPr>
      </w:pPr>
      <w:r w:rsidRPr="00A40B70">
        <w:rPr>
          <w:rFonts w:ascii="Comic Sans MS" w:hAnsi="Comic Sans MS" w:cs="David" w:hint="cs"/>
          <w:b/>
          <w:bCs/>
          <w:snapToGrid w:val="0"/>
          <w:sz w:val="20"/>
          <w:szCs w:val="22"/>
          <w:rtl/>
          <w:lang w:eastAsia="he-IL"/>
        </w:rPr>
        <w:t>משתמשים / תהליכים</w:t>
      </w:r>
      <w:bookmarkEnd w:id="3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154"/>
        <w:gridCol w:w="2154"/>
        <w:gridCol w:w="2154"/>
      </w:tblGrid>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מחסן</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מכירות הזמנות</w:t>
            </w:r>
          </w:p>
        </w:tc>
        <w:tc>
          <w:tcPr>
            <w:tcW w:w="215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עובד הנהלה</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חיפוש חשבונית</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מוצר למלאי</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מוצר מהמלאי</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הוספת ספק</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גריעת ספק</w:t>
            </w:r>
          </w:p>
        </w:tc>
        <w:tc>
          <w:tcPr>
            <w:tcW w:w="2154" w:type="dxa"/>
          </w:tcPr>
          <w:p w:rsidR="00A40B70" w:rsidRPr="009C05B4" w:rsidRDefault="00A40B70" w:rsidP="00A40B70">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ביצוע שאילתא</w:t>
            </w:r>
            <w:r w:rsidR="00B23309" w:rsidRPr="009C05B4">
              <w:rPr>
                <w:rFonts w:ascii="Comic Sans MS" w:hAnsi="Comic Sans MS" w:cs="David" w:hint="cs"/>
                <w:snapToGrid w:val="0"/>
                <w:sz w:val="20"/>
                <w:szCs w:val="22"/>
                <w:rtl/>
                <w:lang w:eastAsia="he-IL"/>
              </w:rPr>
              <w:t xml:space="preserve"> </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r w:rsidR="00A40B70" w:rsidRPr="009C05B4" w:rsidTr="009C05B4">
        <w:tc>
          <w:tcPr>
            <w:tcW w:w="2394" w:type="dxa"/>
            <w:shd w:val="pct10" w:color="auto" w:fill="auto"/>
          </w:tcPr>
          <w:p w:rsidR="00A40B70" w:rsidRPr="009C05B4" w:rsidRDefault="00A40B70" w:rsidP="001024B8">
            <w:pPr>
              <w:rPr>
                <w:rFonts w:ascii="Comic Sans MS" w:hAnsi="Comic Sans MS" w:cs="David"/>
                <w:snapToGrid w:val="0"/>
                <w:sz w:val="20"/>
                <w:szCs w:val="22"/>
                <w:rtl/>
                <w:lang w:eastAsia="he-IL"/>
              </w:rPr>
            </w:pPr>
            <w:r w:rsidRPr="009C05B4">
              <w:rPr>
                <w:rFonts w:ascii="Comic Sans MS" w:hAnsi="Comic Sans MS" w:cs="David" w:hint="cs"/>
                <w:snapToGrid w:val="0"/>
                <w:sz w:val="20"/>
                <w:szCs w:val="22"/>
                <w:rtl/>
                <w:lang w:eastAsia="he-IL"/>
              </w:rPr>
              <w:t>הפקת דוח</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c>
          <w:tcPr>
            <w:tcW w:w="2154" w:type="dxa"/>
          </w:tcPr>
          <w:p w:rsidR="00A40B70" w:rsidRPr="009C05B4" w:rsidRDefault="00A40B70" w:rsidP="001024B8">
            <w:pPr>
              <w:rPr>
                <w:rFonts w:ascii="Comic Sans MS" w:hAnsi="Comic Sans MS" w:cs="David"/>
                <w:snapToGrid w:val="0"/>
                <w:sz w:val="20"/>
                <w:szCs w:val="22"/>
                <w:lang w:eastAsia="he-IL"/>
              </w:rPr>
            </w:pPr>
            <w:r w:rsidRPr="009C05B4">
              <w:rPr>
                <w:rFonts w:ascii="Comic Sans MS" w:hAnsi="Comic Sans MS" w:cs="David" w:hint="cs"/>
                <w:snapToGrid w:val="0"/>
                <w:sz w:val="20"/>
                <w:szCs w:val="22"/>
                <w:rtl/>
                <w:lang w:eastAsia="he-IL"/>
              </w:rPr>
              <w:t>+</w:t>
            </w:r>
          </w:p>
        </w:tc>
      </w:tr>
    </w:tbl>
    <w:p w:rsidR="00A40B70" w:rsidRPr="00A40B70" w:rsidRDefault="00A40B70" w:rsidP="00A40B70">
      <w:pPr>
        <w:rPr>
          <w:rFonts w:ascii="Comic Sans MS" w:hAnsi="Comic Sans MS" w:cs="David"/>
          <w:snapToGrid w:val="0"/>
          <w:sz w:val="20"/>
          <w:szCs w:val="22"/>
          <w:rtl/>
          <w:lang w:eastAsia="he-IL"/>
        </w:rPr>
      </w:pPr>
    </w:p>
    <w:p w:rsidR="00F95A19" w:rsidRDefault="00F95A19" w:rsidP="00D57109">
      <w:pPr>
        <w:rPr>
          <w:rFonts w:ascii="Comic Sans MS" w:hAnsi="Comic Sans MS" w:cs="David"/>
          <w:b/>
          <w:bCs/>
          <w:color w:val="000000"/>
          <w:szCs w:val="30"/>
          <w:rtl/>
        </w:rPr>
      </w:pPr>
    </w:p>
    <w:p w:rsidR="007729A5" w:rsidRDefault="007729A5" w:rsidP="00D57109">
      <w:pPr>
        <w:rPr>
          <w:rFonts w:ascii="Comic Sans MS" w:hAnsi="Comic Sans MS" w:cs="David"/>
          <w:b/>
          <w:bCs/>
          <w:color w:val="000000"/>
          <w:szCs w:val="30"/>
          <w:rtl/>
        </w:rPr>
      </w:pPr>
      <w:r w:rsidRPr="00E5279E">
        <w:rPr>
          <w:rFonts w:ascii="Comic Sans MS" w:hAnsi="Comic Sans MS" w:cs="David" w:hint="cs"/>
          <w:b/>
          <w:bCs/>
          <w:color w:val="000000"/>
          <w:szCs w:val="30"/>
          <w:rtl/>
        </w:rPr>
        <w:t>3.</w:t>
      </w:r>
      <w:r>
        <w:rPr>
          <w:rFonts w:ascii="Comic Sans MS" w:hAnsi="Comic Sans MS" w:cs="David" w:hint="cs"/>
          <w:b/>
          <w:bCs/>
          <w:color w:val="000000"/>
          <w:szCs w:val="30"/>
          <w:rtl/>
        </w:rPr>
        <w:t>5</w:t>
      </w:r>
      <w:r w:rsidRPr="00E5279E">
        <w:rPr>
          <w:rFonts w:ascii="Comic Sans MS" w:hAnsi="Comic Sans MS" w:cs="David" w:hint="cs"/>
          <w:b/>
          <w:bCs/>
          <w:color w:val="000000"/>
          <w:szCs w:val="30"/>
          <w:rtl/>
        </w:rPr>
        <w:t>.</w:t>
      </w:r>
      <w:r w:rsidR="00D57109">
        <w:rPr>
          <w:rFonts w:ascii="Comic Sans MS" w:hAnsi="Comic Sans MS" w:cs="David" w:hint="cs"/>
          <w:b/>
          <w:bCs/>
          <w:color w:val="000000"/>
          <w:szCs w:val="30"/>
          <w:rtl/>
        </w:rPr>
        <w:t>3</w:t>
      </w:r>
      <w:r w:rsidRPr="00E5279E">
        <w:rPr>
          <w:rFonts w:ascii="Comic Sans MS" w:hAnsi="Comic Sans MS" w:cs="David" w:hint="cs"/>
          <w:b/>
          <w:bCs/>
          <w:color w:val="000000"/>
          <w:szCs w:val="30"/>
          <w:rtl/>
        </w:rPr>
        <w:t xml:space="preserve"> </w:t>
      </w:r>
      <w:r>
        <w:rPr>
          <w:rFonts w:ascii="Comic Sans MS" w:hAnsi="Comic Sans MS" w:cs="David" w:hint="cs"/>
          <w:b/>
          <w:bCs/>
          <w:color w:val="000000"/>
          <w:szCs w:val="30"/>
          <w:rtl/>
        </w:rPr>
        <w:t xml:space="preserve">  </w:t>
      </w:r>
      <w:bookmarkStart w:id="39" w:name="תחזוקתיות"/>
      <w:r w:rsidR="00D57109">
        <w:rPr>
          <w:rFonts w:ascii="Comic Sans MS" w:hAnsi="Comic Sans MS" w:cs="David" w:hint="cs"/>
          <w:b/>
          <w:bCs/>
          <w:color w:val="000000"/>
          <w:szCs w:val="30"/>
          <w:rtl/>
        </w:rPr>
        <w:t>תחזוקתיות</w:t>
      </w:r>
      <w:bookmarkEnd w:id="39"/>
    </w:p>
    <w:p w:rsidR="00BE2C37" w:rsidRPr="00BE2C37" w:rsidRDefault="00BE2C37" w:rsidP="00BE2C37">
      <w:pPr>
        <w:spacing w:before="75"/>
        <w:ind w:right="150"/>
        <w:rPr>
          <w:rFonts w:ascii="Comic Sans MS" w:hAnsi="Comic Sans MS" w:cs="David"/>
          <w:snapToGrid w:val="0"/>
          <w:sz w:val="20"/>
          <w:szCs w:val="22"/>
          <w:rtl/>
          <w:lang w:eastAsia="he-IL"/>
        </w:rPr>
      </w:pPr>
      <w:r w:rsidRPr="00BE2C37">
        <w:rPr>
          <w:rFonts w:ascii="Comic Sans MS" w:hAnsi="Comic Sans MS" w:cs="David"/>
          <w:snapToGrid w:val="0"/>
          <w:sz w:val="20"/>
          <w:szCs w:val="22"/>
          <w:rtl/>
          <w:lang w:eastAsia="he-IL"/>
        </w:rPr>
        <w:t>תהליכי תחזוקת המערכת והתוכנה נועדו לטפל בשינויים, הסבות והתאמות כפי ש</w:t>
      </w:r>
      <w:r>
        <w:rPr>
          <w:rFonts w:ascii="Comic Sans MS" w:hAnsi="Comic Sans MS" w:cs="David" w:hint="cs"/>
          <w:snapToGrid w:val="0"/>
          <w:sz w:val="20"/>
          <w:szCs w:val="22"/>
          <w:rtl/>
          <w:lang w:eastAsia="he-IL"/>
        </w:rPr>
        <w:t xml:space="preserve">יידרש  </w:t>
      </w:r>
      <w:r w:rsidRPr="00BE2C37">
        <w:rPr>
          <w:rFonts w:ascii="Comic Sans MS" w:hAnsi="Comic Sans MS" w:cs="David"/>
          <w:snapToGrid w:val="0"/>
          <w:sz w:val="20"/>
          <w:szCs w:val="22"/>
          <w:rtl/>
          <w:lang w:eastAsia="he-IL"/>
        </w:rPr>
        <w:t xml:space="preserve">ע"י </w:t>
      </w:r>
      <w:r>
        <w:rPr>
          <w:rFonts w:ascii="Comic Sans MS" w:hAnsi="Comic Sans MS" w:cs="David" w:hint="cs"/>
          <w:snapToGrid w:val="0"/>
          <w:sz w:val="20"/>
          <w:szCs w:val="22"/>
          <w:rtl/>
          <w:lang w:eastAsia="he-IL"/>
        </w:rPr>
        <w:t xml:space="preserve"> מזמין המערכת</w:t>
      </w:r>
      <w:r w:rsidRPr="00BE2C37">
        <w:rPr>
          <w:rFonts w:ascii="Comic Sans MS" w:hAnsi="Comic Sans MS" w:cs="David"/>
          <w:snapToGrid w:val="0"/>
          <w:sz w:val="20"/>
          <w:szCs w:val="22"/>
          <w:rtl/>
          <w:lang w:eastAsia="he-IL"/>
        </w:rPr>
        <w:t>. המקור לשינויים יכול לנבוע מתקלות או דרישות לשיפורים מסוגים שונים.</w:t>
      </w:r>
      <w:r w:rsidR="00C97E41">
        <w:rPr>
          <w:rFonts w:ascii="Comic Sans MS" w:hAnsi="Comic Sans MS" w:cs="David" w:hint="cs"/>
          <w:snapToGrid w:val="0"/>
          <w:sz w:val="20"/>
          <w:szCs w:val="22"/>
          <w:rtl/>
          <w:lang w:eastAsia="he-IL"/>
        </w:rPr>
        <w:t xml:space="preserve"> </w:t>
      </w:r>
    </w:p>
    <w:p w:rsidR="003443DC" w:rsidRDefault="003443DC" w:rsidP="003443DC">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1.  </w:t>
      </w:r>
      <w:r w:rsidR="00165F1A" w:rsidRPr="003443DC">
        <w:rPr>
          <w:rFonts w:ascii="Comic Sans MS" w:hAnsi="Comic Sans MS" w:cs="David" w:hint="cs"/>
          <w:snapToGrid w:val="0"/>
          <w:sz w:val="20"/>
          <w:szCs w:val="22"/>
          <w:rtl/>
          <w:lang w:eastAsia="he-IL"/>
        </w:rPr>
        <w:t xml:space="preserve">מערכת </w:t>
      </w:r>
      <w:r w:rsidR="00165F1A" w:rsidRPr="003443DC">
        <w:rPr>
          <w:rFonts w:ascii="Comic Sans MS" w:hAnsi="Comic Sans MS" w:cs="David"/>
          <w:snapToGrid w:val="0"/>
          <w:sz w:val="20"/>
          <w:szCs w:val="22"/>
          <w:lang w:eastAsia="he-IL"/>
        </w:rPr>
        <w:t xml:space="preserve">W.I.M.S </w:t>
      </w:r>
      <w:r w:rsidR="00561AEB" w:rsidRPr="003443DC">
        <w:rPr>
          <w:rFonts w:ascii="Comic Sans MS" w:hAnsi="Comic Sans MS" w:cs="David" w:hint="cs"/>
          <w:snapToGrid w:val="0"/>
          <w:sz w:val="20"/>
          <w:szCs w:val="22"/>
          <w:rtl/>
          <w:lang w:eastAsia="he-IL"/>
        </w:rPr>
        <w:t xml:space="preserve">  תהיה מחולקת </w:t>
      </w:r>
      <w:r w:rsidR="00165F1A" w:rsidRPr="003443DC">
        <w:rPr>
          <w:rFonts w:ascii="Comic Sans MS" w:hAnsi="Comic Sans MS" w:cs="David" w:hint="cs"/>
          <w:snapToGrid w:val="0"/>
          <w:sz w:val="20"/>
          <w:szCs w:val="22"/>
          <w:rtl/>
          <w:lang w:eastAsia="he-IL"/>
        </w:rPr>
        <w:t xml:space="preserve">למודולים העוסקים באספקטים השונים של ניהול המחסן. </w:t>
      </w:r>
      <w:r>
        <w:rPr>
          <w:rFonts w:ascii="Comic Sans MS" w:hAnsi="Comic Sans MS" w:cs="David" w:hint="cs"/>
          <w:snapToGrid w:val="0"/>
          <w:sz w:val="20"/>
          <w:szCs w:val="22"/>
          <w:rtl/>
          <w:lang w:eastAsia="he-IL"/>
        </w:rPr>
        <w:t>יש לתכנן ולעצב  את המערכת  ל</w:t>
      </w:r>
      <w:r w:rsidR="00561AEB" w:rsidRPr="003443DC">
        <w:rPr>
          <w:rFonts w:ascii="Comic Sans MS" w:hAnsi="Comic Sans MS" w:cs="David" w:hint="cs"/>
          <w:snapToGrid w:val="0"/>
          <w:sz w:val="20"/>
          <w:szCs w:val="22"/>
          <w:rtl/>
          <w:lang w:eastAsia="he-IL"/>
        </w:rPr>
        <w:t>מודולים שונים</w:t>
      </w:r>
      <w:r w:rsidR="00DB1337">
        <w:rPr>
          <w:rFonts w:ascii="Comic Sans MS" w:hAnsi="Comic Sans MS" w:cs="David" w:hint="cs"/>
          <w:snapToGrid w:val="0"/>
          <w:sz w:val="20"/>
          <w:szCs w:val="22"/>
          <w:rtl/>
          <w:lang w:eastAsia="he-IL"/>
        </w:rPr>
        <w:t xml:space="preserve"> שהקשר ביניהם רופף </w:t>
      </w:r>
      <w:r w:rsidR="00561AEB" w:rsidRPr="003443DC">
        <w:rPr>
          <w:rFonts w:ascii="Comic Sans MS" w:hAnsi="Comic Sans MS" w:cs="David" w:hint="cs"/>
          <w:snapToGrid w:val="0"/>
          <w:sz w:val="20"/>
          <w:szCs w:val="22"/>
          <w:rtl/>
          <w:lang w:eastAsia="he-IL"/>
        </w:rPr>
        <w:t>:</w:t>
      </w:r>
      <w:r>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ניהול מלאי , ניהול הזמנות , ניהול ספקים, הפקת דו"חות ומכירה ללקוחות.</w:t>
      </w:r>
      <w:r w:rsidR="00DB1337">
        <w:rPr>
          <w:rFonts w:ascii="Comic Sans MS" w:hAnsi="Comic Sans MS" w:cs="David" w:hint="cs"/>
          <w:snapToGrid w:val="0"/>
          <w:sz w:val="20"/>
          <w:szCs w:val="22"/>
          <w:rtl/>
          <w:lang w:eastAsia="he-IL"/>
        </w:rPr>
        <w:t xml:space="preserve"> </w:t>
      </w:r>
      <w:r w:rsidR="00561AEB" w:rsidRPr="003443DC">
        <w:rPr>
          <w:rFonts w:ascii="Comic Sans MS" w:hAnsi="Comic Sans MS" w:cs="David" w:hint="cs"/>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B1337">
        <w:rPr>
          <w:rFonts w:ascii="Comic Sans MS" w:hAnsi="Comic Sans MS" w:cs="David" w:hint="cs"/>
          <w:snapToGrid w:val="0"/>
          <w:sz w:val="20"/>
          <w:szCs w:val="22"/>
          <w:rtl/>
          <w:lang w:eastAsia="he-IL"/>
        </w:rPr>
        <w:t xml:space="preserve"> </w:t>
      </w:r>
    </w:p>
    <w:p w:rsidR="00DB1337" w:rsidRDefault="003443DC" w:rsidP="00561AEB">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2.  </w:t>
      </w:r>
      <w:r w:rsidR="00DB1337">
        <w:rPr>
          <w:rFonts w:ascii="Comic Sans MS" w:hAnsi="Comic Sans MS" w:cs="David" w:hint="cs"/>
          <w:snapToGrid w:val="0"/>
          <w:sz w:val="20"/>
          <w:szCs w:val="22"/>
          <w:rtl/>
          <w:lang w:eastAsia="he-IL"/>
        </w:rPr>
        <w:t xml:space="preserve">לכל רכיב תוכנה במערכת יוגדרו ממשקים ברורים ומתועדים . </w:t>
      </w:r>
    </w:p>
    <w:p w:rsidR="00C97E41" w:rsidRDefault="00C97E41" w:rsidP="00C97E41">
      <w:pPr>
        <w:spacing w:before="75"/>
        <w:ind w:right="15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3.  על מעצבי המערכת לתכנן ולגבש מדיניות לתחזוקה על פי נוהל מוכר ובתיאום עם מזמין המערכת. </w:t>
      </w:r>
    </w:p>
    <w:p w:rsidR="007E4590" w:rsidRDefault="007E4590" w:rsidP="00561AEB">
      <w:pPr>
        <w:spacing w:before="75"/>
        <w:ind w:right="150"/>
        <w:rPr>
          <w:rFonts w:ascii="Comic Sans MS" w:hAnsi="Comic Sans MS" w:cs="David"/>
          <w:snapToGrid w:val="0"/>
          <w:sz w:val="20"/>
          <w:szCs w:val="22"/>
          <w:rtl/>
          <w:lang w:eastAsia="he-IL"/>
        </w:rPr>
      </w:pPr>
    </w:p>
    <w:p w:rsidR="00EE4217" w:rsidRPr="00A27205" w:rsidRDefault="00EE4217" w:rsidP="00EE4217">
      <w:pPr>
        <w:numPr>
          <w:ilvl w:val="1"/>
          <w:numId w:val="2"/>
        </w:numPr>
        <w:rPr>
          <w:rFonts w:ascii="Comic Sans MS" w:hAnsi="Comic Sans MS" w:cs="David"/>
          <w:b/>
          <w:bCs/>
          <w:color w:val="000000"/>
          <w:szCs w:val="30"/>
        </w:rPr>
      </w:pPr>
      <w:bookmarkStart w:id="40" w:name="דרישות_ספציפיות_נוספות"/>
      <w:r w:rsidRPr="00A27205">
        <w:rPr>
          <w:rFonts w:ascii="Comic Sans MS" w:hAnsi="Comic Sans MS" w:cs="David" w:hint="cs"/>
          <w:b/>
          <w:bCs/>
          <w:color w:val="000000"/>
          <w:szCs w:val="30"/>
          <w:rtl/>
        </w:rPr>
        <w:t xml:space="preserve">דרישות ספציפיות נוספות </w:t>
      </w:r>
      <w:bookmarkEnd w:id="40"/>
    </w:p>
    <w:p w:rsidR="00EE4217" w:rsidRPr="00A27205" w:rsidRDefault="00EE4217" w:rsidP="00EE4217">
      <w:pPr>
        <w:rPr>
          <w:rFonts w:ascii="Comic Sans MS" w:hAnsi="Comic Sans MS" w:cs="David"/>
          <w:b/>
          <w:bCs/>
          <w:color w:val="000000"/>
          <w:szCs w:val="30"/>
          <w:rtl/>
        </w:rPr>
      </w:pPr>
    </w:p>
    <w:p w:rsidR="00EE4217" w:rsidRPr="00EB6498" w:rsidRDefault="00F34AAA" w:rsidP="00561DBB">
      <w:pPr>
        <w:rPr>
          <w:rFonts w:ascii="Comic Sans MS" w:hAnsi="Comic Sans MS" w:cs="David"/>
          <w:i/>
          <w:iCs/>
          <w:snapToGrid w:val="0"/>
          <w:sz w:val="20"/>
          <w:szCs w:val="22"/>
          <w:rtl/>
          <w:lang w:eastAsia="he-IL"/>
        </w:rPr>
      </w:pPr>
      <w:r>
        <w:rPr>
          <w:rStyle w:val="Strong"/>
          <w:rFonts w:hint="cs"/>
          <w:color w:val="333333"/>
          <w:rtl/>
        </w:rPr>
        <w:t xml:space="preserve">3.6.1  </w:t>
      </w:r>
      <w:r w:rsidR="00561DBB">
        <w:rPr>
          <w:rStyle w:val="Strong"/>
          <w:rFonts w:hint="cs"/>
          <w:color w:val="333333"/>
          <w:rtl/>
        </w:rPr>
        <w:t xml:space="preserve">מדפסת / </w:t>
      </w:r>
      <w:r w:rsidR="00561DBB">
        <w:rPr>
          <w:rStyle w:val="Strong"/>
          <w:color w:val="333333"/>
          <w:rtl/>
        </w:rPr>
        <w:t>פקס אינטגר</w:t>
      </w:r>
      <w:r w:rsidR="00561DBB">
        <w:rPr>
          <w:rStyle w:val="Strong"/>
          <w:rFonts w:hint="cs"/>
          <w:color w:val="333333"/>
          <w:rtl/>
        </w:rPr>
        <w:t>א</w:t>
      </w:r>
      <w:r w:rsidR="00561DBB">
        <w:rPr>
          <w:rStyle w:val="Strong"/>
          <w:color w:val="333333"/>
          <w:rtl/>
        </w:rPr>
        <w:t>לי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צריכה לאפשר </w:t>
      </w:r>
      <w:r w:rsidR="00561DBB" w:rsidRPr="00EB6498">
        <w:rPr>
          <w:rFonts w:ascii="Comic Sans MS" w:hAnsi="Comic Sans MS" w:cs="David"/>
          <w:snapToGrid w:val="0"/>
          <w:sz w:val="20"/>
          <w:szCs w:val="22"/>
          <w:rtl/>
          <w:lang w:eastAsia="he-IL"/>
        </w:rPr>
        <w:t>לשלוח כל מסמך, דוח או קטע של דוח לפקס</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של הנמען ישירות מהתוכנה. המערכת מאפשרת לך להחליט האם להדפיס את המסמך או הדוח</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rtl/>
          <w:lang w:eastAsia="he-IL"/>
        </w:rPr>
        <w:t>האם לשמור אותו בקובץ או שמא לשלוח ישירות לנמען באמצעות שרת פקסים</w:t>
      </w:r>
      <w:r w:rsidR="00561DBB" w:rsidRPr="00EB6498">
        <w:rPr>
          <w:rFonts w:ascii="Comic Sans MS" w:hAnsi="Comic Sans MS" w:cs="David" w:hint="cs"/>
          <w:snapToGrid w:val="0"/>
          <w:sz w:val="20"/>
          <w:szCs w:val="22"/>
          <w:rtl/>
          <w:lang w:eastAsia="he-IL"/>
        </w:rPr>
        <w:t>.</w:t>
      </w:r>
      <w:r w:rsidR="00561DBB" w:rsidRPr="00EB6498">
        <w:rPr>
          <w:rFonts w:ascii="Comic Sans MS" w:hAnsi="Comic Sans MS" w:cs="David"/>
          <w:snapToGrid w:val="0"/>
          <w:sz w:val="20"/>
          <w:szCs w:val="22"/>
          <w:lang w:eastAsia="he-IL"/>
        </w:rPr>
        <w:t xml:space="preserve"> </w:t>
      </w:r>
      <w:r w:rsidR="00561DBB" w:rsidRPr="00EB6498">
        <w:rPr>
          <w:rFonts w:ascii="Comic Sans MS" w:hAnsi="Comic Sans MS" w:cs="David"/>
          <w:snapToGrid w:val="0"/>
          <w:sz w:val="20"/>
          <w:szCs w:val="22"/>
          <w:lang w:eastAsia="he-IL"/>
        </w:rPr>
        <w:br/>
      </w:r>
      <w:r w:rsidR="00561DBB">
        <w:rPr>
          <w:color w:val="333333"/>
        </w:rPr>
        <w:br/>
      </w:r>
      <w:r>
        <w:rPr>
          <w:rStyle w:val="Strong"/>
          <w:rFonts w:hint="cs"/>
          <w:color w:val="333333"/>
          <w:rtl/>
        </w:rPr>
        <w:t xml:space="preserve">3.6.2  </w:t>
      </w:r>
      <w:r w:rsidR="00561DBB">
        <w:rPr>
          <w:rStyle w:val="Strong"/>
          <w:color w:val="333333"/>
          <w:rtl/>
        </w:rPr>
        <w:t>דואר אלקטרוני</w:t>
      </w:r>
      <w:r w:rsidR="00561DBB">
        <w:rPr>
          <w:color w:val="333333"/>
        </w:rPr>
        <w:br/>
      </w:r>
      <w:r w:rsidR="00561DBB" w:rsidRPr="00EB6498">
        <w:rPr>
          <w:rFonts w:ascii="Comic Sans MS" w:hAnsi="Comic Sans MS" w:cs="David"/>
          <w:snapToGrid w:val="0"/>
          <w:sz w:val="20"/>
          <w:szCs w:val="22"/>
          <w:lang w:eastAsia="he-IL"/>
        </w:rPr>
        <w:t>W.I.M.S</w:t>
      </w:r>
      <w:r w:rsidR="00561DBB" w:rsidRPr="00EB6498">
        <w:rPr>
          <w:rFonts w:ascii="Comic Sans MS" w:hAnsi="Comic Sans MS" w:cs="David" w:hint="cs"/>
          <w:snapToGrid w:val="0"/>
          <w:sz w:val="20"/>
          <w:szCs w:val="22"/>
          <w:rtl/>
          <w:lang w:eastAsia="he-IL"/>
        </w:rPr>
        <w:t xml:space="preserve">  </w:t>
      </w:r>
      <w:r w:rsidR="00561DBB" w:rsidRPr="00EB6498">
        <w:rPr>
          <w:rFonts w:ascii="Comic Sans MS" w:hAnsi="Comic Sans MS" w:cs="David" w:hint="cs"/>
          <w:i/>
          <w:iCs/>
          <w:snapToGrid w:val="0"/>
          <w:sz w:val="20"/>
          <w:szCs w:val="22"/>
          <w:rtl/>
          <w:lang w:eastAsia="he-IL"/>
        </w:rPr>
        <w:t>צריכה לאפשר ל</w:t>
      </w:r>
      <w:r w:rsidR="00561DBB" w:rsidRPr="00EB6498">
        <w:rPr>
          <w:rFonts w:ascii="Comic Sans MS" w:hAnsi="Comic Sans MS" w:cs="David"/>
          <w:i/>
          <w:iCs/>
          <w:snapToGrid w:val="0"/>
          <w:sz w:val="20"/>
          <w:szCs w:val="22"/>
          <w:rtl/>
          <w:lang w:eastAsia="he-IL"/>
        </w:rPr>
        <w:t xml:space="preserve">משתמשיה </w:t>
      </w:r>
      <w:r w:rsidR="00561DBB" w:rsidRPr="00EB6498">
        <w:rPr>
          <w:rFonts w:ascii="Comic Sans MS" w:hAnsi="Comic Sans MS" w:cs="David" w:hint="cs"/>
          <w:i/>
          <w:iCs/>
          <w:snapToGrid w:val="0"/>
          <w:sz w:val="20"/>
          <w:szCs w:val="22"/>
          <w:rtl/>
          <w:lang w:eastAsia="he-IL"/>
        </w:rPr>
        <w:t>קישוריות מובנית ל</w:t>
      </w:r>
      <w:r w:rsidR="00561DBB" w:rsidRPr="00EB6498">
        <w:rPr>
          <w:rFonts w:ascii="Comic Sans MS" w:hAnsi="Comic Sans MS" w:cs="David"/>
          <w:i/>
          <w:iCs/>
          <w:snapToGrid w:val="0"/>
          <w:sz w:val="20"/>
          <w:szCs w:val="22"/>
          <w:rtl/>
          <w:lang w:eastAsia="he-IL"/>
        </w:rPr>
        <w:t>מערכת דואר אלקטרוני. מבלי לקום מהכסא יכולים</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כל משתמשי התוכנה להעביר מסרים ותכתובות לנמען או קבוצה של נמנעים ולהמשיך</w:t>
      </w:r>
      <w:r w:rsidR="00561DBB" w:rsidRPr="00EB6498">
        <w:rPr>
          <w:rFonts w:ascii="Comic Sans MS" w:hAnsi="Comic Sans MS" w:cs="David"/>
          <w:i/>
          <w:iCs/>
          <w:snapToGrid w:val="0"/>
          <w:sz w:val="20"/>
          <w:szCs w:val="22"/>
          <w:lang w:eastAsia="he-IL"/>
        </w:rPr>
        <w:t xml:space="preserve"> </w:t>
      </w:r>
      <w:r w:rsidR="00561DBB" w:rsidRPr="00EB6498">
        <w:rPr>
          <w:rFonts w:ascii="Comic Sans MS" w:hAnsi="Comic Sans MS" w:cs="David"/>
          <w:i/>
          <w:iCs/>
          <w:snapToGrid w:val="0"/>
          <w:sz w:val="20"/>
          <w:szCs w:val="22"/>
          <w:rtl/>
          <w:lang w:eastAsia="he-IL"/>
        </w:rPr>
        <w:t>בעבודתם</w:t>
      </w:r>
      <w:r w:rsidR="00561DBB" w:rsidRPr="00EB6498">
        <w:rPr>
          <w:rFonts w:ascii="Comic Sans MS" w:hAnsi="Comic Sans MS" w:cs="David"/>
          <w:i/>
          <w:iCs/>
          <w:snapToGrid w:val="0"/>
          <w:sz w:val="20"/>
          <w:szCs w:val="22"/>
          <w:lang w:eastAsia="he-IL"/>
        </w:rPr>
        <w:t>.</w:t>
      </w:r>
    </w:p>
    <w:p w:rsidR="00F34AAA" w:rsidRDefault="00F34AAA" w:rsidP="00561DBB">
      <w:pPr>
        <w:rPr>
          <w:rFonts w:ascii="Comic Sans MS" w:hAnsi="Comic Sans MS" w:cs="David"/>
          <w:b/>
          <w:bCs/>
          <w:color w:val="000000"/>
          <w:szCs w:val="30"/>
          <w:rtl/>
        </w:rPr>
      </w:pPr>
    </w:p>
    <w:p w:rsidR="000D1FCB" w:rsidRDefault="00BE2C37" w:rsidP="00BE2C37">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6.3  </w:t>
      </w:r>
      <w:r w:rsidR="000D1FCB">
        <w:rPr>
          <w:rStyle w:val="Strong"/>
          <w:rFonts w:hint="cs"/>
          <w:color w:val="333333"/>
          <w:rtl/>
        </w:rPr>
        <w:t>ממשק</w:t>
      </w:r>
      <w:r>
        <w:rPr>
          <w:rStyle w:val="Strong"/>
          <w:rFonts w:hint="cs"/>
          <w:color w:val="333333"/>
          <w:rtl/>
        </w:rPr>
        <w:t xml:space="preserve"> </w:t>
      </w:r>
      <w:r w:rsidR="000D1FCB">
        <w:rPr>
          <w:rStyle w:val="Strong"/>
          <w:rFonts w:hint="cs"/>
          <w:color w:val="333333"/>
          <w:rtl/>
        </w:rPr>
        <w:t xml:space="preserve"> </w:t>
      </w:r>
      <w:r w:rsidR="000D1FCB" w:rsidRPr="00BE2C37">
        <w:rPr>
          <w:rStyle w:val="Strong"/>
          <w:color w:val="333333"/>
        </w:rPr>
        <w:t>DBMS</w:t>
      </w:r>
      <w:r w:rsidR="000D1FCB" w:rsidRPr="00BE2C37">
        <w:rPr>
          <w:rStyle w:val="Strong"/>
          <w:rFonts w:hint="cs"/>
          <w:rtl/>
        </w:rPr>
        <w:t xml:space="preserve"> </w:t>
      </w:r>
      <w:r w:rsidR="000D1FCB" w:rsidRPr="00BE2C37">
        <w:rPr>
          <w:rStyle w:val="Strong"/>
        </w:rPr>
        <w:br/>
      </w:r>
      <w:r w:rsidR="000D1FCB">
        <w:rPr>
          <w:rFonts w:ascii="Comic Sans MS" w:hAnsi="Comic Sans MS" w:cs="David" w:hint="cs"/>
          <w:snapToGrid w:val="0"/>
          <w:sz w:val="20"/>
          <w:szCs w:val="22"/>
          <w:rtl/>
          <w:lang w:eastAsia="he-IL"/>
        </w:rPr>
        <w:t xml:space="preserve">המערכת צריכה להתממשק עם </w:t>
      </w:r>
      <w:r>
        <w:rPr>
          <w:rFonts w:ascii="Comic Sans MS" w:hAnsi="Comic Sans MS" w:cs="David" w:hint="cs"/>
          <w:snapToGrid w:val="0"/>
          <w:sz w:val="20"/>
          <w:szCs w:val="22"/>
          <w:rtl/>
          <w:lang w:eastAsia="he-IL"/>
        </w:rPr>
        <w:t>מערכת ניהול מסדי הנתונים של הארגון .</w:t>
      </w:r>
    </w:p>
    <w:p w:rsidR="00BE2C37" w:rsidRPr="00EB6498" w:rsidRDefault="00BE2C37" w:rsidP="00BE2C37">
      <w:pPr>
        <w:rPr>
          <w:rFonts w:ascii="Comic Sans MS" w:hAnsi="Comic Sans MS" w:cs="David"/>
          <w:i/>
          <w:iCs/>
          <w:snapToGrid w:val="0"/>
          <w:sz w:val="20"/>
          <w:szCs w:val="22"/>
          <w:rtl/>
          <w:lang w:eastAsia="he-IL"/>
        </w:rPr>
      </w:pPr>
    </w:p>
    <w:p w:rsidR="00BE2C37" w:rsidRDefault="00BE2C37" w:rsidP="00BE2C37">
      <w:pPr>
        <w:rPr>
          <w:rFonts w:ascii="Comic Sans MS" w:hAnsi="Comic Sans MS" w:cs="David"/>
          <w:snapToGrid w:val="0"/>
          <w:sz w:val="20"/>
          <w:szCs w:val="22"/>
          <w:rtl/>
          <w:lang w:eastAsia="he-IL"/>
        </w:rPr>
      </w:pPr>
      <w:r w:rsidRPr="00BE2C37">
        <w:rPr>
          <w:rStyle w:val="Strong"/>
          <w:rFonts w:hint="cs"/>
          <w:color w:val="333333"/>
          <w:rtl/>
        </w:rPr>
        <w:t>3.</w:t>
      </w:r>
      <w:r>
        <w:rPr>
          <w:rStyle w:val="Strong"/>
          <w:rFonts w:hint="cs"/>
          <w:color w:val="333333"/>
          <w:rtl/>
        </w:rPr>
        <w:t xml:space="preserve">6.4  פורמט קבצים </w:t>
      </w:r>
      <w:r w:rsidRPr="00BE2C37">
        <w:rPr>
          <w:rStyle w:val="Strong"/>
        </w:rPr>
        <w:br/>
      </w:r>
      <w:r>
        <w:rPr>
          <w:rFonts w:ascii="Comic Sans MS" w:hAnsi="Comic Sans MS" w:cs="David" w:hint="cs"/>
          <w:snapToGrid w:val="0"/>
          <w:sz w:val="20"/>
          <w:szCs w:val="22"/>
          <w:rtl/>
          <w:lang w:eastAsia="he-IL"/>
        </w:rPr>
        <w:t xml:space="preserve">המערכת צריכה  לשמור קבצים בפורמט אשר ניתן יהיה לייבא אותו לתוכנת </w:t>
      </w:r>
      <w:r>
        <w:rPr>
          <w:rFonts w:ascii="Comic Sans MS" w:hAnsi="Comic Sans MS" w:cs="David"/>
          <w:snapToGrid w:val="0"/>
          <w:sz w:val="20"/>
          <w:szCs w:val="22"/>
          <w:lang w:eastAsia="he-IL"/>
        </w:rPr>
        <w:t xml:space="preserve">Excel </w:t>
      </w:r>
      <w:r>
        <w:rPr>
          <w:rFonts w:ascii="Comic Sans MS" w:hAnsi="Comic Sans MS" w:cs="David" w:hint="cs"/>
          <w:snapToGrid w:val="0"/>
          <w:sz w:val="20"/>
          <w:szCs w:val="22"/>
          <w:rtl/>
          <w:lang w:eastAsia="he-IL"/>
        </w:rPr>
        <w:t xml:space="preserve">  ניתן להשתמש בפורמט </w:t>
      </w:r>
      <w:r>
        <w:rPr>
          <w:rFonts w:ascii="Comic Sans MS" w:hAnsi="Comic Sans MS" w:cs="David"/>
          <w:snapToGrid w:val="0"/>
          <w:sz w:val="20"/>
          <w:szCs w:val="22"/>
          <w:lang w:eastAsia="he-IL"/>
        </w:rPr>
        <w:t>CSV</w:t>
      </w:r>
      <w:r>
        <w:rPr>
          <w:rFonts w:ascii="Comic Sans MS" w:hAnsi="Comic Sans MS" w:cs="David" w:hint="cs"/>
          <w:snapToGrid w:val="0"/>
          <w:sz w:val="20"/>
          <w:szCs w:val="22"/>
          <w:rtl/>
          <w:lang w:eastAsia="he-IL"/>
        </w:rPr>
        <w:t xml:space="preserve"> כדי למלא אחר דרישה זו.</w:t>
      </w:r>
    </w:p>
    <w:p w:rsidR="00EE4217" w:rsidRDefault="00A21193" w:rsidP="00EE4217">
      <w:pPr>
        <w:rPr>
          <w:rFonts w:ascii="Comic Sans MS" w:hAnsi="Comic Sans MS" w:cs="David"/>
          <w:b/>
          <w:bCs/>
          <w:color w:val="000000"/>
          <w:sz w:val="40"/>
          <w:szCs w:val="40"/>
          <w:rtl/>
        </w:rPr>
      </w:pPr>
      <w:r>
        <w:rPr>
          <w:rFonts w:ascii="Comic Sans MS" w:hAnsi="Comic Sans MS" w:cs="David"/>
          <w:b/>
          <w:bCs/>
          <w:color w:val="000000"/>
          <w:sz w:val="40"/>
          <w:szCs w:val="40"/>
          <w:rtl/>
        </w:rPr>
        <w:br w:type="page"/>
      </w:r>
      <w:r w:rsidR="00EE4217" w:rsidRPr="00A27205">
        <w:rPr>
          <w:rFonts w:ascii="Comic Sans MS" w:hAnsi="Comic Sans MS" w:cs="David" w:hint="cs"/>
          <w:b/>
          <w:bCs/>
          <w:color w:val="000000"/>
          <w:sz w:val="40"/>
          <w:szCs w:val="40"/>
          <w:rtl/>
        </w:rPr>
        <w:lastRenderedPageBreak/>
        <w:t xml:space="preserve">4.   </w:t>
      </w:r>
      <w:bookmarkStart w:id="41" w:name="פיתוחים_עתידיים"/>
      <w:r w:rsidR="00EE4217" w:rsidRPr="00A27205">
        <w:rPr>
          <w:rFonts w:ascii="Comic Sans MS" w:hAnsi="Comic Sans MS" w:cs="David" w:hint="cs"/>
          <w:b/>
          <w:bCs/>
          <w:color w:val="000000"/>
          <w:sz w:val="40"/>
          <w:szCs w:val="40"/>
          <w:rtl/>
        </w:rPr>
        <w:t xml:space="preserve">פיתוחים עתידיים </w:t>
      </w:r>
      <w:bookmarkEnd w:id="41"/>
    </w:p>
    <w:p w:rsidR="00C7170C" w:rsidRDefault="00A21193" w:rsidP="00C7170C">
      <w:pPr>
        <w:ind w:left="360"/>
        <w:rPr>
          <w:rFonts w:ascii="Comic Sans MS" w:hAnsi="Comic Sans MS" w:cs="David"/>
          <w:snapToGrid w:val="0"/>
          <w:sz w:val="20"/>
          <w:szCs w:val="22"/>
          <w:rtl/>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00C7170C">
        <w:rPr>
          <w:rFonts w:ascii="Comic Sans MS" w:hAnsi="Comic Sans MS" w:cs="David" w:hint="cs"/>
          <w:snapToGrid w:val="0"/>
          <w:sz w:val="20"/>
          <w:szCs w:val="22"/>
          <w:rtl/>
          <w:lang w:eastAsia="he-IL"/>
        </w:rPr>
        <w:t xml:space="preserve"> תהפוך להיות חלק אינטגראלי  מקבוצת יישומים התומכים בארגון וככזו היא נדרשת לגמישות מרבית לשינויים הדינאמיים שמכתיב השוק המודרני.  לפיכך המערכת תידרש בעתיד להתאים את עצמה לשינויים הללו.  בסעיף זה נסקור אופציות עתידיות לשינויים ותוספות שעשויות להידרש מן המערכת. </w:t>
      </w:r>
    </w:p>
    <w:p w:rsidR="000A0B24" w:rsidRDefault="001F7CB2" w:rsidP="008D0E73">
      <w:pPr>
        <w:numPr>
          <w:ilvl w:val="0"/>
          <w:numId w:val="27"/>
        </w:numPr>
        <w:rPr>
          <w:rFonts w:ascii="Comic Sans MS" w:hAnsi="Comic Sans MS" w:cs="David"/>
          <w:snapToGrid w:val="0"/>
          <w:sz w:val="20"/>
          <w:szCs w:val="22"/>
          <w:lang w:eastAsia="he-IL"/>
        </w:rPr>
      </w:pPr>
      <w:r w:rsidRPr="000A0B24">
        <w:rPr>
          <w:rFonts w:ascii="Comic Sans MS" w:hAnsi="Comic Sans MS" w:cs="David" w:hint="cs"/>
          <w:b/>
          <w:bCs/>
          <w:snapToGrid w:val="0"/>
          <w:sz w:val="20"/>
          <w:szCs w:val="22"/>
          <w:rtl/>
          <w:lang w:eastAsia="he-IL"/>
        </w:rPr>
        <w:t>מעבר לפלטפורמה אינטרנטית.</w:t>
      </w:r>
      <w:r>
        <w:rPr>
          <w:rFonts w:ascii="Comic Sans MS" w:hAnsi="Comic Sans MS" w:cs="David" w:hint="cs"/>
          <w:snapToGrid w:val="0"/>
          <w:sz w:val="20"/>
          <w:szCs w:val="22"/>
          <w:rtl/>
          <w:lang w:eastAsia="he-IL"/>
        </w:rPr>
        <w:t xml:space="preserve">  </w:t>
      </w:r>
    </w:p>
    <w:p w:rsidR="00F34AAA" w:rsidRDefault="00C7170C" w:rsidP="00F34AAA">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ייתכן שהמערכת תידרש </w:t>
      </w:r>
      <w:r w:rsidR="000A0B24">
        <w:rPr>
          <w:rFonts w:ascii="Comic Sans MS" w:hAnsi="Comic Sans MS" w:cs="David" w:hint="cs"/>
          <w:snapToGrid w:val="0"/>
          <w:sz w:val="20"/>
          <w:szCs w:val="22"/>
          <w:rtl/>
          <w:lang w:eastAsia="he-IL"/>
        </w:rPr>
        <w:t>בעתיד לפעול בסביבה אינטרנטית בגלל שדרוגים עתידיים של  שאר המערכות בארגון  והחלטות אסטרטגיות של הארגון כגון:  הוספת מודולים לרכישות והז</w:t>
      </w:r>
      <w:r w:rsidR="004825EA">
        <w:rPr>
          <w:rFonts w:ascii="Comic Sans MS" w:hAnsi="Comic Sans MS" w:cs="David" w:hint="cs"/>
          <w:snapToGrid w:val="0"/>
          <w:sz w:val="20"/>
          <w:szCs w:val="22"/>
          <w:rtl/>
          <w:lang w:eastAsia="he-IL"/>
        </w:rPr>
        <w:t>מנות מוצרים דרך אתרי  האינטרנט ו</w:t>
      </w:r>
      <w:r w:rsidR="000A0B24">
        <w:rPr>
          <w:rFonts w:ascii="Comic Sans MS" w:hAnsi="Comic Sans MS" w:cs="David" w:hint="cs"/>
          <w:snapToGrid w:val="0"/>
          <w:sz w:val="20"/>
          <w:szCs w:val="22"/>
          <w:rtl/>
          <w:lang w:eastAsia="he-IL"/>
        </w:rPr>
        <w:t xml:space="preserve">בניית   </w:t>
      </w:r>
      <w:r w:rsidR="000A0B24">
        <w:rPr>
          <w:rFonts w:ascii="Comic Sans MS" w:hAnsi="Comic Sans MS" w:cs="David"/>
          <w:snapToGrid w:val="0"/>
          <w:sz w:val="20"/>
          <w:szCs w:val="22"/>
          <w:lang w:eastAsia="he-IL"/>
        </w:rPr>
        <w:t>GUI</w:t>
      </w:r>
      <w:r w:rsidR="004825EA">
        <w:rPr>
          <w:rFonts w:ascii="Comic Sans MS" w:hAnsi="Comic Sans MS" w:cs="David" w:hint="cs"/>
          <w:snapToGrid w:val="0"/>
          <w:sz w:val="20"/>
          <w:szCs w:val="22"/>
          <w:rtl/>
          <w:lang w:eastAsia="he-IL"/>
        </w:rPr>
        <w:t xml:space="preserve">  בעל מאפיינים משותפים </w:t>
      </w:r>
      <w:r w:rsidR="000A0B24">
        <w:rPr>
          <w:rFonts w:ascii="Comic Sans MS" w:hAnsi="Comic Sans MS" w:cs="David" w:hint="cs"/>
          <w:snapToGrid w:val="0"/>
          <w:sz w:val="20"/>
          <w:szCs w:val="22"/>
          <w:rtl/>
          <w:lang w:eastAsia="he-IL"/>
        </w:rPr>
        <w:t>ל</w:t>
      </w:r>
      <w:r w:rsidR="004825EA">
        <w:rPr>
          <w:rFonts w:ascii="Comic Sans MS" w:hAnsi="Comic Sans MS" w:cs="David" w:hint="cs"/>
          <w:snapToGrid w:val="0"/>
          <w:sz w:val="20"/>
          <w:szCs w:val="22"/>
          <w:rtl/>
          <w:lang w:eastAsia="he-IL"/>
        </w:rPr>
        <w:t>כלל ה</w:t>
      </w:r>
      <w:r w:rsidR="000A0B24">
        <w:rPr>
          <w:rFonts w:ascii="Comic Sans MS" w:hAnsi="Comic Sans MS" w:cs="David" w:hint="cs"/>
          <w:snapToGrid w:val="0"/>
          <w:sz w:val="20"/>
          <w:szCs w:val="22"/>
          <w:rtl/>
          <w:lang w:eastAsia="he-IL"/>
        </w:rPr>
        <w:t xml:space="preserve">מערכות </w:t>
      </w:r>
      <w:r w:rsidR="004825EA">
        <w:rPr>
          <w:rFonts w:ascii="Comic Sans MS" w:hAnsi="Comic Sans MS" w:cs="David" w:hint="cs"/>
          <w:snapToGrid w:val="0"/>
          <w:sz w:val="20"/>
          <w:szCs w:val="22"/>
          <w:rtl/>
          <w:lang w:eastAsia="he-IL"/>
        </w:rPr>
        <w:t>בארגון</w:t>
      </w:r>
      <w:r w:rsidR="000A0B24">
        <w:rPr>
          <w:rFonts w:ascii="Comic Sans MS" w:hAnsi="Comic Sans MS" w:cs="David" w:hint="cs"/>
          <w:snapToGrid w:val="0"/>
          <w:sz w:val="20"/>
          <w:szCs w:val="22"/>
          <w:rtl/>
          <w:lang w:eastAsia="he-IL"/>
        </w:rPr>
        <w:t>.</w:t>
      </w:r>
    </w:p>
    <w:p w:rsidR="00F34AAA" w:rsidRDefault="00C763A8" w:rsidP="00F34AAA">
      <w:pPr>
        <w:numPr>
          <w:ilvl w:val="0"/>
          <w:numId w:val="27"/>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הוספת  </w:t>
      </w:r>
      <w:r w:rsidRPr="00C763A8">
        <w:rPr>
          <w:rFonts w:ascii="Comic Sans MS" w:hAnsi="Comic Sans MS" w:cs="David" w:hint="cs"/>
          <w:b/>
          <w:bCs/>
          <w:snapToGrid w:val="0"/>
          <w:sz w:val="20"/>
          <w:szCs w:val="22"/>
          <w:rtl/>
          <w:lang w:eastAsia="he-IL"/>
        </w:rPr>
        <w:t>יכולות</w:t>
      </w:r>
      <w:r>
        <w:rPr>
          <w:rFonts w:ascii="Comic Sans MS" w:hAnsi="Comic Sans MS" w:cs="David" w:hint="cs"/>
          <w:b/>
          <w:bCs/>
          <w:snapToGrid w:val="0"/>
          <w:sz w:val="20"/>
          <w:szCs w:val="22"/>
          <w:rtl/>
          <w:lang w:eastAsia="he-IL"/>
        </w:rPr>
        <w:t xml:space="preserve">   למערכת לצורך </w:t>
      </w:r>
      <w:r w:rsidRPr="00C763A8">
        <w:rPr>
          <w:rFonts w:ascii="Comic Sans MS" w:hAnsi="Comic Sans MS" w:cs="David" w:hint="cs"/>
          <w:b/>
          <w:bCs/>
          <w:snapToGrid w:val="0"/>
          <w:sz w:val="20"/>
          <w:szCs w:val="22"/>
          <w:rtl/>
          <w:lang w:eastAsia="he-IL"/>
        </w:rPr>
        <w:t xml:space="preserve"> בקרת מלאי </w:t>
      </w:r>
      <w:r w:rsidR="000A0B24">
        <w:rPr>
          <w:rFonts w:ascii="Comic Sans MS" w:hAnsi="Comic Sans MS" w:cs="David" w:hint="cs"/>
          <w:b/>
          <w:bCs/>
          <w:snapToGrid w:val="0"/>
          <w:sz w:val="20"/>
          <w:szCs w:val="22"/>
          <w:rtl/>
          <w:lang w:eastAsia="he-IL"/>
        </w:rPr>
        <w:t>.</w:t>
      </w:r>
    </w:p>
    <w:p w:rsidR="00C763A8" w:rsidRPr="00F34AAA" w:rsidRDefault="00C763A8" w:rsidP="00F34AAA">
      <w:pPr>
        <w:numPr>
          <w:ilvl w:val="0"/>
          <w:numId w:val="25"/>
        </w:numPr>
        <w:rPr>
          <w:rFonts w:ascii="Comic Sans MS" w:hAnsi="Comic Sans MS" w:cs="David"/>
          <w:snapToGrid w:val="0"/>
          <w:sz w:val="20"/>
          <w:szCs w:val="22"/>
          <w:lang w:eastAsia="he-IL"/>
        </w:rPr>
      </w:pPr>
      <w:r w:rsidRPr="00F34AAA">
        <w:rPr>
          <w:rFonts w:ascii="Comic Sans MS" w:hAnsi="Comic Sans MS" w:cs="David" w:hint="cs"/>
          <w:snapToGrid w:val="0"/>
          <w:sz w:val="20"/>
          <w:szCs w:val="22"/>
          <w:rtl/>
          <w:lang w:eastAsia="he-IL"/>
        </w:rPr>
        <w:t xml:space="preserve">איתור פריט במחסן היכולת  ללמוד לגבי מיקום של פריט מסוים וגם להציף מיקום ע"פ דרישה. </w:t>
      </w:r>
    </w:p>
    <w:p w:rsidR="00C763A8" w:rsidRDefault="00C763A8" w:rsidP="00C763A8">
      <w:pPr>
        <w:numPr>
          <w:ilvl w:val="0"/>
          <w:numId w:val="25"/>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להתנות משיכה של פריטים במתן סיסמא דרך ממשק ההפעלה.  עבודה  במספר רמות של סיסמאות. הרשאות במשיכה ניתן לבצע גם על בסיס קריאה ביומטרית (טביעת אצבעות). </w:t>
      </w:r>
    </w:p>
    <w:p w:rsidR="008D0E73" w:rsidRDefault="008D0E73" w:rsidP="008D0E73">
      <w:pPr>
        <w:numPr>
          <w:ilvl w:val="0"/>
          <w:numId w:val="27"/>
        </w:numPr>
        <w:rPr>
          <w:rFonts w:ascii="Comic Sans MS" w:hAnsi="Comic Sans MS" w:cs="David"/>
          <w:snapToGrid w:val="0"/>
          <w:sz w:val="20"/>
          <w:szCs w:val="22"/>
          <w:lang w:eastAsia="he-IL"/>
        </w:rPr>
      </w:pPr>
      <w:r>
        <w:rPr>
          <w:rFonts w:ascii="Comic Sans MS" w:hAnsi="Comic Sans MS" w:cs="David" w:hint="cs"/>
          <w:b/>
          <w:bCs/>
          <w:snapToGrid w:val="0"/>
          <w:sz w:val="20"/>
          <w:szCs w:val="22"/>
          <w:rtl/>
          <w:lang w:eastAsia="he-IL"/>
        </w:rPr>
        <w:t>הוספת  דו"חות.</w:t>
      </w:r>
    </w:p>
    <w:p w:rsidR="00561DBB" w:rsidRDefault="00561DBB"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תקופתיים -  עבור כל דו"ח יומי המופיע ברשימת הדוחות ייתכן ובעתיד יידרש דו"ח תקופתי . </w:t>
      </w:r>
    </w:p>
    <w:p w:rsidR="00F34AAA" w:rsidRDefault="00561DBB" w:rsidP="00F34AAA">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דוחות אזוריים/מחוזיים  -    </w:t>
      </w:r>
      <w:r w:rsidR="00F34AAA">
        <w:rPr>
          <w:rFonts w:ascii="Comic Sans MS" w:hAnsi="Comic Sans MS" w:cs="David" w:hint="cs"/>
          <w:snapToGrid w:val="0"/>
          <w:sz w:val="20"/>
          <w:szCs w:val="22"/>
          <w:rtl/>
          <w:lang w:eastAsia="he-IL"/>
        </w:rPr>
        <w:t xml:space="preserve">עבור כל דו"ח של סניף  המופיע ברשימת הדוחות ייתכן ובעתיד יידרש דו"ח ברמת מחוז או דו"ח מרוכז של קבוצת סניפים. </w:t>
      </w:r>
    </w:p>
    <w:p w:rsid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רשימת חריגים -  </w:t>
      </w:r>
      <w:r>
        <w:rPr>
          <w:rFonts w:ascii="Comic Sans MS" w:hAnsi="Comic Sans MS" w:cs="David"/>
          <w:snapToGrid w:val="0"/>
          <w:sz w:val="20"/>
          <w:szCs w:val="22"/>
          <w:rtl/>
          <w:lang w:eastAsia="he-IL"/>
        </w:rPr>
        <w:t>ב</w:t>
      </w:r>
      <w:r>
        <w:rPr>
          <w:rFonts w:ascii="Comic Sans MS" w:hAnsi="Comic Sans MS" w:cs="David" w:hint="cs"/>
          <w:snapToGrid w:val="0"/>
          <w:sz w:val="20"/>
          <w:szCs w:val="22"/>
          <w:rtl/>
          <w:lang w:eastAsia="he-IL"/>
        </w:rPr>
        <w:t xml:space="preserve">דו"ח זה </w:t>
      </w:r>
      <w:r w:rsidRPr="00A21193">
        <w:rPr>
          <w:rFonts w:ascii="Comic Sans MS" w:hAnsi="Comic Sans MS" w:cs="David"/>
          <w:snapToGrid w:val="0"/>
          <w:sz w:val="20"/>
          <w:szCs w:val="22"/>
          <w:rtl/>
          <w:lang w:eastAsia="he-IL"/>
        </w:rPr>
        <w:t xml:space="preserve"> יוצגו כל הנתונים החריגים </w:t>
      </w:r>
      <w:r>
        <w:rPr>
          <w:rFonts w:ascii="Comic Sans MS" w:hAnsi="Comic Sans MS" w:cs="David" w:hint="cs"/>
          <w:snapToGrid w:val="0"/>
          <w:sz w:val="20"/>
          <w:szCs w:val="22"/>
          <w:rtl/>
          <w:lang w:eastAsia="he-IL"/>
        </w:rPr>
        <w:t>במחסן</w:t>
      </w:r>
      <w:r w:rsidRPr="00A21193">
        <w:rPr>
          <w:rFonts w:ascii="Comic Sans MS" w:hAnsi="Comic Sans MS" w:cs="David"/>
          <w:snapToGrid w:val="0"/>
          <w:sz w:val="20"/>
          <w:szCs w:val="22"/>
          <w:rtl/>
          <w:lang w:eastAsia="he-IL"/>
        </w:rPr>
        <w:t xml:space="preserve">. אלו כוללים נתונים על כל מסמכי המכירות </w:t>
      </w:r>
      <w:r>
        <w:rPr>
          <w:rFonts w:ascii="Comic Sans MS" w:hAnsi="Comic Sans MS" w:cs="David" w:hint="cs"/>
          <w:snapToGrid w:val="0"/>
          <w:sz w:val="20"/>
          <w:szCs w:val="22"/>
          <w:rtl/>
          <w:lang w:eastAsia="he-IL"/>
        </w:rPr>
        <w:t xml:space="preserve">וההזמנות </w:t>
      </w:r>
      <w:r w:rsidRPr="00A21193">
        <w:rPr>
          <w:rFonts w:ascii="Comic Sans MS" w:hAnsi="Comic Sans MS" w:cs="David"/>
          <w:snapToGrid w:val="0"/>
          <w:sz w:val="20"/>
          <w:szCs w:val="22"/>
          <w:rtl/>
          <w:lang w:eastAsia="he-IL"/>
        </w:rPr>
        <w:t xml:space="preserve"> שנשארו פתוחים וכן על פריטי מלאי חסרים. היתרון ברשימות אלו שהן ממקדות את תשומת לבך בנושאים הדורשים טיפול. </w:t>
      </w:r>
    </w:p>
    <w:p w:rsidR="00A21193" w:rsidRP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שווי מלאי . -  </w:t>
      </w:r>
      <w:r w:rsidRPr="00A21193">
        <w:rPr>
          <w:rFonts w:ascii="Comic Sans MS" w:hAnsi="Comic Sans MS" w:cs="David"/>
          <w:snapToGrid w:val="0"/>
          <w:sz w:val="20"/>
          <w:szCs w:val="22"/>
          <w:rtl/>
          <w:lang w:eastAsia="he-IL"/>
        </w:rPr>
        <w:t xml:space="preserve">בדוח שווי מלאי </w:t>
      </w:r>
      <w:r>
        <w:rPr>
          <w:rFonts w:ascii="Comic Sans MS" w:hAnsi="Comic Sans MS" w:cs="David" w:hint="cs"/>
          <w:snapToGrid w:val="0"/>
          <w:sz w:val="20"/>
          <w:szCs w:val="22"/>
          <w:rtl/>
          <w:lang w:eastAsia="he-IL"/>
        </w:rPr>
        <w:t xml:space="preserve">תחשב המערכת </w:t>
      </w:r>
      <w:r w:rsidRPr="00A21193">
        <w:rPr>
          <w:rFonts w:ascii="Comic Sans MS" w:hAnsi="Comic Sans MS" w:cs="David"/>
          <w:snapToGrid w:val="0"/>
          <w:sz w:val="20"/>
          <w:szCs w:val="22"/>
          <w:rtl/>
          <w:lang w:eastAsia="he-IL"/>
        </w:rPr>
        <w:t xml:space="preserve"> את ערך המלאי הקיים לתאריך הדוח. </w:t>
      </w:r>
    </w:p>
    <w:p w:rsidR="00A21193" w:rsidRP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התוכנה מחשבת את שווי ערך המלאי לפי כל השיטות המקובלות : </w:t>
      </w:r>
      <w:r w:rsidRPr="00A21193">
        <w:rPr>
          <w:rFonts w:ascii="Comic Sans MS" w:hAnsi="Comic Sans MS" w:cs="David"/>
          <w:snapToGrid w:val="0"/>
          <w:sz w:val="20"/>
          <w:szCs w:val="22"/>
          <w:lang w:eastAsia="he-IL"/>
        </w:rPr>
        <w:t>FIFO , LIFO</w:t>
      </w:r>
      <w:r w:rsidRPr="00A21193">
        <w:rPr>
          <w:rFonts w:ascii="Comic Sans MS" w:hAnsi="Comic Sans MS" w:cs="David"/>
          <w:snapToGrid w:val="0"/>
          <w:sz w:val="20"/>
          <w:szCs w:val="22"/>
          <w:rtl/>
          <w:lang w:eastAsia="he-IL"/>
        </w:rPr>
        <w:t xml:space="preserve">   , ממוצע</w:t>
      </w:r>
    </w:p>
    <w:p w:rsidR="00A21193" w:rsidRDefault="00A21193" w:rsidP="00A21193">
      <w:pPr>
        <w:ind w:left="680" w:right="680"/>
        <w:jc w:val="both"/>
        <w:rPr>
          <w:rFonts w:ascii="Comic Sans MS" w:hAnsi="Comic Sans MS" w:cs="David"/>
          <w:snapToGrid w:val="0"/>
          <w:sz w:val="20"/>
          <w:szCs w:val="22"/>
          <w:rtl/>
          <w:lang w:eastAsia="he-IL"/>
        </w:rPr>
      </w:pPr>
      <w:r w:rsidRPr="00A21193">
        <w:rPr>
          <w:rFonts w:ascii="Comic Sans MS" w:hAnsi="Comic Sans MS" w:cs="David"/>
          <w:snapToGrid w:val="0"/>
          <w:sz w:val="20"/>
          <w:szCs w:val="22"/>
          <w:rtl/>
          <w:lang w:eastAsia="he-IL"/>
        </w:rPr>
        <w:t xml:space="preserve">נע, מחיר מחירון או שווי ערך מלאי אחרון שחושב.   </w:t>
      </w:r>
    </w:p>
    <w:p w:rsidR="00A21193" w:rsidRDefault="00A21193" w:rsidP="00A21193">
      <w:pPr>
        <w:numPr>
          <w:ilvl w:val="0"/>
          <w:numId w:val="25"/>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דו"ח </w:t>
      </w:r>
      <w:r w:rsidRPr="00A21193">
        <w:rPr>
          <w:rFonts w:ascii="Comic Sans MS" w:hAnsi="Comic Sans MS" w:cs="David"/>
          <w:snapToGrid w:val="0"/>
          <w:sz w:val="20"/>
          <w:szCs w:val="22"/>
          <w:rtl/>
          <w:lang w:eastAsia="he-IL"/>
        </w:rPr>
        <w:t xml:space="preserve">לקוחות לא פעילים - דוח זה מאפשר להציג לקוחות, עבורם לא נרשמה פעילות לאחר </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A21193" w:rsidRDefault="00A21193" w:rsidP="00A21193">
      <w:pPr>
        <w:numPr>
          <w:ilvl w:val="0"/>
          <w:numId w:val="25"/>
        </w:numPr>
        <w:rPr>
          <w:rFonts w:ascii="Comic Sans MS" w:hAnsi="Comic Sans MS" w:cs="David"/>
          <w:snapToGrid w:val="0"/>
          <w:sz w:val="20"/>
          <w:szCs w:val="22"/>
          <w:lang w:eastAsia="he-IL"/>
        </w:rPr>
      </w:pPr>
      <w:r w:rsidRPr="00A21193">
        <w:rPr>
          <w:rFonts w:ascii="Comic Sans MS" w:hAnsi="Comic Sans MS" w:cs="David"/>
          <w:snapToGrid w:val="0"/>
          <w:sz w:val="20"/>
          <w:szCs w:val="22"/>
          <w:rtl/>
          <w:lang w:eastAsia="he-IL"/>
        </w:rPr>
        <w:t xml:space="preserve">פריטים לא פעילים </w:t>
      </w:r>
      <w:r>
        <w:rPr>
          <w:rFonts w:ascii="Comic Sans MS" w:hAnsi="Comic Sans MS" w:cs="David"/>
          <w:snapToGrid w:val="0"/>
          <w:sz w:val="20"/>
          <w:szCs w:val="22"/>
          <w:rtl/>
          <w:lang w:eastAsia="he-IL"/>
        </w:rPr>
        <w:t>–</w:t>
      </w:r>
      <w:r w:rsidRPr="00A21193">
        <w:rPr>
          <w:rFonts w:ascii="Comic Sans MS" w:hAnsi="Comic Sans MS" w:cs="David"/>
          <w:snapToGrid w:val="0"/>
          <w:sz w:val="20"/>
          <w:szCs w:val="22"/>
          <w:rtl/>
          <w:lang w:eastAsia="he-IL"/>
        </w:rPr>
        <w:t xml:space="preserve"> דו</w:t>
      </w:r>
      <w:r>
        <w:rPr>
          <w:rFonts w:ascii="Comic Sans MS" w:hAnsi="Comic Sans MS" w:cs="David" w:hint="cs"/>
          <w:snapToGrid w:val="0"/>
          <w:sz w:val="20"/>
          <w:szCs w:val="22"/>
          <w:rtl/>
          <w:lang w:eastAsia="he-IL"/>
        </w:rPr>
        <w:t>"</w:t>
      </w:r>
      <w:r w:rsidRPr="00A21193">
        <w:rPr>
          <w:rFonts w:ascii="Comic Sans MS" w:hAnsi="Comic Sans MS" w:cs="David"/>
          <w:snapToGrid w:val="0"/>
          <w:sz w:val="20"/>
          <w:szCs w:val="22"/>
          <w:rtl/>
          <w:lang w:eastAsia="he-IL"/>
        </w:rPr>
        <w:t>ח זה מאפשר להציג פריטים, עבורם לא נרשמה פעילות לאחר</w:t>
      </w:r>
      <w:r>
        <w:rPr>
          <w:rFonts w:ascii="Comic Sans MS" w:hAnsi="Comic Sans MS" w:cs="David" w:hint="cs"/>
          <w:snapToGrid w:val="0"/>
          <w:sz w:val="20"/>
          <w:szCs w:val="22"/>
          <w:rtl/>
          <w:lang w:eastAsia="he-IL"/>
        </w:rPr>
        <w:t xml:space="preserve"> </w:t>
      </w:r>
      <w:r w:rsidRPr="00A21193">
        <w:rPr>
          <w:rFonts w:ascii="Comic Sans MS" w:hAnsi="Comic Sans MS" w:cs="David"/>
          <w:snapToGrid w:val="0"/>
          <w:sz w:val="20"/>
          <w:szCs w:val="22"/>
          <w:rtl/>
          <w:lang w:eastAsia="he-IL"/>
        </w:rPr>
        <w:t>תאריך מסוים, במסמכים לפי בחירת המשתמש.</w:t>
      </w:r>
    </w:p>
    <w:p w:rsidR="00D43F43" w:rsidRPr="00A21193" w:rsidRDefault="00561DBB" w:rsidP="00561DBB">
      <w:pPr>
        <w:numPr>
          <w:ilvl w:val="0"/>
          <w:numId w:val="27"/>
        </w:numPr>
        <w:rPr>
          <w:rFonts w:ascii="Comic Sans MS" w:hAnsi="Comic Sans MS" w:cs="David"/>
          <w:snapToGrid w:val="0"/>
          <w:sz w:val="20"/>
          <w:szCs w:val="22"/>
          <w:rtl/>
          <w:lang w:eastAsia="he-IL"/>
        </w:rPr>
      </w:pPr>
      <w:r>
        <w:rPr>
          <w:rFonts w:ascii="Comic Sans MS" w:hAnsi="Comic Sans MS" w:cs="David" w:hint="cs"/>
          <w:b/>
          <w:bCs/>
          <w:snapToGrid w:val="0"/>
          <w:sz w:val="20"/>
          <w:szCs w:val="22"/>
          <w:rtl/>
          <w:lang w:eastAsia="he-IL"/>
        </w:rPr>
        <w:t xml:space="preserve"> </w:t>
      </w:r>
      <w:r w:rsidR="00D43F43" w:rsidRPr="00D43F43">
        <w:rPr>
          <w:rFonts w:ascii="Comic Sans MS" w:hAnsi="Comic Sans MS" w:cs="David"/>
          <w:b/>
          <w:bCs/>
          <w:snapToGrid w:val="0"/>
          <w:sz w:val="20"/>
          <w:szCs w:val="22"/>
          <w:rtl/>
          <w:lang w:eastAsia="he-IL"/>
        </w:rPr>
        <w:t>עיצוב דוחות</w:t>
      </w:r>
      <w:r w:rsidR="00D43F43" w:rsidRPr="00D43F43">
        <w:rPr>
          <w:rFonts w:ascii="Comic Sans MS" w:hAnsi="Comic Sans MS" w:cs="David"/>
          <w:snapToGrid w:val="0"/>
          <w:sz w:val="20"/>
          <w:szCs w:val="22"/>
          <w:lang w:eastAsia="he-IL"/>
        </w:rPr>
        <w:br/>
      </w:r>
      <w:r w:rsidR="00D43F43">
        <w:rPr>
          <w:rFonts w:ascii="Comic Sans MS" w:hAnsi="Comic Sans MS" w:cs="David" w:hint="cs"/>
          <w:snapToGrid w:val="0"/>
          <w:sz w:val="20"/>
          <w:szCs w:val="22"/>
          <w:rtl/>
          <w:lang w:eastAsia="he-IL"/>
        </w:rPr>
        <w:t>ל</w:t>
      </w:r>
      <w:r w:rsidR="00D43F43" w:rsidRPr="00D43F43">
        <w:rPr>
          <w:rFonts w:ascii="Comic Sans MS" w:hAnsi="Comic Sans MS" w:cs="David"/>
          <w:snapToGrid w:val="0"/>
          <w:sz w:val="20"/>
          <w:szCs w:val="22"/>
          <w:rtl/>
          <w:lang w:eastAsia="he-IL"/>
        </w:rPr>
        <w:t xml:space="preserve">מערכת </w:t>
      </w:r>
      <w:r w:rsidR="00D43F43">
        <w:rPr>
          <w:rFonts w:ascii="Comic Sans MS" w:hAnsi="Comic Sans MS" w:cs="David" w:hint="cs"/>
          <w:snapToGrid w:val="0"/>
          <w:sz w:val="20"/>
          <w:szCs w:val="22"/>
          <w:rtl/>
          <w:lang w:eastAsia="he-IL"/>
        </w:rPr>
        <w:t xml:space="preserve">יתווספו </w:t>
      </w:r>
      <w:r w:rsidR="00D43F43" w:rsidRPr="00D43F43">
        <w:rPr>
          <w:rFonts w:ascii="Comic Sans MS" w:hAnsi="Comic Sans MS" w:cs="David"/>
          <w:snapToGrid w:val="0"/>
          <w:sz w:val="20"/>
          <w:szCs w:val="22"/>
          <w:rtl/>
          <w:lang w:eastAsia="he-IL"/>
        </w:rPr>
        <w:t>כלים</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לעיצוב</w:t>
      </w:r>
      <w:r w:rsidR="00D43F43">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 דוחות . </w:t>
      </w:r>
      <w:r w:rsidR="00D43F43">
        <w:rPr>
          <w:rFonts w:ascii="Comic Sans MS" w:hAnsi="Comic Sans MS" w:cs="David" w:hint="cs"/>
          <w:snapToGrid w:val="0"/>
          <w:sz w:val="20"/>
          <w:szCs w:val="22"/>
          <w:rtl/>
          <w:lang w:eastAsia="he-IL"/>
        </w:rPr>
        <w:t xml:space="preserve"> </w:t>
      </w:r>
      <w:r w:rsidR="00D43F43">
        <w:rPr>
          <w:rFonts w:ascii="Comic Sans MS" w:hAnsi="Comic Sans MS" w:cs="David"/>
          <w:snapToGrid w:val="0"/>
          <w:sz w:val="20"/>
          <w:szCs w:val="22"/>
          <w:rtl/>
          <w:lang w:eastAsia="he-IL"/>
        </w:rPr>
        <w:t xml:space="preserve">עיצוב הדוחות והפעלתם </w:t>
      </w:r>
      <w:r w:rsidR="00D43F43">
        <w:rPr>
          <w:rFonts w:ascii="Comic Sans MS" w:hAnsi="Comic Sans MS" w:cs="David" w:hint="cs"/>
          <w:snapToGrid w:val="0"/>
          <w:sz w:val="20"/>
          <w:szCs w:val="22"/>
          <w:rtl/>
          <w:lang w:eastAsia="he-IL"/>
        </w:rPr>
        <w:t xml:space="preserve">יאפשרו </w:t>
      </w:r>
      <w:r w:rsidR="00D43F43" w:rsidRPr="00D43F43">
        <w:rPr>
          <w:rFonts w:ascii="Comic Sans MS" w:hAnsi="Comic Sans MS" w:cs="David"/>
          <w:snapToGrid w:val="0"/>
          <w:sz w:val="20"/>
          <w:szCs w:val="22"/>
          <w:rtl/>
          <w:lang w:eastAsia="he-IL"/>
        </w:rPr>
        <w:t>שליטה על הנתונים</w:t>
      </w:r>
      <w:r w:rsidR="00D43F43" w:rsidRPr="00D43F43">
        <w:rPr>
          <w:rFonts w:ascii="Comic Sans MS" w:hAnsi="Comic Sans MS" w:cs="David"/>
          <w:snapToGrid w:val="0"/>
          <w:sz w:val="20"/>
          <w:szCs w:val="22"/>
          <w:lang w:eastAsia="he-IL"/>
        </w:rPr>
        <w:t xml:space="preserve"> </w:t>
      </w:r>
      <w:r w:rsidR="00D43F43">
        <w:rPr>
          <w:rFonts w:ascii="Comic Sans MS" w:hAnsi="Comic Sans MS" w:cs="David"/>
          <w:snapToGrid w:val="0"/>
          <w:sz w:val="20"/>
          <w:szCs w:val="22"/>
          <w:rtl/>
          <w:lang w:eastAsia="he-IL"/>
        </w:rPr>
        <w:t>ש</w:t>
      </w:r>
      <w:r w:rsidR="00D43F43">
        <w:rPr>
          <w:rFonts w:ascii="Comic Sans MS" w:hAnsi="Comic Sans MS" w:cs="David" w:hint="cs"/>
          <w:snapToGrid w:val="0"/>
          <w:sz w:val="20"/>
          <w:szCs w:val="22"/>
          <w:rtl/>
          <w:lang w:eastAsia="he-IL"/>
        </w:rPr>
        <w:t xml:space="preserve">בהם מעוניינים להתמקד  ויאפשרו </w:t>
      </w:r>
      <w:r w:rsidR="00D43F43" w:rsidRPr="00D43F43">
        <w:rPr>
          <w:rFonts w:ascii="Comic Sans MS" w:hAnsi="Comic Sans MS" w:cs="David"/>
          <w:snapToGrid w:val="0"/>
          <w:sz w:val="20"/>
          <w:szCs w:val="22"/>
          <w:rtl/>
          <w:lang w:eastAsia="he-IL"/>
        </w:rPr>
        <w:t>ליצור  דוח</w:t>
      </w:r>
      <w:r w:rsidR="00D43F43">
        <w:rPr>
          <w:rFonts w:ascii="Comic Sans MS" w:hAnsi="Comic Sans MS" w:cs="David" w:hint="cs"/>
          <w:snapToGrid w:val="0"/>
          <w:sz w:val="20"/>
          <w:szCs w:val="22"/>
          <w:rtl/>
          <w:lang w:eastAsia="he-IL"/>
        </w:rPr>
        <w:t xml:space="preserve">ות </w:t>
      </w:r>
      <w:r>
        <w:rPr>
          <w:rFonts w:ascii="Comic Sans MS" w:hAnsi="Comic Sans MS" w:cs="David" w:hint="cs"/>
          <w:snapToGrid w:val="0"/>
          <w:sz w:val="20"/>
          <w:szCs w:val="22"/>
          <w:rtl/>
          <w:lang w:eastAsia="he-IL"/>
        </w:rPr>
        <w:t>שונים ע"י שימוש בטבלאות ציר (</w:t>
      </w:r>
      <w:r>
        <w:rPr>
          <w:rFonts w:ascii="Comic Sans MS" w:hAnsi="Comic Sans MS" w:cs="David"/>
          <w:snapToGrid w:val="0"/>
          <w:sz w:val="20"/>
          <w:szCs w:val="22"/>
          <w:lang w:eastAsia="he-IL"/>
        </w:rPr>
        <w:t>pivot tables</w:t>
      </w:r>
      <w:r>
        <w:rPr>
          <w:rFonts w:ascii="Comic Sans MS" w:hAnsi="Comic Sans MS" w:cs="David" w:hint="cs"/>
          <w:snapToGrid w:val="0"/>
          <w:sz w:val="20"/>
          <w:szCs w:val="22"/>
          <w:rtl/>
          <w:lang w:eastAsia="he-IL"/>
        </w:rPr>
        <w:t xml:space="preserve"> ) </w:t>
      </w:r>
      <w:r w:rsidR="00D43F43" w:rsidRPr="00D43F43">
        <w:rPr>
          <w:rFonts w:ascii="Comic Sans MS" w:hAnsi="Comic Sans MS" w:cs="David"/>
          <w:snapToGrid w:val="0"/>
          <w:sz w:val="20"/>
          <w:szCs w:val="22"/>
          <w:rtl/>
          <w:lang w:eastAsia="he-IL"/>
        </w:rPr>
        <w:t xml:space="preserve">. </w:t>
      </w:r>
      <w:r>
        <w:rPr>
          <w:rFonts w:ascii="Comic Sans MS" w:hAnsi="Comic Sans MS" w:cs="David" w:hint="cs"/>
          <w:snapToGrid w:val="0"/>
          <w:sz w:val="20"/>
          <w:szCs w:val="22"/>
          <w:rtl/>
          <w:lang w:eastAsia="he-IL"/>
        </w:rPr>
        <w:t xml:space="preserve"> </w:t>
      </w:r>
      <w:r w:rsidR="00D43F43" w:rsidRPr="00D43F43">
        <w:rPr>
          <w:rFonts w:ascii="Comic Sans MS" w:hAnsi="Comic Sans MS" w:cs="David"/>
          <w:snapToGrid w:val="0"/>
          <w:sz w:val="20"/>
          <w:szCs w:val="22"/>
          <w:rtl/>
          <w:lang w:eastAsia="he-IL"/>
        </w:rPr>
        <w:t xml:space="preserve">דוח </w:t>
      </w:r>
      <w:r>
        <w:rPr>
          <w:rFonts w:ascii="Comic Sans MS" w:hAnsi="Comic Sans MS" w:cs="David" w:hint="cs"/>
          <w:snapToGrid w:val="0"/>
          <w:sz w:val="20"/>
          <w:szCs w:val="22"/>
          <w:rtl/>
          <w:lang w:eastAsia="he-IL"/>
        </w:rPr>
        <w:t>כזה יוכל להישמר</w:t>
      </w:r>
      <w:r w:rsidR="00D43F43" w:rsidRPr="00D43F43">
        <w:rPr>
          <w:rFonts w:ascii="Comic Sans MS" w:hAnsi="Comic Sans MS" w:cs="David"/>
          <w:snapToGrid w:val="0"/>
          <w:sz w:val="20"/>
          <w:szCs w:val="22"/>
          <w:rtl/>
          <w:lang w:eastAsia="he-IL"/>
        </w:rPr>
        <w:t xml:space="preserve"> במערכת עם כל</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הגדרותיו (הגבלות ושיטת המיון) כך שניתן להפעילו שוב ושוב בקליק.</w:t>
      </w:r>
      <w:r>
        <w:rPr>
          <w:rFonts w:ascii="Comic Sans MS" w:hAnsi="Comic Sans MS" w:cs="David" w:hint="cs"/>
          <w:snapToGrid w:val="0"/>
          <w:sz w:val="20"/>
          <w:szCs w:val="22"/>
          <w:rtl/>
          <w:lang w:eastAsia="he-IL"/>
        </w:rPr>
        <w:t xml:space="preserve"> את </w:t>
      </w:r>
      <w:r w:rsidR="00D43F43" w:rsidRPr="00D43F43">
        <w:rPr>
          <w:rFonts w:ascii="Comic Sans MS" w:hAnsi="Comic Sans MS" w:cs="David"/>
          <w:snapToGrid w:val="0"/>
          <w:sz w:val="20"/>
          <w:szCs w:val="22"/>
          <w:rtl/>
          <w:lang w:eastAsia="he-IL"/>
        </w:rPr>
        <w:t xml:space="preserve"> נתוני השאילתה</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 xml:space="preserve">המוצגים על המסך אפשר </w:t>
      </w:r>
      <w:r>
        <w:rPr>
          <w:rFonts w:ascii="Comic Sans MS" w:hAnsi="Comic Sans MS" w:cs="David" w:hint="cs"/>
          <w:snapToGrid w:val="0"/>
          <w:sz w:val="20"/>
          <w:szCs w:val="22"/>
          <w:rtl/>
          <w:lang w:eastAsia="he-IL"/>
        </w:rPr>
        <w:t xml:space="preserve">יהיה </w:t>
      </w:r>
      <w:r w:rsidR="00D43F43" w:rsidRPr="00D43F43">
        <w:rPr>
          <w:rFonts w:ascii="Comic Sans MS" w:hAnsi="Comic Sans MS" w:cs="David"/>
          <w:snapToGrid w:val="0"/>
          <w:sz w:val="20"/>
          <w:szCs w:val="22"/>
          <w:rtl/>
          <w:lang w:eastAsia="he-IL"/>
        </w:rPr>
        <w:t>למיין לפי כל אחת מהעמודות, לסכם שורות, לשלוח בדואר</w:t>
      </w:r>
      <w:r w:rsidR="00D43F43" w:rsidRPr="00D43F43">
        <w:rPr>
          <w:rFonts w:ascii="Comic Sans MS" w:hAnsi="Comic Sans MS" w:cs="David"/>
          <w:snapToGrid w:val="0"/>
          <w:sz w:val="20"/>
          <w:szCs w:val="22"/>
          <w:lang w:eastAsia="he-IL"/>
        </w:rPr>
        <w:t xml:space="preserve"> </w:t>
      </w:r>
      <w:r w:rsidR="00D43F43" w:rsidRPr="00D43F43">
        <w:rPr>
          <w:rFonts w:ascii="Comic Sans MS" w:hAnsi="Comic Sans MS" w:cs="David"/>
          <w:snapToGrid w:val="0"/>
          <w:sz w:val="20"/>
          <w:szCs w:val="22"/>
          <w:rtl/>
          <w:lang w:eastAsia="he-IL"/>
        </w:rPr>
        <w:t>אלקטרוני, להדפיס, לשמור בקובץ, להעביר ל</w:t>
      </w:r>
      <w:r w:rsidR="00D43F43" w:rsidRPr="00D43F43">
        <w:rPr>
          <w:rFonts w:ascii="Comic Sans MS" w:hAnsi="Comic Sans MS" w:cs="David"/>
          <w:snapToGrid w:val="0"/>
          <w:sz w:val="20"/>
          <w:szCs w:val="22"/>
          <w:lang w:eastAsia="he-IL"/>
        </w:rPr>
        <w:t xml:space="preserve"> Word, Excel </w:t>
      </w:r>
      <w:r w:rsidR="00D43F43" w:rsidRPr="00D43F43">
        <w:rPr>
          <w:rFonts w:ascii="Comic Sans MS" w:hAnsi="Comic Sans MS" w:cs="David"/>
          <w:snapToGrid w:val="0"/>
          <w:sz w:val="20"/>
          <w:szCs w:val="22"/>
          <w:rtl/>
          <w:lang w:eastAsia="he-IL"/>
        </w:rPr>
        <w:t>או לפקס</w:t>
      </w:r>
      <w:r w:rsidR="00D43F43" w:rsidRPr="00D43F43">
        <w:rPr>
          <w:rFonts w:ascii="Comic Sans MS" w:hAnsi="Comic Sans MS" w:cs="David"/>
          <w:snapToGrid w:val="0"/>
          <w:sz w:val="20"/>
          <w:szCs w:val="22"/>
          <w:lang w:eastAsia="he-IL"/>
        </w:rPr>
        <w:t>.</w:t>
      </w:r>
    </w:p>
    <w:p w:rsidR="00A21193" w:rsidRPr="00A21193" w:rsidRDefault="00A21193" w:rsidP="00C7170C">
      <w:pPr>
        <w:ind w:left="360"/>
        <w:rPr>
          <w:rFonts w:ascii="Comic Sans MS" w:hAnsi="Comic Sans MS" w:cs="David"/>
          <w:snapToGrid w:val="0"/>
          <w:sz w:val="20"/>
          <w:szCs w:val="22"/>
          <w:rtl/>
          <w:lang w:eastAsia="he-IL"/>
        </w:rPr>
      </w:pPr>
    </w:p>
    <w:p w:rsidR="00C763A8" w:rsidRPr="008D0E73" w:rsidRDefault="00C763A8" w:rsidP="00C763A8">
      <w:pPr>
        <w:numPr>
          <w:ilvl w:val="0"/>
          <w:numId w:val="27"/>
        </w:numPr>
        <w:rPr>
          <w:rFonts w:ascii="Comic Sans MS" w:hAnsi="Comic Sans MS" w:cs="David"/>
          <w:b/>
          <w:bCs/>
          <w:snapToGrid w:val="0"/>
          <w:sz w:val="20"/>
          <w:szCs w:val="22"/>
          <w:lang w:eastAsia="he-IL"/>
        </w:rPr>
      </w:pPr>
      <w:r>
        <w:rPr>
          <w:rFonts w:ascii="Comic Sans MS" w:hAnsi="Comic Sans MS" w:cs="David" w:hint="cs"/>
          <w:b/>
          <w:bCs/>
          <w:snapToGrid w:val="0"/>
          <w:sz w:val="20"/>
          <w:szCs w:val="22"/>
          <w:rtl/>
          <w:lang w:eastAsia="he-IL"/>
        </w:rPr>
        <w:t xml:space="preserve"> הוספת יכולת </w:t>
      </w:r>
      <w:r w:rsidRPr="00C763A8">
        <w:rPr>
          <w:rFonts w:ascii="Comic Sans MS" w:hAnsi="Comic Sans MS" w:cs="David" w:hint="cs"/>
          <w:b/>
          <w:bCs/>
          <w:snapToGrid w:val="0"/>
          <w:sz w:val="20"/>
          <w:szCs w:val="22"/>
          <w:rtl/>
          <w:lang w:eastAsia="he-IL"/>
        </w:rPr>
        <w:t xml:space="preserve">שליטה ובקרה מרחוק: </w:t>
      </w:r>
    </w:p>
    <w:p w:rsidR="00C763A8" w:rsidRPr="004825EA" w:rsidRDefault="00C763A8" w:rsidP="001F7CB2">
      <w:pPr>
        <w:numPr>
          <w:ilvl w:val="0"/>
          <w:numId w:val="26"/>
        </w:numPr>
        <w:rPr>
          <w:rFonts w:ascii="Comic Sans MS" w:hAnsi="Comic Sans MS" w:cs="David"/>
          <w:snapToGrid w:val="0"/>
          <w:sz w:val="20"/>
          <w:szCs w:val="22"/>
          <w:lang w:eastAsia="he-IL"/>
        </w:rPr>
      </w:pPr>
      <w:r w:rsidRPr="004825EA">
        <w:rPr>
          <w:rFonts w:ascii="Comic Sans MS" w:hAnsi="Comic Sans MS" w:cs="David" w:hint="cs"/>
          <w:snapToGrid w:val="0"/>
          <w:sz w:val="20"/>
          <w:szCs w:val="22"/>
          <w:rtl/>
          <w:lang w:eastAsia="he-IL"/>
        </w:rPr>
        <w:t>חיבור בקר</w:t>
      </w:r>
      <w:r w:rsidR="004825EA">
        <w:rPr>
          <w:rFonts w:ascii="Comic Sans MS" w:hAnsi="Comic Sans MS" w:cs="David" w:hint="cs"/>
          <w:snapToGrid w:val="0"/>
          <w:sz w:val="20"/>
          <w:szCs w:val="22"/>
          <w:rtl/>
          <w:lang w:eastAsia="he-IL"/>
        </w:rPr>
        <w:t xml:space="preserve"> + חיישנים בכל </w:t>
      </w:r>
      <w:r w:rsidRPr="004825EA">
        <w:rPr>
          <w:rFonts w:ascii="Comic Sans MS" w:hAnsi="Comic Sans MS" w:cs="David" w:hint="cs"/>
          <w:snapToGrid w:val="0"/>
          <w:sz w:val="20"/>
          <w:szCs w:val="22"/>
          <w:rtl/>
          <w:lang w:eastAsia="he-IL"/>
        </w:rPr>
        <w:t>מחסן . הבקר ידע  להתחבר למודם סלולארי וקווי ולשלוח הודעות טקסט בהקשר לדברים שקורים במחסן (תנאי סביבה, פריטים רגישים)</w:t>
      </w:r>
      <w:r w:rsidR="004825EA">
        <w:rPr>
          <w:rFonts w:ascii="Comic Sans MS" w:hAnsi="Comic Sans MS" w:cs="David" w:hint="cs"/>
          <w:snapToGrid w:val="0"/>
          <w:sz w:val="20"/>
          <w:szCs w:val="22"/>
          <w:rtl/>
          <w:lang w:eastAsia="he-IL"/>
        </w:rPr>
        <w:t xml:space="preserve"> למערכת </w:t>
      </w:r>
      <w:r w:rsidR="004825EA">
        <w:rPr>
          <w:rFonts w:ascii="Comic Sans MS" w:hAnsi="Comic Sans MS" w:cs="David"/>
          <w:snapToGrid w:val="0"/>
          <w:sz w:val="20"/>
          <w:szCs w:val="22"/>
          <w:lang w:eastAsia="he-IL"/>
        </w:rPr>
        <w:t>W.I.M.S</w:t>
      </w:r>
      <w:r w:rsidRPr="004825EA">
        <w:rPr>
          <w:rFonts w:ascii="Comic Sans MS" w:hAnsi="Comic Sans MS" w:cs="David" w:hint="cs"/>
          <w:snapToGrid w:val="0"/>
          <w:sz w:val="20"/>
          <w:szCs w:val="22"/>
          <w:rtl/>
          <w:lang w:eastAsia="he-IL"/>
        </w:rPr>
        <w:t xml:space="preserve">. </w:t>
      </w:r>
    </w:p>
    <w:p w:rsidR="00EE4217" w:rsidRPr="004825EA" w:rsidRDefault="004825EA" w:rsidP="001F7CB2">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בעזרת הבקר </w:t>
      </w:r>
      <w:r w:rsidR="00C763A8" w:rsidRPr="004825EA">
        <w:rPr>
          <w:rFonts w:ascii="Comic Sans MS" w:hAnsi="Comic Sans MS" w:cs="David" w:hint="cs"/>
          <w:snapToGrid w:val="0"/>
          <w:sz w:val="20"/>
          <w:szCs w:val="22"/>
          <w:rtl/>
          <w:lang w:eastAsia="he-IL"/>
        </w:rPr>
        <w:t xml:space="preserve">המערכת תוכל  לתת דיווחי </w:t>
      </w:r>
      <w:r>
        <w:rPr>
          <w:rFonts w:ascii="Comic Sans MS" w:hAnsi="Comic Sans MS" w:cs="David" w:hint="cs"/>
          <w:snapToGrid w:val="0"/>
          <w:sz w:val="20"/>
          <w:szCs w:val="22"/>
          <w:rtl/>
          <w:lang w:eastAsia="he-IL"/>
        </w:rPr>
        <w:t xml:space="preserve">והתראות </w:t>
      </w:r>
      <w:r w:rsidR="00C763A8" w:rsidRPr="004825EA">
        <w:rPr>
          <w:rFonts w:ascii="Comic Sans MS" w:hAnsi="Comic Sans MS" w:cs="David" w:hint="cs"/>
          <w:snapToGrid w:val="0"/>
          <w:sz w:val="20"/>
          <w:szCs w:val="22"/>
          <w:rtl/>
          <w:lang w:eastAsia="he-IL"/>
        </w:rPr>
        <w:t>תחזוקה בזמן אמת.</w:t>
      </w:r>
    </w:p>
    <w:p w:rsidR="00C763A8" w:rsidRDefault="00C763A8" w:rsidP="00C763A8">
      <w:pPr>
        <w:rPr>
          <w:rFonts w:ascii="Comic Sans MS" w:hAnsi="Comic Sans MS" w:cs="David"/>
          <w:snapToGrid w:val="0"/>
          <w:sz w:val="20"/>
          <w:szCs w:val="22"/>
          <w:rtl/>
          <w:lang w:eastAsia="he-IL"/>
        </w:rPr>
      </w:pPr>
    </w:p>
    <w:p w:rsidR="00C763A8"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6</w:t>
      </w:r>
      <w:r w:rsidR="001F7CB2"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התממשקות  </w:t>
      </w:r>
      <w:r w:rsidR="001F7CB2" w:rsidRPr="001F7CB2">
        <w:rPr>
          <w:rFonts w:ascii="Comic Sans MS" w:hAnsi="Comic Sans MS" w:cs="David" w:hint="cs"/>
          <w:b/>
          <w:bCs/>
          <w:snapToGrid w:val="0"/>
          <w:sz w:val="20"/>
          <w:szCs w:val="22"/>
          <w:rtl/>
          <w:lang w:eastAsia="he-IL"/>
        </w:rPr>
        <w:t xml:space="preserve">למערכת ניהול קשרי ספק  -  </w:t>
      </w:r>
      <w:r w:rsidR="001F7CB2" w:rsidRPr="001F7CB2">
        <w:rPr>
          <w:rFonts w:ascii="Comic Sans MS" w:hAnsi="Comic Sans MS" w:cs="David"/>
          <w:b/>
          <w:bCs/>
          <w:snapToGrid w:val="0"/>
          <w:sz w:val="20"/>
          <w:szCs w:val="22"/>
          <w:lang w:eastAsia="he-IL"/>
        </w:rPr>
        <w:t>SRM</w:t>
      </w:r>
      <w:r w:rsidR="001F7CB2" w:rsidRPr="001F7CB2">
        <w:rPr>
          <w:rFonts w:ascii="Comic Sans MS" w:hAnsi="Comic Sans MS" w:cs="David" w:hint="cs"/>
          <w:b/>
          <w:bCs/>
          <w:snapToGrid w:val="0"/>
          <w:sz w:val="20"/>
          <w:szCs w:val="22"/>
          <w:rtl/>
          <w:lang w:eastAsia="he-IL"/>
        </w:rPr>
        <w:t xml:space="preserve"> .</w:t>
      </w:r>
    </w:p>
    <w:p w:rsidR="000A0B24" w:rsidRDefault="000A0B24" w:rsidP="000A0B24">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בעתיד ייתכן והמערכת תידרש להתממשק עם מערכת נוספת המתוכננת בארגון </w:t>
      </w:r>
      <w:r>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מערכת </w:t>
      </w:r>
      <w:r>
        <w:rPr>
          <w:rFonts w:ascii="Comic Sans MS" w:hAnsi="Comic Sans MS" w:cs="David"/>
          <w:snapToGrid w:val="0"/>
          <w:sz w:val="20"/>
          <w:szCs w:val="22"/>
          <w:lang w:eastAsia="he-IL"/>
        </w:rPr>
        <w:t xml:space="preserve">srm </w:t>
      </w:r>
      <w:r>
        <w:rPr>
          <w:rFonts w:ascii="Comic Sans MS" w:hAnsi="Comic Sans MS" w:cs="David" w:hint="cs"/>
          <w:snapToGrid w:val="0"/>
          <w:sz w:val="20"/>
          <w:szCs w:val="22"/>
          <w:rtl/>
          <w:lang w:eastAsia="he-IL"/>
        </w:rPr>
        <w:t xml:space="preserve">. מטרת מערכת זו היא לייעל ולשפר את הקשר בין מחלקת הרכש , המחסנים והספקים .  </w:t>
      </w:r>
    </w:p>
    <w:p w:rsidR="001F7CB2" w:rsidRPr="001F7CB2" w:rsidRDefault="001F7CB2" w:rsidP="001F7CB2">
      <w:pPr>
        <w:numPr>
          <w:ilvl w:val="0"/>
          <w:numId w:val="26"/>
        </w:numPr>
        <w:rPr>
          <w:rFonts w:ascii="Comic Sans MS" w:hAnsi="Comic Sans MS" w:cs="David"/>
          <w:snapToGrid w:val="0"/>
          <w:sz w:val="20"/>
          <w:szCs w:val="22"/>
          <w:rtl/>
          <w:lang w:eastAsia="he-IL"/>
        </w:rPr>
      </w:pPr>
      <w:r w:rsidRPr="001F7CB2">
        <w:rPr>
          <w:rFonts w:ascii="Comic Sans MS" w:hAnsi="Comic Sans MS" w:cs="David"/>
          <w:snapToGrid w:val="0"/>
          <w:sz w:val="20"/>
          <w:szCs w:val="22"/>
          <w:rtl/>
          <w:lang w:eastAsia="he-IL"/>
        </w:rPr>
        <w:t xml:space="preserve">כל ספק </w:t>
      </w:r>
      <w:r>
        <w:rPr>
          <w:rFonts w:ascii="Comic Sans MS" w:hAnsi="Comic Sans MS" w:cs="David" w:hint="cs"/>
          <w:snapToGrid w:val="0"/>
          <w:sz w:val="20"/>
          <w:szCs w:val="22"/>
          <w:rtl/>
          <w:lang w:eastAsia="he-IL"/>
        </w:rPr>
        <w:t xml:space="preserve">יוגדר  </w:t>
      </w:r>
      <w:r w:rsidRPr="001F7CB2">
        <w:rPr>
          <w:rFonts w:ascii="Comic Sans MS" w:hAnsi="Comic Sans MS" w:cs="David"/>
          <w:snapToGrid w:val="0"/>
          <w:sz w:val="20"/>
          <w:szCs w:val="22"/>
          <w:rtl/>
          <w:lang w:eastAsia="he-IL"/>
        </w:rPr>
        <w:t>במערכת ו</w:t>
      </w:r>
      <w:r>
        <w:rPr>
          <w:rFonts w:ascii="Comic Sans MS" w:hAnsi="Comic Sans MS" w:cs="David" w:hint="cs"/>
          <w:snapToGrid w:val="0"/>
          <w:sz w:val="20"/>
          <w:szCs w:val="22"/>
          <w:rtl/>
          <w:lang w:eastAsia="he-IL"/>
        </w:rPr>
        <w:t>י</w:t>
      </w:r>
      <w:r w:rsidRPr="001F7CB2">
        <w:rPr>
          <w:rFonts w:ascii="Comic Sans MS" w:hAnsi="Comic Sans MS" w:cs="David"/>
          <w:snapToGrid w:val="0"/>
          <w:sz w:val="20"/>
          <w:szCs w:val="22"/>
          <w:rtl/>
          <w:lang w:eastAsia="he-IL"/>
        </w:rPr>
        <w:t>קבל אזור עבודה. הוא י</w:t>
      </w:r>
      <w:r>
        <w:rPr>
          <w:rFonts w:ascii="Comic Sans MS" w:hAnsi="Comic Sans MS" w:cs="David" w:hint="cs"/>
          <w:snapToGrid w:val="0"/>
          <w:sz w:val="20"/>
          <w:szCs w:val="22"/>
          <w:rtl/>
          <w:lang w:eastAsia="he-IL"/>
        </w:rPr>
        <w:t>וכל</w:t>
      </w:r>
      <w:r w:rsidRPr="001F7CB2">
        <w:rPr>
          <w:rFonts w:ascii="Comic Sans MS" w:hAnsi="Comic Sans MS" w:cs="David"/>
          <w:snapToGrid w:val="0"/>
          <w:sz w:val="20"/>
          <w:szCs w:val="22"/>
          <w:rtl/>
          <w:lang w:eastAsia="he-IL"/>
        </w:rPr>
        <w:t xml:space="preserve"> להיכנס באמצעות שם וסיסמא ולנהל את מערכת</w:t>
      </w:r>
    </w:p>
    <w:p w:rsidR="001F7CB2" w:rsidRDefault="001F7CB2" w:rsidP="001F7CB2">
      <w:pPr>
        <w:numPr>
          <w:ilvl w:val="0"/>
          <w:numId w:val="26"/>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הקשרים שלו מול</w:t>
      </w:r>
      <w:r>
        <w:rPr>
          <w:rFonts w:ascii="Comic Sans MS" w:hAnsi="Comic Sans MS" w:cs="David" w:hint="cs"/>
          <w:snapToGrid w:val="0"/>
          <w:sz w:val="20"/>
          <w:szCs w:val="22"/>
          <w:rtl/>
          <w:lang w:eastAsia="he-IL"/>
        </w:rPr>
        <w:t xml:space="preserve"> מערכת </w:t>
      </w:r>
      <w:r w:rsidRPr="001F7CB2">
        <w:rPr>
          <w:rFonts w:ascii="Comic Sans MS" w:hAnsi="Comic Sans MS" w:cs="David"/>
          <w:snapToGrid w:val="0"/>
          <w:sz w:val="20"/>
          <w:szCs w:val="22"/>
          <w:rtl/>
          <w:lang w:eastAsia="he-IL"/>
        </w:rPr>
        <w:t xml:space="preserve"> </w:t>
      </w:r>
      <w:r>
        <w:rPr>
          <w:rFonts w:ascii="Comic Sans MS" w:hAnsi="Comic Sans MS" w:cs="David"/>
          <w:snapToGrid w:val="0"/>
          <w:sz w:val="20"/>
          <w:szCs w:val="22"/>
          <w:lang w:eastAsia="he-IL"/>
        </w:rPr>
        <w:t xml:space="preserve"> W.I.M.S</w:t>
      </w:r>
      <w:r w:rsidRPr="001F7CB2">
        <w:rPr>
          <w:rFonts w:ascii="Comic Sans MS" w:hAnsi="Comic Sans MS" w:cs="David"/>
          <w:snapToGrid w:val="0"/>
          <w:sz w:val="20"/>
          <w:szCs w:val="22"/>
          <w:rtl/>
          <w:lang w:eastAsia="he-IL"/>
        </w:rPr>
        <w:t xml:space="preserve">. כל הודעה שנשלחת </w:t>
      </w:r>
      <w:r>
        <w:rPr>
          <w:rFonts w:ascii="Comic Sans MS" w:hAnsi="Comic Sans MS" w:cs="David" w:hint="cs"/>
          <w:snapToGrid w:val="0"/>
          <w:sz w:val="20"/>
          <w:szCs w:val="22"/>
          <w:rtl/>
          <w:lang w:eastAsia="he-IL"/>
        </w:rPr>
        <w:t xml:space="preserve">מ </w:t>
      </w:r>
      <w:r>
        <w:rPr>
          <w:rFonts w:ascii="Comic Sans MS" w:hAnsi="Comic Sans MS" w:cs="David"/>
          <w:snapToGrid w:val="0"/>
          <w:sz w:val="20"/>
          <w:szCs w:val="22"/>
          <w:lang w:eastAsia="he-IL"/>
        </w:rPr>
        <w:t>W.I.M.S</w:t>
      </w:r>
      <w:r>
        <w:rPr>
          <w:rFonts w:ascii="Comic Sans MS" w:hAnsi="Comic Sans MS" w:cs="David" w:hint="cs"/>
          <w:snapToGrid w:val="0"/>
          <w:sz w:val="20"/>
          <w:szCs w:val="22"/>
          <w:rtl/>
          <w:lang w:eastAsia="he-IL"/>
        </w:rPr>
        <w:t xml:space="preserve"> </w:t>
      </w:r>
      <w:r w:rsidRPr="001F7CB2">
        <w:rPr>
          <w:rFonts w:ascii="Comic Sans MS" w:hAnsi="Comic Sans MS" w:cs="David"/>
          <w:snapToGrid w:val="0"/>
          <w:sz w:val="20"/>
          <w:szCs w:val="22"/>
          <w:rtl/>
          <w:lang w:eastAsia="he-IL"/>
        </w:rPr>
        <w:t xml:space="preserve"> לספק תגיע אל אזור זה וכן באמצעות מייל ישירות אליו.</w:t>
      </w:r>
    </w:p>
    <w:p w:rsidR="001F7CB2" w:rsidRDefault="001F7CB2" w:rsidP="001F7CB2">
      <w:pPr>
        <w:numPr>
          <w:ilvl w:val="0"/>
          <w:numId w:val="26"/>
        </w:numPr>
        <w:rPr>
          <w:rFonts w:ascii="Comic Sans MS" w:hAnsi="Comic Sans MS" w:cs="David"/>
          <w:snapToGrid w:val="0"/>
          <w:sz w:val="20"/>
          <w:szCs w:val="22"/>
          <w:lang w:eastAsia="he-IL"/>
        </w:rPr>
      </w:pPr>
      <w:r w:rsidRPr="001F7CB2">
        <w:rPr>
          <w:rFonts w:ascii="Comic Sans MS" w:hAnsi="Comic Sans MS" w:cs="David"/>
          <w:snapToGrid w:val="0"/>
          <w:sz w:val="20"/>
          <w:szCs w:val="22"/>
          <w:rtl/>
          <w:lang w:eastAsia="he-IL"/>
        </w:rPr>
        <w:t xml:space="preserve"> המערכת </w:t>
      </w:r>
      <w:r>
        <w:rPr>
          <w:rFonts w:ascii="Comic Sans MS" w:hAnsi="Comic Sans MS" w:cs="David" w:hint="cs"/>
          <w:snapToGrid w:val="0"/>
          <w:sz w:val="20"/>
          <w:szCs w:val="22"/>
          <w:rtl/>
          <w:lang w:eastAsia="he-IL"/>
        </w:rPr>
        <w:t xml:space="preserve">תוכל בעתיד  </w:t>
      </w:r>
      <w:r w:rsidRPr="001F7CB2">
        <w:rPr>
          <w:rFonts w:ascii="Comic Sans MS" w:hAnsi="Comic Sans MS" w:cs="David"/>
          <w:snapToGrid w:val="0"/>
          <w:sz w:val="20"/>
          <w:szCs w:val="22"/>
          <w:rtl/>
          <w:lang w:eastAsia="he-IL"/>
        </w:rPr>
        <w:t xml:space="preserve">לספק קבצים/מסרים </w:t>
      </w:r>
      <w:r w:rsidR="00FE4F3C" w:rsidRPr="001F7CB2">
        <w:rPr>
          <w:rFonts w:ascii="Comic Sans MS" w:hAnsi="Comic Sans MS" w:cs="David" w:hint="cs"/>
          <w:snapToGrid w:val="0"/>
          <w:sz w:val="20"/>
          <w:szCs w:val="22"/>
          <w:rtl/>
          <w:lang w:eastAsia="he-IL"/>
        </w:rPr>
        <w:t>דיגיטאליי</w:t>
      </w:r>
      <w:r w:rsidR="00FE4F3C" w:rsidRPr="001F7CB2">
        <w:rPr>
          <w:rFonts w:ascii="Comic Sans MS" w:hAnsi="Comic Sans MS" w:cs="David" w:hint="eastAsia"/>
          <w:snapToGrid w:val="0"/>
          <w:sz w:val="20"/>
          <w:szCs w:val="22"/>
          <w:rtl/>
          <w:lang w:eastAsia="he-IL"/>
        </w:rPr>
        <w:t>ם</w:t>
      </w:r>
      <w:r w:rsidRPr="001F7CB2">
        <w:rPr>
          <w:rFonts w:ascii="Comic Sans MS" w:hAnsi="Comic Sans MS" w:cs="David"/>
          <w:snapToGrid w:val="0"/>
          <w:sz w:val="20"/>
          <w:szCs w:val="22"/>
          <w:rtl/>
          <w:lang w:eastAsia="he-IL"/>
        </w:rPr>
        <w:t xml:space="preserve"> אשר מאפשרים לספק אינטגרציה ישירות אל מערכות</w:t>
      </w:r>
      <w:r>
        <w:rPr>
          <w:rFonts w:ascii="Comic Sans MS" w:hAnsi="Comic Sans MS" w:cs="David" w:hint="cs"/>
          <w:snapToGrid w:val="0"/>
          <w:sz w:val="20"/>
          <w:szCs w:val="22"/>
          <w:rtl/>
          <w:lang w:eastAsia="he-IL"/>
        </w:rPr>
        <w:t xml:space="preserve"> </w:t>
      </w:r>
      <w:r>
        <w:rPr>
          <w:rFonts w:ascii="Comic Sans MS" w:hAnsi="Comic Sans MS" w:cs="David"/>
          <w:snapToGrid w:val="0"/>
          <w:sz w:val="20"/>
          <w:szCs w:val="22"/>
          <w:rtl/>
          <w:lang w:eastAsia="he-IL"/>
        </w:rPr>
        <w:t>המידע ש</w:t>
      </w:r>
      <w:r>
        <w:rPr>
          <w:rFonts w:ascii="Comic Sans MS" w:hAnsi="Comic Sans MS" w:cs="David" w:hint="cs"/>
          <w:snapToGrid w:val="0"/>
          <w:sz w:val="20"/>
          <w:szCs w:val="22"/>
          <w:rtl/>
          <w:lang w:eastAsia="he-IL"/>
        </w:rPr>
        <w:t xml:space="preserve">ל הספק </w:t>
      </w:r>
      <w:r w:rsidR="000A0B24">
        <w:rPr>
          <w:rFonts w:ascii="Comic Sans MS" w:hAnsi="Comic Sans MS" w:cs="David" w:hint="cs"/>
          <w:snapToGrid w:val="0"/>
          <w:sz w:val="20"/>
          <w:szCs w:val="22"/>
          <w:rtl/>
          <w:lang w:eastAsia="he-IL"/>
        </w:rPr>
        <w:t xml:space="preserve"> לעדכן אותו ולהתעדכן באופן אוטומאטי</w:t>
      </w:r>
      <w:r w:rsidRPr="001F7CB2">
        <w:rPr>
          <w:rFonts w:ascii="Comic Sans MS" w:hAnsi="Comic Sans MS" w:cs="David"/>
          <w:snapToGrid w:val="0"/>
          <w:sz w:val="20"/>
          <w:szCs w:val="22"/>
          <w:rtl/>
          <w:lang w:eastAsia="he-IL"/>
        </w:rPr>
        <w:t>.</w:t>
      </w:r>
      <w:r>
        <w:rPr>
          <w:rFonts w:ascii="Comic Sans MS" w:hAnsi="Comic Sans MS" w:cs="David" w:hint="cs"/>
          <w:snapToGrid w:val="0"/>
          <w:sz w:val="20"/>
          <w:szCs w:val="22"/>
          <w:rtl/>
          <w:lang w:eastAsia="he-IL"/>
        </w:rPr>
        <w:t xml:space="preserve">  </w:t>
      </w:r>
    </w:p>
    <w:p w:rsidR="004825EA" w:rsidRDefault="004825EA" w:rsidP="001F7CB2">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המערכת תוכל בעתיד  למדוד את ביצועי הספקים כגון:  עמידה בזמני הספקה, איכות המוצרים המתקבלים (אחוז מוצרים פגומים)  ולספק מידע זה למחלקת הרכש.</w:t>
      </w:r>
    </w:p>
    <w:p w:rsidR="004825EA" w:rsidRDefault="004825EA" w:rsidP="004825EA">
      <w:pPr>
        <w:ind w:left="360"/>
        <w:rPr>
          <w:rFonts w:ascii="Comic Sans MS" w:hAnsi="Comic Sans MS" w:cs="David"/>
          <w:b/>
          <w:bCs/>
          <w:snapToGrid w:val="0"/>
          <w:sz w:val="20"/>
          <w:szCs w:val="22"/>
          <w:rtl/>
          <w:lang w:eastAsia="he-IL"/>
        </w:rPr>
      </w:pPr>
    </w:p>
    <w:p w:rsidR="004825EA" w:rsidRPr="001F7CB2" w:rsidRDefault="00561DBB" w:rsidP="004825EA">
      <w:pPr>
        <w:ind w:left="360"/>
        <w:rPr>
          <w:rFonts w:ascii="Comic Sans MS" w:hAnsi="Comic Sans MS" w:cs="David"/>
          <w:b/>
          <w:bCs/>
          <w:snapToGrid w:val="0"/>
          <w:sz w:val="20"/>
          <w:szCs w:val="22"/>
          <w:rtl/>
          <w:lang w:eastAsia="he-IL"/>
        </w:rPr>
      </w:pPr>
      <w:r>
        <w:rPr>
          <w:rFonts w:ascii="Comic Sans MS" w:hAnsi="Comic Sans MS" w:cs="David" w:hint="cs"/>
          <w:b/>
          <w:bCs/>
          <w:snapToGrid w:val="0"/>
          <w:sz w:val="20"/>
          <w:szCs w:val="22"/>
          <w:rtl/>
          <w:lang w:eastAsia="he-IL"/>
        </w:rPr>
        <w:t>7</w:t>
      </w:r>
      <w:r w:rsidR="004825EA" w:rsidRPr="001F7CB2">
        <w:rPr>
          <w:rFonts w:ascii="Comic Sans MS" w:hAnsi="Comic Sans MS" w:cs="David" w:hint="cs"/>
          <w:b/>
          <w:bCs/>
          <w:snapToGrid w:val="0"/>
          <w:sz w:val="20"/>
          <w:szCs w:val="22"/>
          <w:rtl/>
          <w:lang w:eastAsia="he-IL"/>
        </w:rPr>
        <w:t xml:space="preserve">.  </w:t>
      </w:r>
      <w:r w:rsidR="004825EA">
        <w:rPr>
          <w:rFonts w:ascii="Comic Sans MS" w:hAnsi="Comic Sans MS" w:cs="David" w:hint="cs"/>
          <w:b/>
          <w:bCs/>
          <w:snapToGrid w:val="0"/>
          <w:sz w:val="20"/>
          <w:szCs w:val="22"/>
          <w:rtl/>
          <w:lang w:eastAsia="he-IL"/>
        </w:rPr>
        <w:t xml:space="preserve"> הוספת כלים תומכי החלטה </w:t>
      </w:r>
      <w:r w:rsidR="004825EA" w:rsidRPr="001F7CB2">
        <w:rPr>
          <w:rFonts w:ascii="Comic Sans MS" w:hAnsi="Comic Sans MS" w:cs="David" w:hint="cs"/>
          <w:b/>
          <w:bCs/>
          <w:snapToGrid w:val="0"/>
          <w:sz w:val="20"/>
          <w:szCs w:val="22"/>
          <w:rtl/>
          <w:lang w:eastAsia="he-IL"/>
        </w:rPr>
        <w:t>.</w:t>
      </w:r>
    </w:p>
    <w:p w:rsidR="008D0E73" w:rsidRDefault="008D0E73" w:rsidP="00081327">
      <w:pPr>
        <w:numPr>
          <w:ilvl w:val="0"/>
          <w:numId w:val="26"/>
        </w:numPr>
        <w:rPr>
          <w:rFonts w:ascii="Comic Sans MS" w:hAnsi="Comic Sans MS" w:cs="David"/>
          <w:snapToGrid w:val="0"/>
          <w:sz w:val="20"/>
          <w:szCs w:val="22"/>
          <w:lang w:eastAsia="he-IL"/>
        </w:rPr>
      </w:pPr>
      <w:r>
        <w:rPr>
          <w:rFonts w:ascii="Comic Sans MS" w:hAnsi="Comic Sans MS" w:cs="David" w:hint="cs"/>
          <w:snapToGrid w:val="0"/>
          <w:sz w:val="20"/>
          <w:szCs w:val="22"/>
          <w:rtl/>
          <w:lang w:eastAsia="he-IL"/>
        </w:rPr>
        <w:t xml:space="preserve">מערכת </w:t>
      </w:r>
      <w:r>
        <w:rPr>
          <w:rFonts w:ascii="Comic Sans MS" w:hAnsi="Comic Sans MS" w:cs="David"/>
          <w:snapToGrid w:val="0"/>
          <w:sz w:val="20"/>
          <w:szCs w:val="22"/>
          <w:lang w:eastAsia="he-IL"/>
        </w:rPr>
        <w:t xml:space="preserve">W.I.M.S </w:t>
      </w:r>
      <w:r>
        <w:rPr>
          <w:rFonts w:ascii="Comic Sans MS" w:hAnsi="Comic Sans MS" w:cs="David" w:hint="cs"/>
          <w:snapToGrid w:val="0"/>
          <w:sz w:val="20"/>
          <w:szCs w:val="22"/>
          <w:rtl/>
          <w:lang w:eastAsia="he-IL"/>
        </w:rPr>
        <w:t xml:space="preserve"> עשויה להידרש  </w:t>
      </w:r>
      <w:r w:rsidR="00081327">
        <w:rPr>
          <w:rFonts w:ascii="Comic Sans MS" w:hAnsi="Comic Sans MS" w:cs="David" w:hint="cs"/>
          <w:snapToGrid w:val="0"/>
          <w:sz w:val="20"/>
          <w:szCs w:val="22"/>
          <w:rtl/>
          <w:lang w:eastAsia="he-IL"/>
        </w:rPr>
        <w:t xml:space="preserve">להפיק </w:t>
      </w:r>
      <w:r>
        <w:rPr>
          <w:rFonts w:ascii="Comic Sans MS" w:hAnsi="Comic Sans MS" w:cs="David" w:hint="cs"/>
          <w:snapToGrid w:val="0"/>
          <w:sz w:val="20"/>
          <w:szCs w:val="22"/>
          <w:rtl/>
          <w:lang w:eastAsia="he-IL"/>
        </w:rPr>
        <w:t xml:space="preserve"> </w:t>
      </w:r>
      <w:r w:rsidR="00081327">
        <w:rPr>
          <w:rFonts w:ascii="Comic Sans MS" w:hAnsi="Comic Sans MS" w:cs="David" w:hint="cs"/>
          <w:snapToGrid w:val="0"/>
          <w:sz w:val="20"/>
          <w:szCs w:val="22"/>
          <w:rtl/>
          <w:lang w:eastAsia="he-IL"/>
        </w:rPr>
        <w:t xml:space="preserve">הצעות </w:t>
      </w:r>
      <w:r>
        <w:rPr>
          <w:rFonts w:ascii="Comic Sans MS" w:hAnsi="Comic Sans MS" w:cs="David" w:hint="cs"/>
          <w:snapToGrid w:val="0"/>
          <w:sz w:val="20"/>
          <w:szCs w:val="22"/>
          <w:rtl/>
          <w:lang w:eastAsia="he-IL"/>
        </w:rPr>
        <w:t xml:space="preserve">לתזמון הטיפול בהזמנות המגיעות מן הסניפים </w:t>
      </w:r>
      <w:r w:rsidR="00081327">
        <w:rPr>
          <w:rFonts w:ascii="Comic Sans MS" w:hAnsi="Comic Sans MS" w:cs="David" w:hint="cs"/>
          <w:snapToGrid w:val="0"/>
          <w:sz w:val="20"/>
          <w:szCs w:val="22"/>
          <w:rtl/>
          <w:lang w:eastAsia="he-IL"/>
        </w:rPr>
        <w:t>ו</w:t>
      </w:r>
      <w:r>
        <w:rPr>
          <w:rFonts w:ascii="Comic Sans MS" w:hAnsi="Comic Sans MS" w:cs="David" w:hint="cs"/>
          <w:snapToGrid w:val="0"/>
          <w:sz w:val="20"/>
          <w:szCs w:val="22"/>
          <w:rtl/>
          <w:lang w:eastAsia="he-IL"/>
        </w:rPr>
        <w:t>תתמוך בהחלטות כגון סדר ההעמסה של הסחורות, וסדר חלוקת הסחורות למחסנים</w:t>
      </w:r>
      <w:r w:rsidR="00081327">
        <w:rPr>
          <w:rFonts w:ascii="Comic Sans MS" w:hAnsi="Comic Sans MS" w:cs="David" w:hint="cs"/>
          <w:snapToGrid w:val="0"/>
          <w:sz w:val="20"/>
          <w:szCs w:val="22"/>
          <w:rtl/>
          <w:lang w:eastAsia="he-IL"/>
        </w:rPr>
        <w:t>, תוך התחשבות במגבלות ואילוצים שונים כגון עדיפויות, צווארי בקבוק  שנוצרו , הזמנות חריגות ועוד.</w:t>
      </w:r>
    </w:p>
    <w:p w:rsidR="00EE4217" w:rsidRDefault="004825EA" w:rsidP="004825EA">
      <w:pPr>
        <w:rPr>
          <w:rFonts w:ascii="Comic Sans MS" w:hAnsi="Comic Sans MS" w:cs="David"/>
          <w:b/>
          <w:bCs/>
          <w:color w:val="000000"/>
          <w:sz w:val="40"/>
          <w:szCs w:val="40"/>
          <w:rtl/>
        </w:rPr>
      </w:pPr>
      <w:r>
        <w:rPr>
          <w:rFonts w:ascii="Comic Sans MS" w:hAnsi="Comic Sans MS" w:cs="David"/>
          <w:snapToGrid w:val="0"/>
          <w:sz w:val="20"/>
          <w:szCs w:val="22"/>
          <w:lang w:eastAsia="he-IL"/>
        </w:rPr>
        <w:br w:type="page"/>
      </w:r>
      <w:r w:rsidR="00EE4217" w:rsidRPr="00A27205">
        <w:rPr>
          <w:rFonts w:ascii="Comic Sans MS" w:hAnsi="Comic Sans MS" w:cs="David" w:hint="cs"/>
          <w:b/>
          <w:bCs/>
          <w:color w:val="000000"/>
          <w:sz w:val="40"/>
          <w:szCs w:val="40"/>
          <w:rtl/>
        </w:rPr>
        <w:lastRenderedPageBreak/>
        <w:t xml:space="preserve">5.   </w:t>
      </w:r>
      <w:bookmarkStart w:id="42" w:name="נספחים"/>
      <w:r w:rsidR="00EE4217" w:rsidRPr="00A27205">
        <w:rPr>
          <w:rFonts w:ascii="Comic Sans MS" w:hAnsi="Comic Sans MS" w:cs="David" w:hint="cs"/>
          <w:b/>
          <w:bCs/>
          <w:color w:val="000000"/>
          <w:sz w:val="40"/>
          <w:szCs w:val="40"/>
          <w:rtl/>
        </w:rPr>
        <w:t>נספחים</w:t>
      </w:r>
      <w:bookmarkEnd w:id="42"/>
      <w:r w:rsidR="00EE4217" w:rsidRPr="00A27205">
        <w:rPr>
          <w:rFonts w:ascii="Comic Sans MS" w:hAnsi="Comic Sans MS" w:cs="David" w:hint="cs"/>
          <w:b/>
          <w:bCs/>
          <w:color w:val="000000"/>
          <w:sz w:val="40"/>
          <w:szCs w:val="40"/>
          <w:rtl/>
        </w:rPr>
        <w:t xml:space="preserve">  </w:t>
      </w:r>
    </w:p>
    <w:p w:rsidR="00F677E9" w:rsidRPr="00A27205" w:rsidRDefault="00F677E9" w:rsidP="004825EA">
      <w:pPr>
        <w:rPr>
          <w:rFonts w:ascii="Comic Sans MS" w:hAnsi="Comic Sans MS" w:cs="David"/>
          <w:b/>
          <w:bCs/>
          <w:color w:val="000000"/>
          <w:sz w:val="40"/>
          <w:szCs w:val="40"/>
          <w:rtl/>
        </w:rPr>
      </w:pPr>
    </w:p>
    <w:p w:rsidR="00EE4217" w:rsidRPr="00A27205" w:rsidRDefault="00EE4217" w:rsidP="00EE4217">
      <w:pPr>
        <w:rPr>
          <w:rFonts w:ascii="Comic Sans MS" w:hAnsi="Comic Sans MS" w:cs="David"/>
          <w:b/>
          <w:bCs/>
          <w:color w:val="000000"/>
          <w:szCs w:val="30"/>
          <w:rtl/>
        </w:rPr>
      </w:pPr>
      <w:r w:rsidRPr="00A27205">
        <w:rPr>
          <w:rFonts w:ascii="Comic Sans MS" w:hAnsi="Comic Sans MS" w:cs="David" w:hint="cs"/>
          <w:b/>
          <w:bCs/>
          <w:color w:val="000000"/>
          <w:szCs w:val="30"/>
          <w:rtl/>
        </w:rPr>
        <w:t xml:space="preserve">5.1  </w:t>
      </w:r>
      <w:bookmarkStart w:id="43" w:name="מילון_מונחים"/>
      <w:r w:rsidRPr="00A27205">
        <w:rPr>
          <w:rFonts w:ascii="Comic Sans MS" w:hAnsi="Comic Sans MS" w:cs="David" w:hint="cs"/>
          <w:b/>
          <w:bCs/>
          <w:color w:val="000000"/>
          <w:szCs w:val="30"/>
          <w:rtl/>
        </w:rPr>
        <w:t xml:space="preserve">מילון מונחים </w:t>
      </w:r>
      <w:bookmarkEnd w:id="43"/>
    </w:p>
    <w:p w:rsidR="00EE4217" w:rsidRDefault="00EE4217" w:rsidP="00EE4217">
      <w:pPr>
        <w:ind w:firstLine="45"/>
        <w:rPr>
          <w:rFonts w:ascii="Comic Sans MS" w:hAnsi="Comic Sans MS" w:cs="David"/>
          <w:snapToGrid w:val="0"/>
          <w:sz w:val="20"/>
          <w:szCs w:val="22"/>
          <w:rtl/>
          <w:lang w:eastAsia="he-IL"/>
        </w:rPr>
      </w:pPr>
    </w:p>
    <w:tbl>
      <w:tblPr>
        <w:bidiVisual/>
        <w:tblW w:w="9789" w:type="dxa"/>
        <w:tblInd w:w="-43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308"/>
        <w:gridCol w:w="3323"/>
        <w:gridCol w:w="5158"/>
      </w:tblGrid>
      <w:tr w:rsidR="005064B6" w:rsidRPr="009C05B4" w:rsidTr="009C05B4">
        <w:trPr>
          <w:trHeight w:val="330"/>
        </w:trPr>
        <w:tc>
          <w:tcPr>
            <w:tcW w:w="1308" w:type="dxa"/>
            <w:shd w:val="clear" w:color="auto" w:fill="auto"/>
          </w:tcPr>
          <w:p w:rsidR="005064B6" w:rsidRPr="009C05B4" w:rsidRDefault="005064B6" w:rsidP="009C05B4">
            <w:pPr>
              <w:jc w:val="center"/>
              <w:rPr>
                <w:b/>
                <w:bCs/>
                <w:caps/>
              </w:rPr>
            </w:pPr>
            <w:r w:rsidRPr="009C05B4">
              <w:rPr>
                <w:b/>
                <w:bCs/>
                <w:caps/>
                <w:rtl/>
              </w:rPr>
              <w:t>מספר</w:t>
            </w:r>
          </w:p>
        </w:tc>
        <w:tc>
          <w:tcPr>
            <w:tcW w:w="3323" w:type="dxa"/>
            <w:shd w:val="clear" w:color="auto" w:fill="auto"/>
          </w:tcPr>
          <w:p w:rsidR="005064B6" w:rsidRPr="009C05B4" w:rsidRDefault="005064B6" w:rsidP="009C05B4">
            <w:pPr>
              <w:jc w:val="center"/>
              <w:rPr>
                <w:b/>
                <w:bCs/>
                <w:caps/>
              </w:rPr>
            </w:pPr>
            <w:r w:rsidRPr="009C05B4">
              <w:rPr>
                <w:b/>
                <w:bCs/>
                <w:caps/>
                <w:rtl/>
              </w:rPr>
              <w:t>מונח</w:t>
            </w:r>
          </w:p>
        </w:tc>
        <w:tc>
          <w:tcPr>
            <w:tcW w:w="5158" w:type="dxa"/>
            <w:shd w:val="clear" w:color="auto" w:fill="auto"/>
          </w:tcPr>
          <w:p w:rsidR="005064B6" w:rsidRPr="009C05B4" w:rsidRDefault="005064B6" w:rsidP="009C05B4">
            <w:pPr>
              <w:jc w:val="center"/>
              <w:rPr>
                <w:b/>
                <w:bCs/>
                <w:caps/>
              </w:rPr>
            </w:pPr>
            <w:r w:rsidRPr="009C05B4">
              <w:rPr>
                <w:b/>
                <w:bCs/>
                <w:caps/>
                <w:rtl/>
              </w:rPr>
              <w:t>פירוש</w:t>
            </w:r>
          </w:p>
        </w:tc>
      </w:tr>
      <w:tr w:rsidR="005064B6" w:rsidRPr="009C05B4" w:rsidTr="009C05B4">
        <w:trPr>
          <w:trHeight w:val="330"/>
        </w:trPr>
        <w:tc>
          <w:tcPr>
            <w:tcW w:w="1308" w:type="dxa"/>
            <w:shd w:val="clear" w:color="auto" w:fill="auto"/>
          </w:tcPr>
          <w:p w:rsidR="005064B6" w:rsidRPr="005064B6" w:rsidRDefault="005064B6" w:rsidP="005064B6">
            <w:r>
              <w:rPr>
                <w:rtl/>
              </w:rPr>
              <w:t>1</w:t>
            </w:r>
          </w:p>
        </w:tc>
        <w:tc>
          <w:tcPr>
            <w:tcW w:w="3323" w:type="dxa"/>
            <w:shd w:val="clear" w:color="auto" w:fill="auto"/>
          </w:tcPr>
          <w:p w:rsidR="005064B6" w:rsidRPr="005064B6" w:rsidRDefault="005064B6" w:rsidP="005064B6">
            <w:r>
              <w:rPr>
                <w:rtl/>
              </w:rPr>
              <w:t>מזהה רשומה</w:t>
            </w:r>
          </w:p>
        </w:tc>
        <w:tc>
          <w:tcPr>
            <w:tcW w:w="5158" w:type="dxa"/>
            <w:shd w:val="clear" w:color="auto" w:fill="auto"/>
          </w:tcPr>
          <w:p w:rsidR="005064B6" w:rsidRPr="005064B6" w:rsidRDefault="005064B6" w:rsidP="005064B6">
            <w:r>
              <w:rPr>
                <w:rtl/>
              </w:rPr>
              <w:t>מספר 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w:t>
            </w:r>
          </w:p>
        </w:tc>
        <w:tc>
          <w:tcPr>
            <w:tcW w:w="3323" w:type="dxa"/>
            <w:shd w:val="clear" w:color="auto" w:fill="auto"/>
          </w:tcPr>
          <w:p w:rsidR="005064B6" w:rsidRPr="005064B6" w:rsidRDefault="005064B6" w:rsidP="005064B6">
            <w:r>
              <w:rPr>
                <w:rtl/>
              </w:rPr>
              <w:t>שם</w:t>
            </w:r>
          </w:p>
        </w:tc>
        <w:tc>
          <w:tcPr>
            <w:tcW w:w="5158" w:type="dxa"/>
            <w:shd w:val="clear" w:color="auto" w:fill="auto"/>
          </w:tcPr>
          <w:p w:rsidR="005064B6" w:rsidRPr="005064B6" w:rsidRDefault="005064B6" w:rsidP="005064B6">
            <w:r>
              <w:rPr>
                <w:rtl/>
              </w:rPr>
              <w:t>טקסט 50 תווים</w:t>
            </w:r>
          </w:p>
        </w:tc>
      </w:tr>
      <w:tr w:rsidR="005064B6" w:rsidRPr="009C05B4" w:rsidTr="009C05B4">
        <w:trPr>
          <w:trHeight w:val="330"/>
        </w:trPr>
        <w:tc>
          <w:tcPr>
            <w:tcW w:w="1308" w:type="dxa"/>
            <w:shd w:val="clear" w:color="auto" w:fill="auto"/>
          </w:tcPr>
          <w:p w:rsidR="005064B6" w:rsidRPr="005064B6" w:rsidRDefault="005064B6" w:rsidP="005064B6">
            <w:r>
              <w:rPr>
                <w:rtl/>
              </w:rPr>
              <w:t>3</w:t>
            </w:r>
          </w:p>
        </w:tc>
        <w:tc>
          <w:tcPr>
            <w:tcW w:w="3323" w:type="dxa"/>
            <w:shd w:val="clear" w:color="auto" w:fill="auto"/>
          </w:tcPr>
          <w:p w:rsidR="005064B6" w:rsidRPr="005064B6" w:rsidRDefault="005064B6" w:rsidP="005064B6">
            <w:r>
              <w:rPr>
                <w:rtl/>
              </w:rPr>
              <w:t>כתובת</w:t>
            </w:r>
          </w:p>
        </w:tc>
        <w:tc>
          <w:tcPr>
            <w:tcW w:w="5158" w:type="dxa"/>
            <w:shd w:val="clear" w:color="auto" w:fill="auto"/>
          </w:tcPr>
          <w:p w:rsidR="005064B6" w:rsidRPr="005064B6" w:rsidRDefault="005064B6" w:rsidP="005064B6">
            <w:r>
              <w:rPr>
                <w:rtl/>
              </w:rPr>
              <w:t>טקסט 500 תווים</w:t>
            </w:r>
          </w:p>
        </w:tc>
      </w:tr>
      <w:tr w:rsidR="005064B6" w:rsidRPr="009C05B4" w:rsidTr="009C05B4">
        <w:trPr>
          <w:trHeight w:val="330"/>
        </w:trPr>
        <w:tc>
          <w:tcPr>
            <w:tcW w:w="1308" w:type="dxa"/>
            <w:shd w:val="clear" w:color="auto" w:fill="auto"/>
          </w:tcPr>
          <w:p w:rsidR="005064B6" w:rsidRPr="005064B6" w:rsidRDefault="005064B6" w:rsidP="005064B6">
            <w:r>
              <w:rPr>
                <w:rtl/>
              </w:rPr>
              <w:t>4</w:t>
            </w:r>
          </w:p>
        </w:tc>
        <w:tc>
          <w:tcPr>
            <w:tcW w:w="3323" w:type="dxa"/>
            <w:shd w:val="clear" w:color="auto" w:fill="auto"/>
          </w:tcPr>
          <w:p w:rsidR="005064B6" w:rsidRPr="005064B6" w:rsidRDefault="005064B6" w:rsidP="005064B6">
            <w:r>
              <w:rPr>
                <w:rtl/>
              </w:rPr>
              <w:t>שם איש קשר</w:t>
            </w:r>
          </w:p>
        </w:tc>
        <w:tc>
          <w:tcPr>
            <w:tcW w:w="5158" w:type="dxa"/>
            <w:shd w:val="clear" w:color="auto" w:fill="auto"/>
          </w:tcPr>
          <w:p w:rsidR="005064B6" w:rsidRPr="005064B6" w:rsidRDefault="005064B6" w:rsidP="005064B6">
            <w:r>
              <w:rPr>
                <w:rtl/>
              </w:rPr>
              <w:t>טקסט 100 תווים</w:t>
            </w:r>
          </w:p>
        </w:tc>
      </w:tr>
      <w:tr w:rsidR="005064B6" w:rsidRPr="009C05B4" w:rsidTr="009C05B4">
        <w:trPr>
          <w:trHeight w:val="330"/>
        </w:trPr>
        <w:tc>
          <w:tcPr>
            <w:tcW w:w="1308" w:type="dxa"/>
            <w:shd w:val="clear" w:color="auto" w:fill="auto"/>
          </w:tcPr>
          <w:p w:rsidR="005064B6" w:rsidRPr="005064B6" w:rsidRDefault="005064B6" w:rsidP="005064B6">
            <w:r>
              <w:rPr>
                <w:rtl/>
              </w:rPr>
              <w:t>5</w:t>
            </w:r>
          </w:p>
        </w:tc>
        <w:tc>
          <w:tcPr>
            <w:tcW w:w="3323" w:type="dxa"/>
            <w:shd w:val="clear" w:color="auto" w:fill="auto"/>
          </w:tcPr>
          <w:p w:rsidR="005064B6" w:rsidRPr="005064B6" w:rsidRDefault="005064B6" w:rsidP="005064B6">
            <w:r>
              <w:rPr>
                <w:rtl/>
              </w:rPr>
              <w:t>טלפון</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6</w:t>
            </w:r>
          </w:p>
        </w:tc>
        <w:tc>
          <w:tcPr>
            <w:tcW w:w="3323" w:type="dxa"/>
            <w:shd w:val="clear" w:color="auto" w:fill="auto"/>
          </w:tcPr>
          <w:p w:rsidR="005064B6" w:rsidRPr="005064B6" w:rsidRDefault="005064B6" w:rsidP="005064B6">
            <w:r>
              <w:rPr>
                <w:rtl/>
              </w:rPr>
              <w:t>פקס</w:t>
            </w:r>
          </w:p>
        </w:tc>
        <w:tc>
          <w:tcPr>
            <w:tcW w:w="5158" w:type="dxa"/>
            <w:shd w:val="clear" w:color="auto" w:fill="auto"/>
          </w:tcPr>
          <w:p w:rsidR="005064B6" w:rsidRPr="005064B6" w:rsidRDefault="005064B6" w:rsidP="005064B6">
            <w:r>
              <w:rPr>
                <w:rtl/>
              </w:rPr>
              <w:t>טקסט נומרי</w:t>
            </w:r>
          </w:p>
        </w:tc>
      </w:tr>
      <w:tr w:rsidR="005064B6" w:rsidRPr="009C05B4" w:rsidTr="009C05B4">
        <w:trPr>
          <w:trHeight w:val="330"/>
        </w:trPr>
        <w:tc>
          <w:tcPr>
            <w:tcW w:w="1308" w:type="dxa"/>
            <w:shd w:val="clear" w:color="auto" w:fill="auto"/>
          </w:tcPr>
          <w:p w:rsidR="005064B6" w:rsidRPr="005064B6" w:rsidRDefault="005064B6" w:rsidP="005064B6">
            <w:r>
              <w:rPr>
                <w:rtl/>
              </w:rPr>
              <w:t>7</w:t>
            </w:r>
          </w:p>
        </w:tc>
        <w:tc>
          <w:tcPr>
            <w:tcW w:w="3323" w:type="dxa"/>
            <w:shd w:val="clear" w:color="auto" w:fill="auto"/>
          </w:tcPr>
          <w:p w:rsidR="005064B6" w:rsidRPr="005064B6" w:rsidRDefault="005064B6" w:rsidP="005064B6">
            <w:r>
              <w:rPr>
                <w:rtl/>
              </w:rPr>
              <w:t>רשומת ספק חדש</w:t>
            </w:r>
          </w:p>
        </w:tc>
        <w:tc>
          <w:tcPr>
            <w:tcW w:w="5158" w:type="dxa"/>
            <w:shd w:val="clear" w:color="auto" w:fill="auto"/>
          </w:tcPr>
          <w:p w:rsidR="005064B6" w:rsidRPr="005064B6" w:rsidRDefault="005064B6" w:rsidP="005064B6">
            <w:r>
              <w:rPr>
                <w:rtl/>
              </w:rPr>
              <w:t>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8</w:t>
            </w:r>
          </w:p>
        </w:tc>
        <w:tc>
          <w:tcPr>
            <w:tcW w:w="3323" w:type="dxa"/>
            <w:shd w:val="clear" w:color="auto" w:fill="auto"/>
          </w:tcPr>
          <w:p w:rsidR="005064B6" w:rsidRPr="005064B6" w:rsidRDefault="005064B6" w:rsidP="005064B6">
            <w:r>
              <w:rPr>
                <w:rtl/>
              </w:rPr>
              <w:t>רשומת ספק</w:t>
            </w:r>
          </w:p>
        </w:tc>
        <w:tc>
          <w:tcPr>
            <w:tcW w:w="5158" w:type="dxa"/>
            <w:shd w:val="clear" w:color="auto" w:fill="auto"/>
          </w:tcPr>
          <w:p w:rsidR="005064B6" w:rsidRPr="005064B6" w:rsidRDefault="005064B6" w:rsidP="005064B6">
            <w:r>
              <w:rPr>
                <w:rtl/>
              </w:rPr>
              <w:t>מזהה ספק + שם  + כתובת + שם איש קשר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9</w:t>
            </w:r>
          </w:p>
        </w:tc>
        <w:tc>
          <w:tcPr>
            <w:tcW w:w="3323" w:type="dxa"/>
            <w:shd w:val="clear" w:color="auto" w:fill="auto"/>
          </w:tcPr>
          <w:p w:rsidR="005064B6" w:rsidRPr="005064B6" w:rsidRDefault="005064B6" w:rsidP="005064B6">
            <w:r>
              <w:rPr>
                <w:rtl/>
              </w:rPr>
              <w:t>מזהה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10</w:t>
            </w:r>
          </w:p>
        </w:tc>
        <w:tc>
          <w:tcPr>
            <w:tcW w:w="3323" w:type="dxa"/>
            <w:shd w:val="clear" w:color="auto" w:fill="auto"/>
          </w:tcPr>
          <w:p w:rsidR="005064B6" w:rsidRPr="005064B6" w:rsidRDefault="005064B6" w:rsidP="005064B6">
            <w:r>
              <w:rPr>
                <w:rtl/>
              </w:rPr>
              <w:t>רשומות ספקים</w:t>
            </w:r>
          </w:p>
        </w:tc>
        <w:tc>
          <w:tcPr>
            <w:tcW w:w="5158" w:type="dxa"/>
            <w:shd w:val="clear" w:color="auto" w:fill="auto"/>
          </w:tcPr>
          <w:p w:rsidR="005064B6" w:rsidRPr="005064B6" w:rsidRDefault="005064B6" w:rsidP="005064B6">
            <w:r>
              <w:rPr>
                <w:rtl/>
              </w:rPr>
              <w:t>אוסף  של רשומת ספק</w:t>
            </w:r>
          </w:p>
        </w:tc>
      </w:tr>
      <w:tr w:rsidR="005064B6" w:rsidRPr="009C05B4" w:rsidTr="009C05B4">
        <w:trPr>
          <w:trHeight w:val="330"/>
        </w:trPr>
        <w:tc>
          <w:tcPr>
            <w:tcW w:w="1308" w:type="dxa"/>
            <w:shd w:val="clear" w:color="auto" w:fill="auto"/>
          </w:tcPr>
          <w:p w:rsidR="005064B6" w:rsidRPr="005064B6" w:rsidRDefault="005064B6" w:rsidP="005064B6">
            <w:r>
              <w:rPr>
                <w:rtl/>
              </w:rPr>
              <w:t>11</w:t>
            </w:r>
          </w:p>
        </w:tc>
        <w:tc>
          <w:tcPr>
            <w:tcW w:w="3323" w:type="dxa"/>
            <w:shd w:val="clear" w:color="auto" w:fill="auto"/>
          </w:tcPr>
          <w:p w:rsidR="005064B6" w:rsidRPr="005064B6" w:rsidRDefault="005064B6" w:rsidP="005064B6">
            <w:r>
              <w:rPr>
                <w:rtl/>
              </w:rPr>
              <w:t>רשומת חיפוש ספק</w:t>
            </w:r>
          </w:p>
        </w:tc>
        <w:tc>
          <w:tcPr>
            <w:tcW w:w="5158" w:type="dxa"/>
            <w:shd w:val="clear" w:color="auto" w:fill="auto"/>
          </w:tcPr>
          <w:p w:rsidR="005064B6" w:rsidRPr="005064B6" w:rsidRDefault="005064B6" w:rsidP="005064B6">
            <w:r>
              <w:rPr>
                <w:rtl/>
              </w:rPr>
              <w:t>שם ו\או כתובת ו\או שם איש קשר</w:t>
            </w:r>
          </w:p>
        </w:tc>
      </w:tr>
      <w:tr w:rsidR="005064B6" w:rsidRPr="009C05B4" w:rsidTr="009C05B4">
        <w:trPr>
          <w:trHeight w:val="330"/>
        </w:trPr>
        <w:tc>
          <w:tcPr>
            <w:tcW w:w="1308" w:type="dxa"/>
            <w:shd w:val="clear" w:color="auto" w:fill="auto"/>
          </w:tcPr>
          <w:p w:rsidR="005064B6" w:rsidRPr="005064B6" w:rsidRDefault="005064B6" w:rsidP="005064B6">
            <w:r>
              <w:rPr>
                <w:rtl/>
              </w:rPr>
              <w:t>12</w:t>
            </w:r>
          </w:p>
        </w:tc>
        <w:tc>
          <w:tcPr>
            <w:tcW w:w="3323" w:type="dxa"/>
            <w:shd w:val="clear" w:color="auto" w:fill="auto"/>
          </w:tcPr>
          <w:p w:rsidR="005064B6" w:rsidRPr="005064B6" w:rsidRDefault="005064B6" w:rsidP="005064B6">
            <w:r>
              <w:rPr>
                <w:rtl/>
              </w:rPr>
              <w:t>סוג מחסן</w:t>
            </w:r>
          </w:p>
        </w:tc>
        <w:tc>
          <w:tcPr>
            <w:tcW w:w="5158" w:type="dxa"/>
            <w:shd w:val="clear" w:color="auto" w:fill="auto"/>
          </w:tcPr>
          <w:p w:rsidR="005064B6" w:rsidRPr="005064B6" w:rsidRDefault="005064B6" w:rsidP="005064B6">
            <w:r>
              <w:rPr>
                <w:rtl/>
              </w:rPr>
              <w:t>"ארצי","מחוזי","ארצי"</w:t>
            </w:r>
          </w:p>
        </w:tc>
      </w:tr>
      <w:tr w:rsidR="005064B6" w:rsidRPr="009C05B4" w:rsidTr="009C05B4">
        <w:trPr>
          <w:trHeight w:val="330"/>
        </w:trPr>
        <w:tc>
          <w:tcPr>
            <w:tcW w:w="1308" w:type="dxa"/>
            <w:shd w:val="clear" w:color="auto" w:fill="auto"/>
          </w:tcPr>
          <w:p w:rsidR="005064B6" w:rsidRPr="005064B6" w:rsidRDefault="005064B6" w:rsidP="005064B6">
            <w:r>
              <w:rPr>
                <w:rtl/>
              </w:rPr>
              <w:t>13</w:t>
            </w:r>
          </w:p>
        </w:tc>
        <w:tc>
          <w:tcPr>
            <w:tcW w:w="3323" w:type="dxa"/>
            <w:shd w:val="clear" w:color="auto" w:fill="auto"/>
          </w:tcPr>
          <w:p w:rsidR="005064B6" w:rsidRPr="005064B6" w:rsidRDefault="005064B6" w:rsidP="005064B6">
            <w:r>
              <w:rPr>
                <w:rtl/>
              </w:rPr>
              <w:t>רשומת מחסן חדש</w:t>
            </w:r>
          </w:p>
        </w:tc>
        <w:tc>
          <w:tcPr>
            <w:tcW w:w="5158" w:type="dxa"/>
            <w:shd w:val="clear" w:color="auto" w:fill="auto"/>
          </w:tcPr>
          <w:p w:rsidR="005064B6" w:rsidRPr="005064B6" w:rsidRDefault="005064B6" w:rsidP="005064B6">
            <w:r>
              <w:rPr>
                <w:rtl/>
              </w:rPr>
              <w:t>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14</w:t>
            </w:r>
          </w:p>
        </w:tc>
        <w:tc>
          <w:tcPr>
            <w:tcW w:w="3323" w:type="dxa"/>
            <w:shd w:val="clear" w:color="auto" w:fill="auto"/>
          </w:tcPr>
          <w:p w:rsidR="005064B6" w:rsidRPr="005064B6" w:rsidRDefault="005064B6" w:rsidP="005064B6">
            <w:r>
              <w:rPr>
                <w:rtl/>
              </w:rPr>
              <w:t>רשומת מחסן</w:t>
            </w:r>
          </w:p>
        </w:tc>
        <w:tc>
          <w:tcPr>
            <w:tcW w:w="5158" w:type="dxa"/>
            <w:shd w:val="clear" w:color="auto" w:fill="auto"/>
          </w:tcPr>
          <w:p w:rsidR="005064B6" w:rsidRPr="005064B6" w:rsidRDefault="005064B6" w:rsidP="005064B6">
            <w:r>
              <w:rPr>
                <w:rtl/>
              </w:rPr>
              <w:t>מזהה  מחסן + סוג מחסן + שם + כתובת + טלפון + פקס</w:t>
            </w:r>
          </w:p>
        </w:tc>
      </w:tr>
      <w:tr w:rsidR="005064B6" w:rsidRPr="009C05B4" w:rsidTr="009C05B4">
        <w:trPr>
          <w:trHeight w:val="330"/>
        </w:trPr>
        <w:tc>
          <w:tcPr>
            <w:tcW w:w="1308" w:type="dxa"/>
            <w:shd w:val="clear" w:color="auto" w:fill="auto"/>
          </w:tcPr>
          <w:p w:rsidR="005064B6" w:rsidRPr="005064B6" w:rsidRDefault="005064B6" w:rsidP="005064B6">
            <w:r>
              <w:rPr>
                <w:rtl/>
              </w:rPr>
              <w:t>15</w:t>
            </w:r>
          </w:p>
        </w:tc>
        <w:tc>
          <w:tcPr>
            <w:tcW w:w="3323" w:type="dxa"/>
            <w:shd w:val="clear" w:color="auto" w:fill="auto"/>
          </w:tcPr>
          <w:p w:rsidR="005064B6" w:rsidRPr="005064B6" w:rsidRDefault="005064B6" w:rsidP="005064B6">
            <w:r>
              <w:rPr>
                <w:rtl/>
              </w:rPr>
              <w:t>רשומות מחסן</w:t>
            </w:r>
          </w:p>
        </w:tc>
        <w:tc>
          <w:tcPr>
            <w:tcW w:w="5158" w:type="dxa"/>
            <w:shd w:val="clear" w:color="auto" w:fill="auto"/>
          </w:tcPr>
          <w:p w:rsidR="005064B6" w:rsidRPr="005064B6" w:rsidRDefault="005064B6" w:rsidP="005064B6">
            <w:r>
              <w:rPr>
                <w:rtl/>
              </w:rPr>
              <w:t>אוסף של רשומת מחסן</w:t>
            </w:r>
          </w:p>
        </w:tc>
      </w:tr>
      <w:tr w:rsidR="005064B6" w:rsidRPr="009C05B4" w:rsidTr="009C05B4">
        <w:trPr>
          <w:trHeight w:val="330"/>
        </w:trPr>
        <w:tc>
          <w:tcPr>
            <w:tcW w:w="1308" w:type="dxa"/>
            <w:shd w:val="clear" w:color="auto" w:fill="auto"/>
          </w:tcPr>
          <w:p w:rsidR="005064B6" w:rsidRPr="005064B6" w:rsidRDefault="005064B6" w:rsidP="005064B6">
            <w:r>
              <w:rPr>
                <w:rtl/>
              </w:rPr>
              <w:t>16</w:t>
            </w:r>
          </w:p>
        </w:tc>
        <w:tc>
          <w:tcPr>
            <w:tcW w:w="3323" w:type="dxa"/>
            <w:shd w:val="clear" w:color="auto" w:fill="auto"/>
          </w:tcPr>
          <w:p w:rsidR="005064B6" w:rsidRPr="005064B6" w:rsidRDefault="005064B6" w:rsidP="005064B6">
            <w:r>
              <w:rPr>
                <w:rtl/>
              </w:rPr>
              <w:t>מזהה מחסן</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17</w:t>
            </w:r>
          </w:p>
        </w:tc>
        <w:tc>
          <w:tcPr>
            <w:tcW w:w="3323" w:type="dxa"/>
            <w:shd w:val="clear" w:color="auto" w:fill="auto"/>
          </w:tcPr>
          <w:p w:rsidR="005064B6" w:rsidRPr="005064B6" w:rsidRDefault="005064B6" w:rsidP="005064B6">
            <w:r>
              <w:rPr>
                <w:rtl/>
              </w:rPr>
              <w:t>מזהה משפחה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18</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19</w:t>
            </w:r>
          </w:p>
        </w:tc>
        <w:tc>
          <w:tcPr>
            <w:tcW w:w="3323" w:type="dxa"/>
            <w:shd w:val="clear" w:color="auto" w:fill="auto"/>
          </w:tcPr>
          <w:p w:rsidR="005064B6" w:rsidRPr="005064B6" w:rsidRDefault="005064B6" w:rsidP="005064B6">
            <w:r>
              <w:rPr>
                <w:rtl/>
              </w:rPr>
              <w:t>הנחה</w:t>
            </w:r>
          </w:p>
        </w:tc>
        <w:tc>
          <w:tcPr>
            <w:tcW w:w="5158" w:type="dxa"/>
            <w:shd w:val="clear" w:color="auto" w:fill="auto"/>
          </w:tcPr>
          <w:p w:rsidR="005064B6" w:rsidRPr="005064B6" w:rsidRDefault="005064B6" w:rsidP="005064B6">
            <w:r>
              <w:rPr>
                <w:rtl/>
              </w:rPr>
              <w:t>אחוז</w:t>
            </w:r>
          </w:p>
        </w:tc>
      </w:tr>
      <w:tr w:rsidR="005064B6" w:rsidRPr="009C05B4" w:rsidTr="009C05B4">
        <w:trPr>
          <w:trHeight w:val="330"/>
        </w:trPr>
        <w:tc>
          <w:tcPr>
            <w:tcW w:w="1308" w:type="dxa"/>
            <w:shd w:val="clear" w:color="auto" w:fill="auto"/>
          </w:tcPr>
          <w:p w:rsidR="005064B6" w:rsidRPr="005064B6" w:rsidRDefault="005064B6" w:rsidP="005064B6">
            <w:r>
              <w:rPr>
                <w:rtl/>
              </w:rPr>
              <w:t>20</w:t>
            </w:r>
          </w:p>
        </w:tc>
        <w:tc>
          <w:tcPr>
            <w:tcW w:w="3323" w:type="dxa"/>
            <w:shd w:val="clear" w:color="auto" w:fill="auto"/>
          </w:tcPr>
          <w:p w:rsidR="005064B6" w:rsidRPr="005064B6" w:rsidRDefault="005064B6" w:rsidP="005064B6">
            <w:r>
              <w:rPr>
                <w:rtl/>
              </w:rPr>
              <w:t xml:space="preserve">כמות </w:t>
            </w:r>
            <w:r w:rsidR="00FE4F3C">
              <w:rPr>
                <w:rFonts w:hint="cs"/>
                <w:rtl/>
              </w:rPr>
              <w:t>מינימאלי</w:t>
            </w:r>
            <w:r w:rsidR="00FE4F3C">
              <w:rPr>
                <w:rFonts w:hint="eastAsia"/>
                <w:rtl/>
              </w:rPr>
              <w:t>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330"/>
        </w:trPr>
        <w:tc>
          <w:tcPr>
            <w:tcW w:w="1308" w:type="dxa"/>
            <w:shd w:val="clear" w:color="auto" w:fill="auto"/>
          </w:tcPr>
          <w:p w:rsidR="005064B6" w:rsidRPr="005064B6" w:rsidRDefault="005064B6" w:rsidP="005064B6">
            <w:r>
              <w:rPr>
                <w:rtl/>
              </w:rPr>
              <w:t>21</w:t>
            </w:r>
          </w:p>
        </w:tc>
        <w:tc>
          <w:tcPr>
            <w:tcW w:w="3323" w:type="dxa"/>
            <w:shd w:val="clear" w:color="auto" w:fill="auto"/>
          </w:tcPr>
          <w:p w:rsidR="005064B6" w:rsidRPr="005064B6" w:rsidRDefault="005064B6" w:rsidP="005064B6">
            <w:r>
              <w:rPr>
                <w:rtl/>
              </w:rPr>
              <w:t>כמות מקסימ</w:t>
            </w:r>
            <w:r w:rsidR="008229C7">
              <w:rPr>
                <w:rFonts w:hint="cs"/>
                <w:rtl/>
              </w:rPr>
              <w:t>א</w:t>
            </w:r>
            <w:r>
              <w:rPr>
                <w:rtl/>
              </w:rPr>
              <w:t>לית</w:t>
            </w:r>
          </w:p>
        </w:tc>
        <w:tc>
          <w:tcPr>
            <w:tcW w:w="5158" w:type="dxa"/>
            <w:shd w:val="clear" w:color="auto" w:fill="auto"/>
          </w:tcPr>
          <w:p w:rsidR="005064B6" w:rsidRPr="005064B6" w:rsidRDefault="005064B6" w:rsidP="005064B6">
            <w:r>
              <w:rPr>
                <w:rtl/>
              </w:rPr>
              <w:t>שלם חיובי</w:t>
            </w:r>
          </w:p>
        </w:tc>
      </w:tr>
      <w:tr w:rsidR="005064B6" w:rsidRPr="009C05B4" w:rsidTr="009C05B4">
        <w:trPr>
          <w:trHeight w:val="645"/>
        </w:trPr>
        <w:tc>
          <w:tcPr>
            <w:tcW w:w="1308" w:type="dxa"/>
            <w:shd w:val="clear" w:color="auto" w:fill="auto"/>
          </w:tcPr>
          <w:p w:rsidR="005064B6" w:rsidRPr="005064B6" w:rsidRDefault="005064B6" w:rsidP="005064B6">
            <w:r>
              <w:rPr>
                <w:rtl/>
              </w:rPr>
              <w:t>22</w:t>
            </w:r>
          </w:p>
        </w:tc>
        <w:tc>
          <w:tcPr>
            <w:tcW w:w="3323" w:type="dxa"/>
            <w:shd w:val="clear" w:color="auto" w:fill="auto"/>
          </w:tcPr>
          <w:p w:rsidR="005064B6" w:rsidRPr="005064B6" w:rsidRDefault="005064B6" w:rsidP="005064B6">
            <w:r>
              <w:rPr>
                <w:rtl/>
              </w:rPr>
              <w:t>רשומת משפחה</w:t>
            </w:r>
          </w:p>
        </w:tc>
        <w:tc>
          <w:tcPr>
            <w:tcW w:w="5158" w:type="dxa"/>
            <w:shd w:val="clear" w:color="auto" w:fill="auto"/>
          </w:tcPr>
          <w:p w:rsidR="005064B6" w:rsidRPr="005064B6" w:rsidRDefault="005064B6" w:rsidP="005064B6">
            <w:r>
              <w:rPr>
                <w:rtl/>
              </w:rPr>
              <w:t xml:space="preserve">מזהה משפחה + 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23</w:t>
            </w:r>
          </w:p>
        </w:tc>
        <w:tc>
          <w:tcPr>
            <w:tcW w:w="3323" w:type="dxa"/>
            <w:shd w:val="clear" w:color="auto" w:fill="auto"/>
          </w:tcPr>
          <w:p w:rsidR="005064B6" w:rsidRPr="005064B6" w:rsidRDefault="005064B6" w:rsidP="005064B6">
            <w:r>
              <w:rPr>
                <w:rtl/>
              </w:rPr>
              <w:t>רשומת משפחה חדשה</w:t>
            </w:r>
          </w:p>
        </w:tc>
        <w:tc>
          <w:tcPr>
            <w:tcW w:w="5158" w:type="dxa"/>
            <w:shd w:val="clear" w:color="auto" w:fill="auto"/>
          </w:tcPr>
          <w:p w:rsidR="005064B6" w:rsidRPr="005064B6" w:rsidRDefault="005064B6" w:rsidP="005064B6">
            <w:r>
              <w:rPr>
                <w:rtl/>
              </w:rPr>
              <w:t xml:space="preserve">מזהה קטגוריה + הנחה + כמות </w:t>
            </w:r>
            <w:r w:rsidR="00FE4F3C">
              <w:rPr>
                <w:rFonts w:hint="cs"/>
                <w:rtl/>
              </w:rPr>
              <w:t>מינימאלי</w:t>
            </w:r>
            <w:r w:rsidR="00FE4F3C">
              <w:rPr>
                <w:rFonts w:hint="eastAsia"/>
                <w:rtl/>
              </w:rPr>
              <w:t>ת</w:t>
            </w:r>
            <w:r>
              <w:rPr>
                <w:rtl/>
              </w:rPr>
              <w:t xml:space="preserve"> + כמות </w:t>
            </w:r>
            <w:r w:rsidR="00FE4F3C">
              <w:rPr>
                <w:rFonts w:hint="cs"/>
                <w:rtl/>
              </w:rPr>
              <w:t>מקסימאלי</w:t>
            </w:r>
            <w:r w:rsidR="00FE4F3C">
              <w:rPr>
                <w:rFonts w:hint="eastAsia"/>
                <w:rtl/>
              </w:rPr>
              <w:t>ת</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24</w:t>
            </w:r>
          </w:p>
        </w:tc>
        <w:tc>
          <w:tcPr>
            <w:tcW w:w="3323" w:type="dxa"/>
            <w:shd w:val="clear" w:color="auto" w:fill="auto"/>
          </w:tcPr>
          <w:p w:rsidR="005064B6" w:rsidRPr="005064B6" w:rsidRDefault="005064B6" w:rsidP="005064B6">
            <w:r>
              <w:rPr>
                <w:rtl/>
              </w:rPr>
              <w:t>רשומת קטגוריה חדשה</w:t>
            </w:r>
          </w:p>
        </w:tc>
        <w:tc>
          <w:tcPr>
            <w:tcW w:w="5158" w:type="dxa"/>
            <w:shd w:val="clear" w:color="auto" w:fill="auto"/>
          </w:tcPr>
          <w:p w:rsidR="005064B6" w:rsidRPr="005064B6" w:rsidRDefault="005064B6" w:rsidP="005064B6">
            <w:r>
              <w:rPr>
                <w:rtl/>
              </w:rPr>
              <w:t>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25</w:t>
            </w:r>
          </w:p>
        </w:tc>
        <w:tc>
          <w:tcPr>
            <w:tcW w:w="3323" w:type="dxa"/>
            <w:shd w:val="clear" w:color="auto" w:fill="auto"/>
          </w:tcPr>
          <w:p w:rsidR="005064B6" w:rsidRPr="005064B6" w:rsidRDefault="005064B6" w:rsidP="005064B6">
            <w:r>
              <w:rPr>
                <w:rtl/>
              </w:rPr>
              <w:t>נפח אחסון</w:t>
            </w:r>
          </w:p>
        </w:tc>
        <w:tc>
          <w:tcPr>
            <w:tcW w:w="5158" w:type="dxa"/>
            <w:shd w:val="clear" w:color="auto" w:fill="auto"/>
          </w:tcPr>
          <w:p w:rsidR="005064B6" w:rsidRPr="005064B6" w:rsidRDefault="005064B6" w:rsidP="005064B6">
            <w:r>
              <w:rPr>
                <w:rtl/>
              </w:rPr>
              <w:t>מספר עשרוני חיובי</w:t>
            </w:r>
          </w:p>
        </w:tc>
      </w:tr>
      <w:tr w:rsidR="005064B6" w:rsidRPr="009C05B4" w:rsidTr="009C05B4">
        <w:trPr>
          <w:trHeight w:val="330"/>
        </w:trPr>
        <w:tc>
          <w:tcPr>
            <w:tcW w:w="1308" w:type="dxa"/>
            <w:shd w:val="clear" w:color="auto" w:fill="auto"/>
          </w:tcPr>
          <w:p w:rsidR="005064B6" w:rsidRPr="005064B6" w:rsidRDefault="005064B6" w:rsidP="005064B6">
            <w:r>
              <w:rPr>
                <w:rtl/>
              </w:rPr>
              <w:t>26</w:t>
            </w:r>
          </w:p>
        </w:tc>
        <w:tc>
          <w:tcPr>
            <w:tcW w:w="3323" w:type="dxa"/>
            <w:shd w:val="clear" w:color="auto" w:fill="auto"/>
          </w:tcPr>
          <w:p w:rsidR="005064B6" w:rsidRPr="005064B6" w:rsidRDefault="005064B6" w:rsidP="005064B6">
            <w:r>
              <w:rPr>
                <w:rtl/>
              </w:rPr>
              <w:t>מזהה קטגוריה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27</w:t>
            </w:r>
          </w:p>
        </w:tc>
        <w:tc>
          <w:tcPr>
            <w:tcW w:w="3323" w:type="dxa"/>
            <w:shd w:val="clear" w:color="auto" w:fill="auto"/>
          </w:tcPr>
          <w:p w:rsidR="005064B6" w:rsidRPr="005064B6" w:rsidRDefault="005064B6" w:rsidP="005064B6">
            <w:r>
              <w:rPr>
                <w:rtl/>
              </w:rPr>
              <w:t>רשומת חיפוש משפחה</w:t>
            </w:r>
          </w:p>
        </w:tc>
        <w:tc>
          <w:tcPr>
            <w:tcW w:w="5158" w:type="dxa"/>
            <w:shd w:val="clear" w:color="auto" w:fill="auto"/>
          </w:tcPr>
          <w:p w:rsidR="005064B6" w:rsidRPr="005064B6" w:rsidRDefault="005064B6" w:rsidP="005064B6">
            <w:r>
              <w:rPr>
                <w:rtl/>
              </w:rPr>
              <w:t>מזהה משפחה ו\או מזהה קטגוריה ו\או הנחה ו\או כמות מינימ</w:t>
            </w:r>
            <w:r w:rsidR="008229C7">
              <w:rPr>
                <w:rFonts w:hint="cs"/>
                <w:rtl/>
              </w:rPr>
              <w:t>א</w:t>
            </w:r>
            <w:r>
              <w:rPr>
                <w:rtl/>
              </w:rPr>
              <w:t>לית ו\או כמות מקסימ</w:t>
            </w:r>
            <w:r w:rsidR="008229C7">
              <w:rPr>
                <w:rFonts w:hint="cs"/>
                <w:rtl/>
              </w:rPr>
              <w:t>א</w:t>
            </w:r>
            <w:r>
              <w:rPr>
                <w:rtl/>
              </w:rPr>
              <w:t>לית.</w:t>
            </w:r>
          </w:p>
        </w:tc>
      </w:tr>
      <w:tr w:rsidR="005064B6" w:rsidRPr="009C05B4" w:rsidTr="009C05B4">
        <w:trPr>
          <w:trHeight w:val="330"/>
        </w:trPr>
        <w:tc>
          <w:tcPr>
            <w:tcW w:w="1308" w:type="dxa"/>
            <w:shd w:val="clear" w:color="auto" w:fill="auto"/>
          </w:tcPr>
          <w:p w:rsidR="005064B6" w:rsidRPr="005064B6" w:rsidRDefault="005064B6" w:rsidP="005064B6">
            <w:r>
              <w:rPr>
                <w:rtl/>
              </w:rPr>
              <w:t>28</w:t>
            </w:r>
          </w:p>
        </w:tc>
        <w:tc>
          <w:tcPr>
            <w:tcW w:w="3323" w:type="dxa"/>
            <w:shd w:val="clear" w:color="auto" w:fill="auto"/>
          </w:tcPr>
          <w:p w:rsidR="005064B6" w:rsidRPr="005064B6" w:rsidRDefault="005064B6" w:rsidP="005064B6">
            <w:r>
              <w:rPr>
                <w:rtl/>
              </w:rPr>
              <w:t>רשומת קטגוריה</w:t>
            </w:r>
          </w:p>
        </w:tc>
        <w:tc>
          <w:tcPr>
            <w:tcW w:w="5158" w:type="dxa"/>
            <w:shd w:val="clear" w:color="auto" w:fill="auto"/>
          </w:tcPr>
          <w:p w:rsidR="005064B6" w:rsidRPr="005064B6" w:rsidRDefault="005064B6" w:rsidP="005064B6">
            <w:r>
              <w:rPr>
                <w:rtl/>
              </w:rPr>
              <w:t>מזהה קטגוריה + שם + תיאור + נפח אחסון</w:t>
            </w:r>
          </w:p>
        </w:tc>
      </w:tr>
      <w:tr w:rsidR="005064B6" w:rsidRPr="009C05B4" w:rsidTr="009C05B4">
        <w:trPr>
          <w:trHeight w:val="330"/>
        </w:trPr>
        <w:tc>
          <w:tcPr>
            <w:tcW w:w="1308" w:type="dxa"/>
            <w:shd w:val="clear" w:color="auto" w:fill="auto"/>
          </w:tcPr>
          <w:p w:rsidR="005064B6" w:rsidRPr="005064B6" w:rsidRDefault="005064B6" w:rsidP="005064B6">
            <w:r>
              <w:rPr>
                <w:rtl/>
              </w:rPr>
              <w:t>29</w:t>
            </w:r>
          </w:p>
        </w:tc>
        <w:tc>
          <w:tcPr>
            <w:tcW w:w="3323" w:type="dxa"/>
            <w:shd w:val="clear" w:color="auto" w:fill="auto"/>
          </w:tcPr>
          <w:p w:rsidR="005064B6" w:rsidRPr="005064B6" w:rsidRDefault="005064B6" w:rsidP="005064B6">
            <w:r>
              <w:rPr>
                <w:rtl/>
              </w:rPr>
              <w:t>רשומות קטגוריה</w:t>
            </w:r>
          </w:p>
        </w:tc>
        <w:tc>
          <w:tcPr>
            <w:tcW w:w="5158" w:type="dxa"/>
            <w:shd w:val="clear" w:color="auto" w:fill="auto"/>
          </w:tcPr>
          <w:p w:rsidR="005064B6" w:rsidRPr="005064B6" w:rsidRDefault="005064B6" w:rsidP="005064B6">
            <w:r>
              <w:rPr>
                <w:rtl/>
              </w:rPr>
              <w:t>אוסף של רשומת קטגוריה</w:t>
            </w:r>
          </w:p>
        </w:tc>
      </w:tr>
      <w:tr w:rsidR="005064B6" w:rsidRPr="009C05B4" w:rsidTr="009C05B4">
        <w:trPr>
          <w:trHeight w:val="330"/>
        </w:trPr>
        <w:tc>
          <w:tcPr>
            <w:tcW w:w="1308" w:type="dxa"/>
            <w:shd w:val="clear" w:color="auto" w:fill="auto"/>
          </w:tcPr>
          <w:p w:rsidR="005064B6" w:rsidRPr="005064B6" w:rsidRDefault="005064B6" w:rsidP="005064B6">
            <w:r>
              <w:rPr>
                <w:rtl/>
              </w:rPr>
              <w:t>30</w:t>
            </w:r>
          </w:p>
        </w:tc>
        <w:tc>
          <w:tcPr>
            <w:tcW w:w="3323" w:type="dxa"/>
            <w:shd w:val="clear" w:color="auto" w:fill="auto"/>
          </w:tcPr>
          <w:p w:rsidR="005064B6" w:rsidRPr="005064B6" w:rsidRDefault="005064B6" w:rsidP="005064B6">
            <w:r>
              <w:rPr>
                <w:rtl/>
              </w:rPr>
              <w:t>מזהה סוג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31</w:t>
            </w:r>
          </w:p>
        </w:tc>
        <w:tc>
          <w:tcPr>
            <w:tcW w:w="3323" w:type="dxa"/>
            <w:shd w:val="clear" w:color="auto" w:fill="auto"/>
          </w:tcPr>
          <w:p w:rsidR="005064B6" w:rsidRPr="005064B6" w:rsidRDefault="005064B6" w:rsidP="005064B6">
            <w:r>
              <w:rPr>
                <w:rtl/>
              </w:rPr>
              <w:t>רשומת סוג מוצר חדש</w:t>
            </w:r>
          </w:p>
        </w:tc>
        <w:tc>
          <w:tcPr>
            <w:tcW w:w="5158" w:type="dxa"/>
            <w:shd w:val="clear" w:color="auto" w:fill="auto"/>
          </w:tcPr>
          <w:p w:rsidR="005064B6" w:rsidRPr="005064B6" w:rsidRDefault="005064B6" w:rsidP="005064B6">
            <w:r>
              <w:rPr>
                <w:rtl/>
              </w:rPr>
              <w:t>מזהה משפחה + שם + תאור</w:t>
            </w:r>
          </w:p>
        </w:tc>
      </w:tr>
      <w:tr w:rsidR="005064B6" w:rsidRPr="009C05B4" w:rsidTr="009C05B4">
        <w:trPr>
          <w:trHeight w:val="330"/>
        </w:trPr>
        <w:tc>
          <w:tcPr>
            <w:tcW w:w="1308" w:type="dxa"/>
            <w:shd w:val="clear" w:color="auto" w:fill="auto"/>
          </w:tcPr>
          <w:p w:rsidR="005064B6" w:rsidRPr="005064B6" w:rsidRDefault="005064B6" w:rsidP="005064B6">
            <w:r>
              <w:rPr>
                <w:rtl/>
              </w:rPr>
              <w:t>32</w:t>
            </w:r>
          </w:p>
        </w:tc>
        <w:tc>
          <w:tcPr>
            <w:tcW w:w="3323" w:type="dxa"/>
            <w:shd w:val="clear" w:color="auto" w:fill="auto"/>
          </w:tcPr>
          <w:p w:rsidR="005064B6" w:rsidRPr="005064B6" w:rsidRDefault="005064B6" w:rsidP="005064B6">
            <w:r>
              <w:rPr>
                <w:rtl/>
              </w:rPr>
              <w:t>רשומת סוג מוצר</w:t>
            </w:r>
          </w:p>
        </w:tc>
        <w:tc>
          <w:tcPr>
            <w:tcW w:w="5158" w:type="dxa"/>
            <w:shd w:val="clear" w:color="auto" w:fill="auto"/>
          </w:tcPr>
          <w:p w:rsidR="005064B6" w:rsidRPr="005064B6" w:rsidRDefault="005064B6" w:rsidP="005064B6">
            <w:r>
              <w:rPr>
                <w:rtl/>
              </w:rPr>
              <w:t>מזהה סוג מוצר + מזהה משפחה + מזהה יצרן + שם + תאור</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33</w:t>
            </w:r>
          </w:p>
        </w:tc>
        <w:tc>
          <w:tcPr>
            <w:tcW w:w="3323" w:type="dxa"/>
            <w:shd w:val="clear" w:color="auto" w:fill="auto"/>
          </w:tcPr>
          <w:p w:rsidR="005064B6" w:rsidRPr="005064B6" w:rsidRDefault="005064B6" w:rsidP="005064B6">
            <w:r>
              <w:rPr>
                <w:rtl/>
              </w:rPr>
              <w:t>רשומת חיפוש סוג מוצר</w:t>
            </w:r>
          </w:p>
        </w:tc>
        <w:tc>
          <w:tcPr>
            <w:tcW w:w="5158" w:type="dxa"/>
            <w:shd w:val="clear" w:color="auto" w:fill="auto"/>
          </w:tcPr>
          <w:p w:rsidR="005064B6" w:rsidRPr="005064B6" w:rsidRDefault="005064B6" w:rsidP="005064B6">
            <w:r>
              <w:rPr>
                <w:rtl/>
              </w:rPr>
              <w:t>מזהה משפחה ו\או שם מוצר ו\או תיאור מוצר ו\או מזהה יצרן</w:t>
            </w:r>
          </w:p>
        </w:tc>
      </w:tr>
      <w:tr w:rsidR="005064B6" w:rsidRPr="009C05B4" w:rsidTr="009C05B4">
        <w:trPr>
          <w:trHeight w:val="330"/>
        </w:trPr>
        <w:tc>
          <w:tcPr>
            <w:tcW w:w="1308" w:type="dxa"/>
            <w:shd w:val="clear" w:color="auto" w:fill="auto"/>
          </w:tcPr>
          <w:p w:rsidR="005064B6" w:rsidRPr="005064B6" w:rsidRDefault="005064B6" w:rsidP="005064B6">
            <w:r>
              <w:rPr>
                <w:rtl/>
              </w:rPr>
              <w:t>34</w:t>
            </w:r>
          </w:p>
        </w:tc>
        <w:tc>
          <w:tcPr>
            <w:tcW w:w="3323" w:type="dxa"/>
            <w:shd w:val="clear" w:color="auto" w:fill="auto"/>
          </w:tcPr>
          <w:p w:rsidR="005064B6" w:rsidRPr="005064B6" w:rsidRDefault="005064B6" w:rsidP="005064B6">
            <w:r>
              <w:rPr>
                <w:rtl/>
              </w:rPr>
              <w:t>רשומת מזהי מוצרים</w:t>
            </w:r>
          </w:p>
        </w:tc>
        <w:tc>
          <w:tcPr>
            <w:tcW w:w="5158" w:type="dxa"/>
            <w:shd w:val="clear" w:color="auto" w:fill="auto"/>
          </w:tcPr>
          <w:p w:rsidR="005064B6" w:rsidRPr="005064B6" w:rsidRDefault="005064B6" w:rsidP="005064B6">
            <w:r>
              <w:rPr>
                <w:rtl/>
              </w:rPr>
              <w:t>אוסף של מזהה מוצר</w:t>
            </w:r>
          </w:p>
        </w:tc>
      </w:tr>
      <w:tr w:rsidR="005064B6" w:rsidRPr="009C05B4" w:rsidTr="009C05B4">
        <w:trPr>
          <w:trHeight w:val="330"/>
        </w:trPr>
        <w:tc>
          <w:tcPr>
            <w:tcW w:w="1308" w:type="dxa"/>
            <w:shd w:val="clear" w:color="auto" w:fill="auto"/>
          </w:tcPr>
          <w:p w:rsidR="005064B6" w:rsidRPr="005064B6" w:rsidRDefault="005064B6" w:rsidP="005064B6">
            <w:r>
              <w:rPr>
                <w:rtl/>
              </w:rPr>
              <w:t>35</w:t>
            </w:r>
          </w:p>
        </w:tc>
        <w:tc>
          <w:tcPr>
            <w:tcW w:w="3323" w:type="dxa"/>
            <w:shd w:val="clear" w:color="auto" w:fill="auto"/>
          </w:tcPr>
          <w:p w:rsidR="005064B6" w:rsidRPr="005064B6" w:rsidRDefault="005064B6" w:rsidP="005064B6">
            <w:r>
              <w:rPr>
                <w:rtl/>
              </w:rPr>
              <w:t>רשימת מזהי משפחה</w:t>
            </w:r>
          </w:p>
        </w:tc>
        <w:tc>
          <w:tcPr>
            <w:tcW w:w="5158" w:type="dxa"/>
            <w:shd w:val="clear" w:color="auto" w:fill="auto"/>
          </w:tcPr>
          <w:p w:rsidR="005064B6" w:rsidRPr="005064B6" w:rsidRDefault="005064B6" w:rsidP="005064B6">
            <w:r>
              <w:rPr>
                <w:rtl/>
              </w:rPr>
              <w:t>אוסף של מזהה משפחה</w:t>
            </w:r>
          </w:p>
        </w:tc>
      </w:tr>
      <w:tr w:rsidR="005064B6" w:rsidRPr="009C05B4" w:rsidTr="009C05B4">
        <w:trPr>
          <w:trHeight w:val="330"/>
        </w:trPr>
        <w:tc>
          <w:tcPr>
            <w:tcW w:w="1308" w:type="dxa"/>
            <w:shd w:val="clear" w:color="auto" w:fill="auto"/>
          </w:tcPr>
          <w:p w:rsidR="005064B6" w:rsidRPr="005064B6" w:rsidRDefault="005064B6" w:rsidP="005064B6">
            <w:r>
              <w:rPr>
                <w:rtl/>
              </w:rPr>
              <w:t>36</w:t>
            </w:r>
          </w:p>
        </w:tc>
        <w:tc>
          <w:tcPr>
            <w:tcW w:w="3323" w:type="dxa"/>
            <w:shd w:val="clear" w:color="auto" w:fill="auto"/>
          </w:tcPr>
          <w:p w:rsidR="005064B6" w:rsidRPr="005064B6" w:rsidRDefault="005064B6" w:rsidP="005064B6">
            <w:r>
              <w:rPr>
                <w:rtl/>
              </w:rPr>
              <w:t>מזהה מוצר</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37</w:t>
            </w:r>
          </w:p>
        </w:tc>
        <w:tc>
          <w:tcPr>
            <w:tcW w:w="3323" w:type="dxa"/>
            <w:shd w:val="clear" w:color="auto" w:fill="auto"/>
          </w:tcPr>
          <w:p w:rsidR="005064B6" w:rsidRPr="005064B6" w:rsidRDefault="005064B6" w:rsidP="005064B6">
            <w:r>
              <w:rPr>
                <w:rtl/>
              </w:rPr>
              <w:t>רשומת מוצר חדש</w:t>
            </w:r>
          </w:p>
        </w:tc>
        <w:tc>
          <w:tcPr>
            <w:tcW w:w="5158" w:type="dxa"/>
            <w:shd w:val="clear" w:color="auto" w:fill="auto"/>
          </w:tcPr>
          <w:p w:rsidR="005064B6" w:rsidRPr="005064B6" w:rsidRDefault="005064B6" w:rsidP="005064B6">
            <w:r>
              <w:rPr>
                <w:rtl/>
              </w:rPr>
              <w:t>מזהה סוג מוצר + מזהה מחסן + מחיר + הנחה +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38</w:t>
            </w:r>
          </w:p>
        </w:tc>
        <w:tc>
          <w:tcPr>
            <w:tcW w:w="3323" w:type="dxa"/>
            <w:shd w:val="clear" w:color="auto" w:fill="auto"/>
          </w:tcPr>
          <w:p w:rsidR="005064B6" w:rsidRPr="005064B6" w:rsidRDefault="005064B6" w:rsidP="005064B6">
            <w:r>
              <w:rPr>
                <w:rtl/>
              </w:rPr>
              <w:t>רשומת מוצר</w:t>
            </w:r>
          </w:p>
        </w:tc>
        <w:tc>
          <w:tcPr>
            <w:tcW w:w="5158" w:type="dxa"/>
            <w:shd w:val="clear" w:color="auto" w:fill="auto"/>
          </w:tcPr>
          <w:p w:rsidR="005064B6" w:rsidRPr="005064B6" w:rsidRDefault="005064B6" w:rsidP="005064B6">
            <w:r>
              <w:rPr>
                <w:rtl/>
              </w:rPr>
              <w:t>מזהה מוצר + מזהה סוג מוצר + מזהה מחסן + מחיר + הנחה + תאריך תפוגה</w:t>
            </w:r>
          </w:p>
        </w:tc>
      </w:tr>
      <w:tr w:rsidR="005064B6" w:rsidRPr="009C05B4" w:rsidTr="009C05B4">
        <w:trPr>
          <w:trHeight w:val="330"/>
        </w:trPr>
        <w:tc>
          <w:tcPr>
            <w:tcW w:w="1308" w:type="dxa"/>
            <w:shd w:val="clear" w:color="auto" w:fill="auto"/>
          </w:tcPr>
          <w:p w:rsidR="005064B6" w:rsidRPr="005064B6" w:rsidRDefault="005064B6" w:rsidP="005064B6">
            <w:r>
              <w:rPr>
                <w:rtl/>
              </w:rPr>
              <w:t>39</w:t>
            </w:r>
          </w:p>
        </w:tc>
        <w:tc>
          <w:tcPr>
            <w:tcW w:w="3323" w:type="dxa"/>
            <w:shd w:val="clear" w:color="auto" w:fill="auto"/>
          </w:tcPr>
          <w:p w:rsidR="005064B6" w:rsidRPr="005064B6" w:rsidRDefault="005064B6" w:rsidP="005064B6">
            <w:r>
              <w:rPr>
                <w:rtl/>
              </w:rPr>
              <w:t>רשומות מוצר</w:t>
            </w:r>
          </w:p>
        </w:tc>
        <w:tc>
          <w:tcPr>
            <w:tcW w:w="5158" w:type="dxa"/>
            <w:shd w:val="clear" w:color="auto" w:fill="auto"/>
          </w:tcPr>
          <w:p w:rsidR="005064B6" w:rsidRPr="005064B6" w:rsidRDefault="005064B6" w:rsidP="005064B6">
            <w:r>
              <w:rPr>
                <w:rtl/>
              </w:rPr>
              <w:t>אוסף של רשומת מוצר</w:t>
            </w:r>
          </w:p>
        </w:tc>
      </w:tr>
      <w:tr w:rsidR="005064B6" w:rsidRPr="009C05B4" w:rsidTr="009C05B4">
        <w:trPr>
          <w:trHeight w:val="645"/>
        </w:trPr>
        <w:tc>
          <w:tcPr>
            <w:tcW w:w="1308" w:type="dxa"/>
            <w:shd w:val="clear" w:color="auto" w:fill="auto"/>
          </w:tcPr>
          <w:p w:rsidR="005064B6" w:rsidRPr="005064B6" w:rsidRDefault="005064B6" w:rsidP="005064B6">
            <w:r>
              <w:rPr>
                <w:rtl/>
              </w:rPr>
              <w:t>40</w:t>
            </w:r>
          </w:p>
        </w:tc>
        <w:tc>
          <w:tcPr>
            <w:tcW w:w="3323" w:type="dxa"/>
            <w:shd w:val="clear" w:color="auto" w:fill="auto"/>
          </w:tcPr>
          <w:p w:rsidR="005064B6" w:rsidRPr="005064B6" w:rsidRDefault="005064B6" w:rsidP="005064B6">
            <w:r>
              <w:rPr>
                <w:rtl/>
              </w:rPr>
              <w:t>רשומת חיפוש מוצרים</w:t>
            </w:r>
          </w:p>
        </w:tc>
        <w:tc>
          <w:tcPr>
            <w:tcW w:w="5158" w:type="dxa"/>
            <w:shd w:val="clear" w:color="auto" w:fill="auto"/>
          </w:tcPr>
          <w:p w:rsidR="005064B6" w:rsidRPr="005064B6" w:rsidRDefault="005064B6" w:rsidP="005064B6">
            <w:r>
              <w:rPr>
                <w:rtl/>
              </w:rPr>
              <w:t>מזהה מוצר ו\או מזהה סוג מוצר ו\או מזהה מחסן ו\או  מחיר ו\או הנחה ו\או תאריך תפוגה</w:t>
            </w:r>
          </w:p>
        </w:tc>
      </w:tr>
      <w:tr w:rsidR="005064B6" w:rsidRPr="009C05B4" w:rsidTr="009C05B4">
        <w:trPr>
          <w:trHeight w:val="645"/>
        </w:trPr>
        <w:tc>
          <w:tcPr>
            <w:tcW w:w="1308" w:type="dxa"/>
            <w:shd w:val="clear" w:color="auto" w:fill="auto"/>
          </w:tcPr>
          <w:p w:rsidR="005064B6" w:rsidRPr="005064B6" w:rsidRDefault="005064B6" w:rsidP="005064B6">
            <w:r>
              <w:rPr>
                <w:rtl/>
              </w:rPr>
              <w:t>41</w:t>
            </w:r>
          </w:p>
        </w:tc>
        <w:tc>
          <w:tcPr>
            <w:tcW w:w="3323" w:type="dxa"/>
            <w:shd w:val="clear" w:color="auto" w:fill="auto"/>
          </w:tcPr>
          <w:p w:rsidR="005064B6" w:rsidRPr="005064B6" w:rsidRDefault="005064B6" w:rsidP="005064B6">
            <w:r>
              <w:rPr>
                <w:rtl/>
              </w:rPr>
              <w:t>רשומת הזמנה חדשה</w:t>
            </w:r>
          </w:p>
        </w:tc>
        <w:tc>
          <w:tcPr>
            <w:tcW w:w="5158" w:type="dxa"/>
            <w:shd w:val="clear" w:color="auto" w:fill="auto"/>
          </w:tcPr>
          <w:p w:rsidR="005064B6" w:rsidRPr="005064B6" w:rsidRDefault="005064B6" w:rsidP="005064B6">
            <w:r>
              <w:rPr>
                <w:rtl/>
              </w:rPr>
              <w:t>מזהה לקוח + מחיר כולל + הנחה כוללת + תאריך תשלום + שדה תשלום  +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42</w:t>
            </w:r>
          </w:p>
        </w:tc>
        <w:tc>
          <w:tcPr>
            <w:tcW w:w="3323" w:type="dxa"/>
            <w:shd w:val="clear" w:color="auto" w:fill="auto"/>
          </w:tcPr>
          <w:p w:rsidR="005064B6" w:rsidRPr="005064B6" w:rsidRDefault="005064B6" w:rsidP="005064B6">
            <w:r>
              <w:rPr>
                <w:rtl/>
              </w:rPr>
              <w:t>שדה ביטול</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43</w:t>
            </w:r>
          </w:p>
        </w:tc>
        <w:tc>
          <w:tcPr>
            <w:tcW w:w="3323" w:type="dxa"/>
            <w:shd w:val="clear" w:color="auto" w:fill="auto"/>
          </w:tcPr>
          <w:p w:rsidR="005064B6" w:rsidRPr="005064B6" w:rsidRDefault="005064B6" w:rsidP="005064B6">
            <w:r>
              <w:rPr>
                <w:rtl/>
              </w:rPr>
              <w:t>שדה תשלום</w:t>
            </w:r>
          </w:p>
        </w:tc>
        <w:tc>
          <w:tcPr>
            <w:tcW w:w="5158" w:type="dxa"/>
            <w:shd w:val="clear" w:color="auto" w:fill="auto"/>
          </w:tcPr>
          <w:p w:rsidR="005064B6" w:rsidRPr="005064B6" w:rsidRDefault="005064B6" w:rsidP="005064B6">
            <w:r>
              <w:rPr>
                <w:rtl/>
              </w:rPr>
              <w:t>ביט – 1 = כן \ 0 = לא</w:t>
            </w:r>
          </w:p>
        </w:tc>
      </w:tr>
      <w:tr w:rsidR="005064B6" w:rsidRPr="009C05B4" w:rsidTr="009C05B4">
        <w:trPr>
          <w:trHeight w:val="330"/>
        </w:trPr>
        <w:tc>
          <w:tcPr>
            <w:tcW w:w="1308" w:type="dxa"/>
            <w:shd w:val="clear" w:color="auto" w:fill="auto"/>
          </w:tcPr>
          <w:p w:rsidR="005064B6" w:rsidRPr="005064B6" w:rsidRDefault="005064B6" w:rsidP="005064B6">
            <w:r>
              <w:rPr>
                <w:rtl/>
              </w:rPr>
              <w:t>44</w:t>
            </w:r>
          </w:p>
        </w:tc>
        <w:tc>
          <w:tcPr>
            <w:tcW w:w="3323" w:type="dxa"/>
            <w:shd w:val="clear" w:color="auto" w:fill="auto"/>
          </w:tcPr>
          <w:p w:rsidR="005064B6" w:rsidRPr="005064B6" w:rsidRDefault="005064B6" w:rsidP="005064B6">
            <w:r>
              <w:rPr>
                <w:rtl/>
              </w:rPr>
              <w:t>תאריך תשלום</w:t>
            </w:r>
          </w:p>
        </w:tc>
        <w:tc>
          <w:tcPr>
            <w:tcW w:w="5158" w:type="dxa"/>
            <w:shd w:val="clear" w:color="auto" w:fill="auto"/>
          </w:tcPr>
          <w:p w:rsidR="005064B6" w:rsidRPr="005064B6" w:rsidRDefault="005064B6" w:rsidP="005064B6">
            <w:r>
              <w:rPr>
                <w:rtl/>
              </w:rPr>
              <w:t>שדה תאריך</w:t>
            </w:r>
          </w:p>
        </w:tc>
      </w:tr>
      <w:tr w:rsidR="005064B6" w:rsidRPr="009C05B4" w:rsidTr="009C05B4">
        <w:trPr>
          <w:trHeight w:val="330"/>
        </w:trPr>
        <w:tc>
          <w:tcPr>
            <w:tcW w:w="1308" w:type="dxa"/>
            <w:shd w:val="clear" w:color="auto" w:fill="auto"/>
          </w:tcPr>
          <w:p w:rsidR="005064B6" w:rsidRPr="005064B6" w:rsidRDefault="005064B6" w:rsidP="005064B6">
            <w:r>
              <w:rPr>
                <w:rtl/>
              </w:rPr>
              <w:t>45</w:t>
            </w:r>
          </w:p>
        </w:tc>
        <w:tc>
          <w:tcPr>
            <w:tcW w:w="3323" w:type="dxa"/>
            <w:shd w:val="clear" w:color="auto" w:fill="auto"/>
          </w:tcPr>
          <w:p w:rsidR="005064B6" w:rsidRPr="005064B6" w:rsidRDefault="005064B6" w:rsidP="005064B6">
            <w:r>
              <w:rPr>
                <w:rtl/>
              </w:rPr>
              <w:t>שדה תאריך</w:t>
            </w:r>
          </w:p>
        </w:tc>
        <w:tc>
          <w:tcPr>
            <w:tcW w:w="5158" w:type="dxa"/>
            <w:shd w:val="clear" w:color="auto" w:fill="auto"/>
          </w:tcPr>
          <w:p w:rsidR="005064B6" w:rsidRPr="005064B6" w:rsidRDefault="005064B6" w:rsidP="009C05B4">
            <w:pPr>
              <w:bidi w:val="0"/>
            </w:pPr>
            <w:r>
              <w:t>DD/MM/YYYY hh:mm:ss</w:t>
            </w:r>
          </w:p>
        </w:tc>
      </w:tr>
      <w:tr w:rsidR="005064B6" w:rsidRPr="009C05B4" w:rsidTr="009C05B4">
        <w:trPr>
          <w:trHeight w:val="330"/>
        </w:trPr>
        <w:tc>
          <w:tcPr>
            <w:tcW w:w="1308" w:type="dxa"/>
            <w:shd w:val="clear" w:color="auto" w:fill="auto"/>
          </w:tcPr>
          <w:p w:rsidR="005064B6" w:rsidRPr="005064B6" w:rsidRDefault="005064B6" w:rsidP="005064B6">
            <w:r>
              <w:rPr>
                <w:rtl/>
              </w:rPr>
              <w:t>46</w:t>
            </w:r>
          </w:p>
        </w:tc>
        <w:tc>
          <w:tcPr>
            <w:tcW w:w="3323" w:type="dxa"/>
            <w:shd w:val="clear" w:color="auto" w:fill="auto"/>
          </w:tcPr>
          <w:p w:rsidR="005064B6" w:rsidRPr="005064B6" w:rsidRDefault="005064B6" w:rsidP="005064B6">
            <w:r>
              <w:rPr>
                <w:rtl/>
              </w:rPr>
              <w:t>מזהה הזמנה</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645"/>
        </w:trPr>
        <w:tc>
          <w:tcPr>
            <w:tcW w:w="1308" w:type="dxa"/>
            <w:shd w:val="clear" w:color="auto" w:fill="auto"/>
          </w:tcPr>
          <w:p w:rsidR="005064B6" w:rsidRPr="005064B6" w:rsidRDefault="005064B6" w:rsidP="005064B6">
            <w:r>
              <w:rPr>
                <w:rtl/>
              </w:rPr>
              <w:t>47</w:t>
            </w:r>
          </w:p>
        </w:tc>
        <w:tc>
          <w:tcPr>
            <w:tcW w:w="3323" w:type="dxa"/>
            <w:shd w:val="clear" w:color="auto" w:fill="auto"/>
          </w:tcPr>
          <w:p w:rsidR="005064B6" w:rsidRPr="005064B6" w:rsidRDefault="005064B6" w:rsidP="005064B6">
            <w:r>
              <w:rPr>
                <w:rtl/>
              </w:rPr>
              <w:t>רשומת הזמנה</w:t>
            </w:r>
          </w:p>
        </w:tc>
        <w:tc>
          <w:tcPr>
            <w:tcW w:w="5158" w:type="dxa"/>
            <w:shd w:val="clear" w:color="auto" w:fill="auto"/>
          </w:tcPr>
          <w:p w:rsidR="005064B6" w:rsidRPr="005064B6" w:rsidRDefault="005064B6" w:rsidP="005064B6">
            <w:r>
              <w:rPr>
                <w:rtl/>
              </w:rPr>
              <w:t>מזהה הזמנה + מזהה לקוח + מחיר כולל + הנחה כוללת + תאריך תשלום + שדה תשלום  + שדה ביטול</w:t>
            </w:r>
          </w:p>
        </w:tc>
      </w:tr>
      <w:tr w:rsidR="005064B6" w:rsidRPr="009C05B4" w:rsidTr="009C05B4">
        <w:trPr>
          <w:trHeight w:val="645"/>
        </w:trPr>
        <w:tc>
          <w:tcPr>
            <w:tcW w:w="1308" w:type="dxa"/>
            <w:shd w:val="clear" w:color="auto" w:fill="auto"/>
          </w:tcPr>
          <w:p w:rsidR="005064B6" w:rsidRPr="005064B6" w:rsidRDefault="005064B6" w:rsidP="005064B6">
            <w:r>
              <w:rPr>
                <w:rtl/>
              </w:rPr>
              <w:t>48</w:t>
            </w:r>
          </w:p>
        </w:tc>
        <w:tc>
          <w:tcPr>
            <w:tcW w:w="3323" w:type="dxa"/>
            <w:shd w:val="clear" w:color="auto" w:fill="auto"/>
          </w:tcPr>
          <w:p w:rsidR="005064B6" w:rsidRPr="005064B6" w:rsidRDefault="005064B6" w:rsidP="005064B6">
            <w:r>
              <w:rPr>
                <w:rtl/>
              </w:rPr>
              <w:t>רשומת חיפוש הזמנה</w:t>
            </w:r>
          </w:p>
        </w:tc>
        <w:tc>
          <w:tcPr>
            <w:tcW w:w="5158" w:type="dxa"/>
            <w:shd w:val="clear" w:color="auto" w:fill="auto"/>
          </w:tcPr>
          <w:p w:rsidR="005064B6" w:rsidRPr="005064B6" w:rsidRDefault="005064B6" w:rsidP="005064B6">
            <w:r>
              <w:rPr>
                <w:rtl/>
              </w:rPr>
              <w:t>מזהה לקוח ו\או  מחיר כולל ו\או הנחה כוללת ו\או תאריך תשלום ו\או שדה תשלום  ו\או שדה ביטול</w:t>
            </w:r>
          </w:p>
        </w:tc>
      </w:tr>
      <w:tr w:rsidR="005064B6" w:rsidRPr="009C05B4" w:rsidTr="009C05B4">
        <w:trPr>
          <w:trHeight w:val="330"/>
        </w:trPr>
        <w:tc>
          <w:tcPr>
            <w:tcW w:w="1308" w:type="dxa"/>
            <w:shd w:val="clear" w:color="auto" w:fill="auto"/>
          </w:tcPr>
          <w:p w:rsidR="005064B6" w:rsidRPr="005064B6" w:rsidRDefault="005064B6" w:rsidP="005064B6">
            <w:r>
              <w:rPr>
                <w:rtl/>
              </w:rPr>
              <w:t>49</w:t>
            </w:r>
          </w:p>
        </w:tc>
        <w:tc>
          <w:tcPr>
            <w:tcW w:w="3323" w:type="dxa"/>
            <w:shd w:val="clear" w:color="auto" w:fill="auto"/>
          </w:tcPr>
          <w:p w:rsidR="005064B6" w:rsidRPr="005064B6" w:rsidRDefault="005064B6" w:rsidP="005064B6">
            <w:r>
              <w:rPr>
                <w:rtl/>
              </w:rPr>
              <w:t>מזהה הזמנת ספק</w:t>
            </w:r>
          </w:p>
        </w:tc>
        <w:tc>
          <w:tcPr>
            <w:tcW w:w="5158" w:type="dxa"/>
            <w:shd w:val="clear" w:color="auto" w:fill="auto"/>
          </w:tcPr>
          <w:p w:rsidR="005064B6" w:rsidRPr="005064B6" w:rsidRDefault="005064B6" w:rsidP="005064B6">
            <w:r>
              <w:rPr>
                <w:rtl/>
              </w:rPr>
              <w:t>מזהה רשומה</w:t>
            </w:r>
          </w:p>
        </w:tc>
      </w:tr>
      <w:tr w:rsidR="005064B6" w:rsidRPr="009C05B4" w:rsidTr="009C05B4">
        <w:trPr>
          <w:trHeight w:val="330"/>
        </w:trPr>
        <w:tc>
          <w:tcPr>
            <w:tcW w:w="1308" w:type="dxa"/>
            <w:shd w:val="clear" w:color="auto" w:fill="auto"/>
          </w:tcPr>
          <w:p w:rsidR="005064B6" w:rsidRPr="005064B6" w:rsidRDefault="005064B6" w:rsidP="005064B6">
            <w:r>
              <w:rPr>
                <w:rtl/>
              </w:rPr>
              <w:t>50</w:t>
            </w:r>
          </w:p>
        </w:tc>
        <w:tc>
          <w:tcPr>
            <w:tcW w:w="3323" w:type="dxa"/>
            <w:shd w:val="clear" w:color="auto" w:fill="auto"/>
          </w:tcPr>
          <w:p w:rsidR="005064B6" w:rsidRPr="005064B6" w:rsidRDefault="005064B6" w:rsidP="005064B6">
            <w:r>
              <w:rPr>
                <w:rtl/>
              </w:rPr>
              <w:t>רשומת סוג מוצר בהזמנת ספק</w:t>
            </w:r>
          </w:p>
        </w:tc>
        <w:tc>
          <w:tcPr>
            <w:tcW w:w="5158" w:type="dxa"/>
            <w:shd w:val="clear" w:color="auto" w:fill="auto"/>
          </w:tcPr>
          <w:p w:rsidR="005064B6" w:rsidRPr="005064B6" w:rsidRDefault="005064B6" w:rsidP="005064B6">
            <w:r>
              <w:rPr>
                <w:rtl/>
              </w:rPr>
              <w:t>מזהה סוג מוצר + מזהה הזמנה + כמות</w:t>
            </w:r>
          </w:p>
        </w:tc>
      </w:tr>
      <w:tr w:rsidR="005064B6" w:rsidRPr="009C05B4" w:rsidTr="009C05B4">
        <w:trPr>
          <w:trHeight w:val="645"/>
        </w:trPr>
        <w:tc>
          <w:tcPr>
            <w:tcW w:w="1308" w:type="dxa"/>
            <w:shd w:val="clear" w:color="auto" w:fill="auto"/>
          </w:tcPr>
          <w:p w:rsidR="005064B6" w:rsidRPr="005064B6" w:rsidRDefault="005064B6" w:rsidP="005064B6">
            <w:r>
              <w:rPr>
                <w:rtl/>
              </w:rPr>
              <w:t>51</w:t>
            </w:r>
          </w:p>
        </w:tc>
        <w:tc>
          <w:tcPr>
            <w:tcW w:w="3323" w:type="dxa"/>
            <w:shd w:val="clear" w:color="auto" w:fill="auto"/>
          </w:tcPr>
          <w:p w:rsidR="005064B6" w:rsidRPr="005064B6" w:rsidRDefault="005064B6" w:rsidP="005064B6">
            <w:r>
              <w:rPr>
                <w:rtl/>
              </w:rPr>
              <w:t>רשומת הזמנת ספק</w:t>
            </w:r>
          </w:p>
        </w:tc>
        <w:tc>
          <w:tcPr>
            <w:tcW w:w="5158" w:type="dxa"/>
            <w:shd w:val="clear" w:color="auto" w:fill="auto"/>
          </w:tcPr>
          <w:p w:rsidR="005064B6" w:rsidRPr="005064B6" w:rsidRDefault="005064B6" w:rsidP="005064B6">
            <w:r>
              <w:rPr>
                <w:rtl/>
              </w:rPr>
              <w:t>מזהה הזמנת ספק + 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52</w:t>
            </w:r>
          </w:p>
        </w:tc>
        <w:tc>
          <w:tcPr>
            <w:tcW w:w="3323" w:type="dxa"/>
            <w:shd w:val="clear" w:color="auto" w:fill="auto"/>
          </w:tcPr>
          <w:p w:rsidR="005064B6" w:rsidRPr="005064B6" w:rsidRDefault="005064B6" w:rsidP="005064B6">
            <w:r>
              <w:rPr>
                <w:rtl/>
              </w:rPr>
              <w:t>רשומת הזמנת ספק חדשה</w:t>
            </w:r>
          </w:p>
        </w:tc>
        <w:tc>
          <w:tcPr>
            <w:tcW w:w="5158" w:type="dxa"/>
            <w:shd w:val="clear" w:color="auto" w:fill="auto"/>
          </w:tcPr>
          <w:p w:rsidR="005064B6" w:rsidRPr="005064B6" w:rsidRDefault="005064B6" w:rsidP="005064B6">
            <w:r>
              <w:rPr>
                <w:rtl/>
              </w:rPr>
              <w:t>מזהה ספק + מזהה מחסן + תאריך בקשה + זמן הספקה + זמן עיקוב + שדה ביטול + שדה פעילות</w:t>
            </w:r>
          </w:p>
        </w:tc>
      </w:tr>
      <w:tr w:rsidR="005064B6" w:rsidRPr="009C05B4" w:rsidTr="009C05B4">
        <w:trPr>
          <w:trHeight w:val="645"/>
        </w:trPr>
        <w:tc>
          <w:tcPr>
            <w:tcW w:w="1308" w:type="dxa"/>
            <w:shd w:val="clear" w:color="auto" w:fill="auto"/>
          </w:tcPr>
          <w:p w:rsidR="005064B6" w:rsidRPr="005064B6" w:rsidRDefault="005064B6" w:rsidP="005064B6">
            <w:r>
              <w:rPr>
                <w:rtl/>
              </w:rPr>
              <w:t>53</w:t>
            </w:r>
          </w:p>
        </w:tc>
        <w:tc>
          <w:tcPr>
            <w:tcW w:w="3323" w:type="dxa"/>
            <w:shd w:val="clear" w:color="auto" w:fill="auto"/>
          </w:tcPr>
          <w:p w:rsidR="005064B6" w:rsidRPr="005064B6" w:rsidRDefault="005064B6" w:rsidP="005064B6">
            <w:r>
              <w:rPr>
                <w:rtl/>
              </w:rPr>
              <w:t>רשומת חיפוש הזמנות ספק</w:t>
            </w:r>
          </w:p>
        </w:tc>
        <w:tc>
          <w:tcPr>
            <w:tcW w:w="5158" w:type="dxa"/>
            <w:shd w:val="clear" w:color="auto" w:fill="auto"/>
          </w:tcPr>
          <w:p w:rsidR="005064B6" w:rsidRPr="005064B6" w:rsidRDefault="005064B6" w:rsidP="005064B6">
            <w:r>
              <w:rPr>
                <w:rtl/>
              </w:rPr>
              <w:t>מזהה ספק ו\או מזהה מחסן ו\או תאריך בקשה ו\או זמן הספקה ו\או זמן עיקוב + שדה ביטול ו\או שדה פעילות</w:t>
            </w:r>
          </w:p>
        </w:tc>
      </w:tr>
      <w:tr w:rsidR="005064B6" w:rsidRPr="009C05B4" w:rsidTr="009C05B4">
        <w:trPr>
          <w:trHeight w:val="330"/>
        </w:trPr>
        <w:tc>
          <w:tcPr>
            <w:tcW w:w="1308" w:type="dxa"/>
            <w:shd w:val="clear" w:color="auto" w:fill="auto"/>
          </w:tcPr>
          <w:p w:rsidR="005064B6" w:rsidRPr="005064B6" w:rsidRDefault="005064B6" w:rsidP="005064B6">
            <w:r>
              <w:rPr>
                <w:rtl/>
              </w:rPr>
              <w:t>54</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השמורים ומתקבלים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55</w:t>
            </w:r>
          </w:p>
        </w:tc>
        <w:tc>
          <w:tcPr>
            <w:tcW w:w="3323" w:type="dxa"/>
            <w:shd w:val="clear" w:color="auto" w:fill="auto"/>
          </w:tcPr>
          <w:p w:rsidR="005064B6" w:rsidRPr="005064B6" w:rsidRDefault="005064B6" w:rsidP="005064B6">
            <w:r>
              <w:rPr>
                <w:rtl/>
              </w:rPr>
              <w:t>מזהה לקוח</w:t>
            </w:r>
          </w:p>
        </w:tc>
        <w:tc>
          <w:tcPr>
            <w:tcW w:w="5158" w:type="dxa"/>
            <w:shd w:val="clear" w:color="auto" w:fill="auto"/>
          </w:tcPr>
          <w:p w:rsidR="005064B6" w:rsidRPr="005064B6" w:rsidRDefault="005064B6" w:rsidP="005064B6">
            <w:r>
              <w:rPr>
                <w:rtl/>
              </w:rPr>
              <w:t xml:space="preserve">מזהה אשר מזהה לקוח באופן </w:t>
            </w:r>
            <w:r w:rsidR="00FE4F3C">
              <w:rPr>
                <w:rFonts w:hint="cs"/>
                <w:rtl/>
              </w:rPr>
              <w:t>ייחוד</w:t>
            </w:r>
            <w:r w:rsidR="00FE4F3C">
              <w:rPr>
                <w:rFonts w:hint="eastAsia"/>
                <w:rtl/>
              </w:rPr>
              <w:t>י</w:t>
            </w:r>
            <w:r>
              <w:rPr>
                <w:rtl/>
              </w:rPr>
              <w:t xml:space="preserve"> ממערכת ה </w:t>
            </w:r>
            <w:r>
              <w:t>CRM</w:t>
            </w:r>
          </w:p>
        </w:tc>
      </w:tr>
      <w:tr w:rsidR="005064B6" w:rsidRPr="009C05B4" w:rsidTr="009C05B4">
        <w:trPr>
          <w:trHeight w:val="330"/>
        </w:trPr>
        <w:tc>
          <w:tcPr>
            <w:tcW w:w="1308" w:type="dxa"/>
            <w:shd w:val="clear" w:color="auto" w:fill="auto"/>
          </w:tcPr>
          <w:p w:rsidR="005064B6" w:rsidRPr="005064B6" w:rsidRDefault="005064B6" w:rsidP="005064B6">
            <w:r>
              <w:rPr>
                <w:rtl/>
              </w:rPr>
              <w:t>56</w:t>
            </w:r>
          </w:p>
        </w:tc>
        <w:tc>
          <w:tcPr>
            <w:tcW w:w="3323" w:type="dxa"/>
            <w:shd w:val="clear" w:color="auto" w:fill="auto"/>
          </w:tcPr>
          <w:p w:rsidR="005064B6" w:rsidRPr="005064B6" w:rsidRDefault="005064B6" w:rsidP="005064B6">
            <w:r>
              <w:rPr>
                <w:rtl/>
              </w:rPr>
              <w:t>רשומת לקוח חדש</w:t>
            </w:r>
          </w:p>
        </w:tc>
        <w:tc>
          <w:tcPr>
            <w:tcW w:w="5158" w:type="dxa"/>
            <w:shd w:val="clear" w:color="auto" w:fill="auto"/>
          </w:tcPr>
          <w:p w:rsidR="005064B6" w:rsidRPr="005064B6" w:rsidRDefault="005064B6" w:rsidP="005064B6">
            <w:r>
              <w:rPr>
                <w:rtl/>
              </w:rPr>
              <w:t xml:space="preserve">פרטי לקוח נדרשים לפתיחת לקוח חדש במערכת </w:t>
            </w:r>
            <w:r>
              <w:t>CRM</w:t>
            </w:r>
          </w:p>
        </w:tc>
      </w:tr>
      <w:tr w:rsidR="005064B6" w:rsidRPr="009C05B4" w:rsidTr="009C05B4">
        <w:trPr>
          <w:trHeight w:val="645"/>
        </w:trPr>
        <w:tc>
          <w:tcPr>
            <w:tcW w:w="1308" w:type="dxa"/>
            <w:shd w:val="clear" w:color="auto" w:fill="auto"/>
          </w:tcPr>
          <w:p w:rsidR="005064B6" w:rsidRPr="005064B6" w:rsidRDefault="005064B6" w:rsidP="005064B6">
            <w:r>
              <w:rPr>
                <w:rtl/>
              </w:rPr>
              <w:t>57</w:t>
            </w:r>
          </w:p>
        </w:tc>
        <w:tc>
          <w:tcPr>
            <w:tcW w:w="3323" w:type="dxa"/>
            <w:shd w:val="clear" w:color="auto" w:fill="auto"/>
          </w:tcPr>
          <w:p w:rsidR="005064B6" w:rsidRPr="005064B6" w:rsidRDefault="005064B6" w:rsidP="005064B6">
            <w:r>
              <w:rPr>
                <w:rtl/>
              </w:rPr>
              <w:t>רשומת הזמנה לביטול</w:t>
            </w:r>
          </w:p>
        </w:tc>
        <w:tc>
          <w:tcPr>
            <w:tcW w:w="5158" w:type="dxa"/>
            <w:shd w:val="clear" w:color="auto" w:fill="auto"/>
          </w:tcPr>
          <w:p w:rsidR="005064B6" w:rsidRPr="005064B6" w:rsidRDefault="005064B6" w:rsidP="005064B6">
            <w:r>
              <w:rPr>
                <w:rtl/>
              </w:rPr>
              <w:t>רשומת הזמנה  זהה לרשומת ההזמנה המקורית אשר בשדה הביטול מופיע 1</w:t>
            </w:r>
          </w:p>
        </w:tc>
      </w:tr>
      <w:tr w:rsidR="005064B6" w:rsidRPr="009C05B4" w:rsidTr="009C05B4">
        <w:trPr>
          <w:trHeight w:val="330"/>
        </w:trPr>
        <w:tc>
          <w:tcPr>
            <w:tcW w:w="1308" w:type="dxa"/>
            <w:shd w:val="clear" w:color="auto" w:fill="auto"/>
          </w:tcPr>
          <w:p w:rsidR="005064B6" w:rsidRPr="005064B6" w:rsidRDefault="005064B6" w:rsidP="005064B6">
            <w:r>
              <w:rPr>
                <w:rtl/>
              </w:rPr>
              <w:t>58</w:t>
            </w:r>
          </w:p>
        </w:tc>
        <w:tc>
          <w:tcPr>
            <w:tcW w:w="3323" w:type="dxa"/>
            <w:shd w:val="clear" w:color="auto" w:fill="auto"/>
          </w:tcPr>
          <w:p w:rsidR="005064B6" w:rsidRPr="005064B6" w:rsidRDefault="005064B6" w:rsidP="005064B6">
            <w:r>
              <w:rPr>
                <w:rtl/>
              </w:rPr>
              <w:t>מסמך הפניה למחסן אחר</w:t>
            </w:r>
          </w:p>
        </w:tc>
        <w:tc>
          <w:tcPr>
            <w:tcW w:w="5158" w:type="dxa"/>
            <w:shd w:val="clear" w:color="auto" w:fill="auto"/>
          </w:tcPr>
          <w:p w:rsidR="005064B6" w:rsidRPr="005064B6" w:rsidRDefault="005064B6" w:rsidP="005064B6">
            <w:r>
              <w:rPr>
                <w:rtl/>
              </w:rPr>
              <w:t>מסמך  הפנייה למחסן אחר הכולל את פרטי המחסן</w:t>
            </w:r>
          </w:p>
        </w:tc>
      </w:tr>
      <w:tr w:rsidR="005064B6" w:rsidRPr="009C05B4" w:rsidTr="009C05B4">
        <w:trPr>
          <w:trHeight w:val="330"/>
        </w:trPr>
        <w:tc>
          <w:tcPr>
            <w:tcW w:w="1308" w:type="dxa"/>
            <w:shd w:val="clear" w:color="auto" w:fill="auto"/>
          </w:tcPr>
          <w:p w:rsidR="005064B6" w:rsidRPr="005064B6" w:rsidRDefault="005064B6" w:rsidP="005064B6">
            <w:r>
              <w:rPr>
                <w:rtl/>
              </w:rPr>
              <w:t>59</w:t>
            </w:r>
          </w:p>
        </w:tc>
        <w:tc>
          <w:tcPr>
            <w:tcW w:w="3323" w:type="dxa"/>
            <w:shd w:val="clear" w:color="auto" w:fill="auto"/>
          </w:tcPr>
          <w:p w:rsidR="005064B6" w:rsidRPr="005064B6" w:rsidRDefault="005064B6" w:rsidP="005064B6">
            <w:r>
              <w:rPr>
                <w:rtl/>
              </w:rPr>
              <w:t>מסמך זיכוי ללקוח</w:t>
            </w:r>
          </w:p>
        </w:tc>
        <w:tc>
          <w:tcPr>
            <w:tcW w:w="5158" w:type="dxa"/>
            <w:shd w:val="clear" w:color="auto" w:fill="auto"/>
          </w:tcPr>
          <w:p w:rsidR="005064B6" w:rsidRPr="005064B6" w:rsidRDefault="005064B6" w:rsidP="005064B6">
            <w:r>
              <w:rPr>
                <w:rtl/>
              </w:rPr>
              <w:t>מסמך זיכוי ללקוח הכולל את פרטי ההזמנה</w:t>
            </w:r>
          </w:p>
        </w:tc>
      </w:tr>
      <w:tr w:rsidR="005064B6" w:rsidRPr="009C05B4" w:rsidTr="009C05B4">
        <w:trPr>
          <w:trHeight w:val="330"/>
        </w:trPr>
        <w:tc>
          <w:tcPr>
            <w:tcW w:w="1308" w:type="dxa"/>
            <w:shd w:val="clear" w:color="auto" w:fill="auto"/>
          </w:tcPr>
          <w:p w:rsidR="005064B6" w:rsidRPr="005064B6" w:rsidRDefault="005064B6" w:rsidP="005064B6">
            <w:r>
              <w:rPr>
                <w:rtl/>
              </w:rPr>
              <w:t>60</w:t>
            </w:r>
          </w:p>
        </w:tc>
        <w:tc>
          <w:tcPr>
            <w:tcW w:w="3323" w:type="dxa"/>
            <w:shd w:val="clear" w:color="auto" w:fill="auto"/>
          </w:tcPr>
          <w:p w:rsidR="005064B6" w:rsidRPr="005064B6" w:rsidRDefault="005064B6" w:rsidP="005064B6">
            <w:r>
              <w:rPr>
                <w:rtl/>
              </w:rPr>
              <w:t>מסמך אישור רכישה באשראי</w:t>
            </w:r>
          </w:p>
        </w:tc>
        <w:tc>
          <w:tcPr>
            <w:tcW w:w="5158" w:type="dxa"/>
            <w:shd w:val="clear" w:color="auto" w:fill="auto"/>
          </w:tcPr>
          <w:p w:rsidR="005064B6" w:rsidRPr="005064B6" w:rsidRDefault="005064B6" w:rsidP="005064B6">
            <w:r>
              <w:rPr>
                <w:rtl/>
              </w:rPr>
              <w:t>מסמך המאשר תשלו אשראי עבור הזמנה</w:t>
            </w:r>
          </w:p>
        </w:tc>
      </w:tr>
      <w:tr w:rsidR="005064B6" w:rsidRPr="009C05B4" w:rsidTr="009C05B4">
        <w:trPr>
          <w:trHeight w:val="330"/>
        </w:trPr>
        <w:tc>
          <w:tcPr>
            <w:tcW w:w="1308" w:type="dxa"/>
            <w:shd w:val="clear" w:color="auto" w:fill="auto"/>
          </w:tcPr>
          <w:p w:rsidR="005064B6" w:rsidRPr="005064B6" w:rsidRDefault="005064B6" w:rsidP="005064B6">
            <w:r>
              <w:rPr>
                <w:rtl/>
              </w:rPr>
              <w:t>61</w:t>
            </w:r>
          </w:p>
        </w:tc>
        <w:tc>
          <w:tcPr>
            <w:tcW w:w="3323" w:type="dxa"/>
            <w:shd w:val="clear" w:color="auto" w:fill="auto"/>
          </w:tcPr>
          <w:p w:rsidR="005064B6" w:rsidRPr="005064B6" w:rsidRDefault="005064B6" w:rsidP="005064B6">
            <w:r>
              <w:rPr>
                <w:rtl/>
              </w:rPr>
              <w:t>מזהי משפחות מוצרים</w:t>
            </w:r>
          </w:p>
        </w:tc>
        <w:tc>
          <w:tcPr>
            <w:tcW w:w="5158" w:type="dxa"/>
            <w:shd w:val="clear" w:color="auto" w:fill="auto"/>
          </w:tcPr>
          <w:p w:rsidR="005064B6" w:rsidRPr="005064B6" w:rsidRDefault="005064B6" w:rsidP="005064B6">
            <w:r>
              <w:rPr>
                <w:rtl/>
              </w:rPr>
              <w:t>אוסף של מזהי משפחה</w:t>
            </w:r>
          </w:p>
        </w:tc>
      </w:tr>
      <w:tr w:rsidR="005064B6" w:rsidRPr="009C05B4" w:rsidTr="009C05B4">
        <w:trPr>
          <w:trHeight w:val="330"/>
        </w:trPr>
        <w:tc>
          <w:tcPr>
            <w:tcW w:w="1308" w:type="dxa"/>
            <w:shd w:val="clear" w:color="auto" w:fill="auto"/>
          </w:tcPr>
          <w:p w:rsidR="005064B6" w:rsidRPr="005064B6" w:rsidRDefault="005064B6" w:rsidP="005064B6">
            <w:r>
              <w:rPr>
                <w:rtl/>
              </w:rPr>
              <w:t>62</w:t>
            </w:r>
          </w:p>
        </w:tc>
        <w:tc>
          <w:tcPr>
            <w:tcW w:w="3323" w:type="dxa"/>
            <w:shd w:val="clear" w:color="auto" w:fill="auto"/>
          </w:tcPr>
          <w:p w:rsidR="005064B6" w:rsidRPr="005064B6" w:rsidRDefault="005064B6" w:rsidP="005064B6">
            <w:r>
              <w:rPr>
                <w:rtl/>
              </w:rPr>
              <w:t>דוחות סיכום רשת</w:t>
            </w:r>
          </w:p>
        </w:tc>
        <w:tc>
          <w:tcPr>
            <w:tcW w:w="5158" w:type="dxa"/>
            <w:shd w:val="clear" w:color="auto" w:fill="auto"/>
          </w:tcPr>
          <w:p w:rsidR="005064B6" w:rsidRPr="005064B6" w:rsidRDefault="005064B6" w:rsidP="005064B6">
            <w:r>
              <w:rPr>
                <w:rtl/>
              </w:rPr>
              <w:t>סיכומים של הזמנות</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63</w:t>
            </w:r>
          </w:p>
        </w:tc>
        <w:tc>
          <w:tcPr>
            <w:tcW w:w="3323" w:type="dxa"/>
            <w:shd w:val="clear" w:color="auto" w:fill="auto"/>
          </w:tcPr>
          <w:p w:rsidR="005064B6" w:rsidRPr="005064B6" w:rsidRDefault="005064B6" w:rsidP="005064B6">
            <w:r>
              <w:rPr>
                <w:rtl/>
              </w:rPr>
              <w:t>דוח מכירות יומי למוצר</w:t>
            </w:r>
          </w:p>
        </w:tc>
        <w:tc>
          <w:tcPr>
            <w:tcW w:w="5158" w:type="dxa"/>
            <w:shd w:val="clear" w:color="auto" w:fill="auto"/>
          </w:tcPr>
          <w:p w:rsidR="005064B6" w:rsidRPr="005064B6" w:rsidRDefault="005064B6" w:rsidP="005064B6">
            <w:r>
              <w:rPr>
                <w:rtl/>
              </w:rPr>
              <w:t xml:space="preserve">דוח המסכם מכירות של מוצר </w:t>
            </w:r>
            <w:r w:rsidR="00FE4F3C">
              <w:rPr>
                <w:rFonts w:hint="cs"/>
                <w:rtl/>
              </w:rPr>
              <w:t>מסוים</w:t>
            </w:r>
            <w:r>
              <w:rPr>
                <w:rtl/>
              </w:rPr>
              <w:t xml:space="preserve"> עבור מחסן </w:t>
            </w:r>
            <w:r w:rsidR="00FE4F3C">
              <w:rPr>
                <w:rFonts w:hint="cs"/>
                <w:rtl/>
              </w:rPr>
              <w:t>מסוים</w:t>
            </w:r>
            <w:r>
              <w:rPr>
                <w:rtl/>
              </w:rPr>
              <w:t>.</w:t>
            </w:r>
          </w:p>
        </w:tc>
      </w:tr>
      <w:tr w:rsidR="005064B6" w:rsidRPr="009C05B4" w:rsidTr="009C05B4">
        <w:trPr>
          <w:trHeight w:val="330"/>
        </w:trPr>
        <w:tc>
          <w:tcPr>
            <w:tcW w:w="1308" w:type="dxa"/>
            <w:shd w:val="clear" w:color="auto" w:fill="auto"/>
          </w:tcPr>
          <w:p w:rsidR="005064B6" w:rsidRPr="005064B6" w:rsidRDefault="005064B6" w:rsidP="005064B6">
            <w:r>
              <w:rPr>
                <w:rtl/>
              </w:rPr>
              <w:t>64</w:t>
            </w:r>
          </w:p>
        </w:tc>
        <w:tc>
          <w:tcPr>
            <w:tcW w:w="3323" w:type="dxa"/>
            <w:shd w:val="clear" w:color="auto" w:fill="auto"/>
          </w:tcPr>
          <w:p w:rsidR="005064B6" w:rsidRPr="005064B6" w:rsidRDefault="005064B6" w:rsidP="005064B6">
            <w:r>
              <w:rPr>
                <w:rtl/>
              </w:rPr>
              <w:t>דוח מכירות יומי לקטגוריה</w:t>
            </w:r>
          </w:p>
        </w:tc>
        <w:tc>
          <w:tcPr>
            <w:tcW w:w="5158" w:type="dxa"/>
            <w:shd w:val="clear" w:color="auto" w:fill="auto"/>
          </w:tcPr>
          <w:p w:rsidR="005064B6" w:rsidRPr="005064B6" w:rsidRDefault="005064B6" w:rsidP="005064B6">
            <w:r>
              <w:rPr>
                <w:rtl/>
              </w:rPr>
              <w:t>דוח מסכם מכירות של כל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65</w:t>
            </w:r>
          </w:p>
        </w:tc>
        <w:tc>
          <w:tcPr>
            <w:tcW w:w="3323" w:type="dxa"/>
            <w:shd w:val="clear" w:color="auto" w:fill="auto"/>
          </w:tcPr>
          <w:p w:rsidR="005064B6" w:rsidRPr="005064B6" w:rsidRDefault="005064B6" w:rsidP="005064B6">
            <w:r>
              <w:rPr>
                <w:rtl/>
              </w:rPr>
              <w:t>דוח מכירות יומי למחסן</w:t>
            </w:r>
          </w:p>
        </w:tc>
        <w:tc>
          <w:tcPr>
            <w:tcW w:w="5158" w:type="dxa"/>
            <w:shd w:val="clear" w:color="auto" w:fill="auto"/>
          </w:tcPr>
          <w:p w:rsidR="005064B6" w:rsidRPr="005064B6" w:rsidRDefault="005064B6" w:rsidP="005064B6">
            <w:r>
              <w:rPr>
                <w:rtl/>
              </w:rPr>
              <w:t>דוח מכירות יומי לכלל המכירות במחסן באותו יום</w:t>
            </w:r>
          </w:p>
        </w:tc>
      </w:tr>
      <w:tr w:rsidR="005064B6" w:rsidRPr="009C05B4" w:rsidTr="009C05B4">
        <w:trPr>
          <w:trHeight w:val="330"/>
        </w:trPr>
        <w:tc>
          <w:tcPr>
            <w:tcW w:w="1308" w:type="dxa"/>
            <w:shd w:val="clear" w:color="auto" w:fill="auto"/>
          </w:tcPr>
          <w:p w:rsidR="005064B6" w:rsidRPr="005064B6" w:rsidRDefault="005064B6" w:rsidP="005064B6">
            <w:r>
              <w:rPr>
                <w:rtl/>
              </w:rPr>
              <w:t>66</w:t>
            </w:r>
          </w:p>
        </w:tc>
        <w:tc>
          <w:tcPr>
            <w:tcW w:w="3323" w:type="dxa"/>
            <w:shd w:val="clear" w:color="auto" w:fill="auto"/>
          </w:tcPr>
          <w:p w:rsidR="005064B6" w:rsidRPr="005064B6" w:rsidRDefault="005064B6" w:rsidP="005064B6">
            <w:r>
              <w:rPr>
                <w:rtl/>
              </w:rPr>
              <w:t>דוח מלאי למוצר</w:t>
            </w:r>
          </w:p>
        </w:tc>
        <w:tc>
          <w:tcPr>
            <w:tcW w:w="5158" w:type="dxa"/>
            <w:shd w:val="clear" w:color="auto" w:fill="auto"/>
          </w:tcPr>
          <w:p w:rsidR="005064B6" w:rsidRPr="005064B6" w:rsidRDefault="005064B6" w:rsidP="005064B6">
            <w:r>
              <w:rPr>
                <w:rtl/>
              </w:rPr>
              <w:t>נתוני מלאי על מוצר</w:t>
            </w:r>
          </w:p>
        </w:tc>
      </w:tr>
      <w:tr w:rsidR="005064B6" w:rsidRPr="009C05B4" w:rsidTr="009C05B4">
        <w:trPr>
          <w:trHeight w:val="330"/>
        </w:trPr>
        <w:tc>
          <w:tcPr>
            <w:tcW w:w="1308" w:type="dxa"/>
            <w:shd w:val="clear" w:color="auto" w:fill="auto"/>
          </w:tcPr>
          <w:p w:rsidR="005064B6" w:rsidRPr="005064B6" w:rsidRDefault="005064B6" w:rsidP="005064B6">
            <w:r>
              <w:rPr>
                <w:rtl/>
              </w:rPr>
              <w:t>67</w:t>
            </w:r>
          </w:p>
        </w:tc>
        <w:tc>
          <w:tcPr>
            <w:tcW w:w="3323" w:type="dxa"/>
            <w:shd w:val="clear" w:color="auto" w:fill="auto"/>
          </w:tcPr>
          <w:p w:rsidR="005064B6" w:rsidRPr="005064B6" w:rsidRDefault="005064B6" w:rsidP="005064B6">
            <w:r>
              <w:rPr>
                <w:rtl/>
              </w:rPr>
              <w:t>דוח מלאי למחסן</w:t>
            </w:r>
          </w:p>
        </w:tc>
        <w:tc>
          <w:tcPr>
            <w:tcW w:w="5158" w:type="dxa"/>
            <w:shd w:val="clear" w:color="auto" w:fill="auto"/>
          </w:tcPr>
          <w:p w:rsidR="005064B6" w:rsidRPr="005064B6" w:rsidRDefault="005064B6" w:rsidP="005064B6">
            <w:r>
              <w:rPr>
                <w:rtl/>
              </w:rPr>
              <w:t>נתוני מלאי למחסן</w:t>
            </w:r>
          </w:p>
        </w:tc>
      </w:tr>
      <w:tr w:rsidR="005064B6" w:rsidRPr="009C05B4" w:rsidTr="009C05B4">
        <w:trPr>
          <w:trHeight w:val="330"/>
        </w:trPr>
        <w:tc>
          <w:tcPr>
            <w:tcW w:w="1308" w:type="dxa"/>
            <w:shd w:val="clear" w:color="auto" w:fill="auto"/>
          </w:tcPr>
          <w:p w:rsidR="005064B6" w:rsidRPr="005064B6" w:rsidRDefault="005064B6" w:rsidP="005064B6">
            <w:r>
              <w:rPr>
                <w:rtl/>
              </w:rPr>
              <w:t>68</w:t>
            </w:r>
          </w:p>
        </w:tc>
        <w:tc>
          <w:tcPr>
            <w:tcW w:w="3323" w:type="dxa"/>
            <w:shd w:val="clear" w:color="auto" w:fill="auto"/>
          </w:tcPr>
          <w:p w:rsidR="005064B6" w:rsidRPr="005064B6" w:rsidRDefault="005064B6" w:rsidP="005064B6">
            <w:r>
              <w:rPr>
                <w:rtl/>
              </w:rPr>
              <w:t>דוח מלאי לקטגוריה</w:t>
            </w:r>
          </w:p>
        </w:tc>
        <w:tc>
          <w:tcPr>
            <w:tcW w:w="5158" w:type="dxa"/>
            <w:shd w:val="clear" w:color="auto" w:fill="auto"/>
          </w:tcPr>
          <w:p w:rsidR="005064B6" w:rsidRPr="005064B6" w:rsidRDefault="005064B6" w:rsidP="005064B6">
            <w:r>
              <w:rPr>
                <w:rtl/>
              </w:rPr>
              <w:t>נתונים על מלאי המוצרים בקטגוריה מסוימת</w:t>
            </w:r>
          </w:p>
        </w:tc>
      </w:tr>
      <w:tr w:rsidR="005064B6" w:rsidRPr="009C05B4" w:rsidTr="009C05B4">
        <w:trPr>
          <w:trHeight w:val="330"/>
        </w:trPr>
        <w:tc>
          <w:tcPr>
            <w:tcW w:w="1308" w:type="dxa"/>
            <w:shd w:val="clear" w:color="auto" w:fill="auto"/>
          </w:tcPr>
          <w:p w:rsidR="005064B6" w:rsidRPr="005064B6" w:rsidRDefault="005064B6" w:rsidP="005064B6">
            <w:r>
              <w:rPr>
                <w:rtl/>
              </w:rPr>
              <w:t>69</w:t>
            </w:r>
          </w:p>
        </w:tc>
        <w:tc>
          <w:tcPr>
            <w:tcW w:w="3323" w:type="dxa"/>
            <w:shd w:val="clear" w:color="auto" w:fill="auto"/>
          </w:tcPr>
          <w:p w:rsidR="005064B6" w:rsidRPr="005064B6" w:rsidRDefault="005064B6" w:rsidP="005064B6">
            <w:r>
              <w:rPr>
                <w:rtl/>
              </w:rPr>
              <w:t>תעודת משלוח</w:t>
            </w:r>
          </w:p>
        </w:tc>
        <w:tc>
          <w:tcPr>
            <w:tcW w:w="5158" w:type="dxa"/>
            <w:shd w:val="clear" w:color="auto" w:fill="auto"/>
          </w:tcPr>
          <w:p w:rsidR="005064B6" w:rsidRPr="005064B6" w:rsidRDefault="00726F2E" w:rsidP="005064B6">
            <w:r>
              <w:rPr>
                <w:rFonts w:hint="cs"/>
                <w:rtl/>
              </w:rPr>
              <w:t xml:space="preserve">נתונים על </w:t>
            </w:r>
            <w:r w:rsidR="005064B6">
              <w:rPr>
                <w:rtl/>
              </w:rPr>
              <w:t xml:space="preserve">פרטי </w:t>
            </w:r>
            <w:r>
              <w:rPr>
                <w:rFonts w:hint="cs"/>
                <w:rtl/>
              </w:rPr>
              <w:t>הזמנה</w:t>
            </w:r>
            <w:r w:rsidR="005064B6">
              <w:rPr>
                <w:rtl/>
              </w:rPr>
              <w:t xml:space="preserve"> עבור משלוח</w:t>
            </w:r>
          </w:p>
        </w:tc>
      </w:tr>
      <w:tr w:rsidR="005064B6" w:rsidRPr="009C05B4" w:rsidTr="009C05B4">
        <w:trPr>
          <w:trHeight w:val="330"/>
        </w:trPr>
        <w:tc>
          <w:tcPr>
            <w:tcW w:w="1308" w:type="dxa"/>
            <w:shd w:val="clear" w:color="auto" w:fill="auto"/>
          </w:tcPr>
          <w:p w:rsidR="005064B6" w:rsidRPr="005064B6" w:rsidRDefault="005064B6" w:rsidP="005064B6">
            <w:r>
              <w:rPr>
                <w:rtl/>
              </w:rPr>
              <w:t>70</w:t>
            </w:r>
          </w:p>
        </w:tc>
        <w:tc>
          <w:tcPr>
            <w:tcW w:w="3323" w:type="dxa"/>
            <w:shd w:val="clear" w:color="auto" w:fill="auto"/>
          </w:tcPr>
          <w:p w:rsidR="005064B6" w:rsidRPr="005064B6" w:rsidRDefault="005064B6" w:rsidP="005064B6">
            <w:r>
              <w:rPr>
                <w:rtl/>
              </w:rPr>
              <w:t>ברקוד</w:t>
            </w:r>
          </w:p>
        </w:tc>
        <w:tc>
          <w:tcPr>
            <w:tcW w:w="5158" w:type="dxa"/>
            <w:shd w:val="clear" w:color="auto" w:fill="auto"/>
          </w:tcPr>
          <w:p w:rsidR="005064B6" w:rsidRPr="005064B6" w:rsidRDefault="005064B6" w:rsidP="005064B6">
            <w:r>
              <w:rPr>
                <w:rtl/>
              </w:rPr>
              <w:t>מבנה מספרי המזהה מוצר במערכת</w:t>
            </w:r>
          </w:p>
        </w:tc>
      </w:tr>
      <w:tr w:rsidR="005064B6" w:rsidRPr="009C05B4" w:rsidTr="009C05B4">
        <w:trPr>
          <w:trHeight w:val="330"/>
        </w:trPr>
        <w:tc>
          <w:tcPr>
            <w:tcW w:w="1308" w:type="dxa"/>
            <w:shd w:val="clear" w:color="auto" w:fill="auto"/>
          </w:tcPr>
          <w:p w:rsidR="005064B6" w:rsidRPr="005064B6" w:rsidRDefault="005064B6" w:rsidP="005064B6">
            <w:r>
              <w:rPr>
                <w:rtl/>
              </w:rPr>
              <w:t>71</w:t>
            </w:r>
          </w:p>
        </w:tc>
        <w:tc>
          <w:tcPr>
            <w:tcW w:w="3323" w:type="dxa"/>
            <w:shd w:val="clear" w:color="auto" w:fill="auto"/>
          </w:tcPr>
          <w:p w:rsidR="005064B6" w:rsidRPr="005064B6" w:rsidRDefault="005064B6" w:rsidP="005064B6">
            <w:r>
              <w:rPr>
                <w:rtl/>
              </w:rPr>
              <w:t>תעודת החזרה פגומים</w:t>
            </w:r>
          </w:p>
        </w:tc>
        <w:tc>
          <w:tcPr>
            <w:tcW w:w="5158" w:type="dxa"/>
            <w:shd w:val="clear" w:color="auto" w:fill="auto"/>
          </w:tcPr>
          <w:p w:rsidR="005064B6" w:rsidRPr="005064B6" w:rsidRDefault="005064B6" w:rsidP="005064B6">
            <w:r>
              <w:rPr>
                <w:rtl/>
              </w:rPr>
              <w:t>רשימת מוצרים פגומים להחזרה לספק</w:t>
            </w:r>
          </w:p>
        </w:tc>
      </w:tr>
      <w:tr w:rsidR="005064B6" w:rsidRPr="009C05B4" w:rsidTr="009C05B4">
        <w:trPr>
          <w:trHeight w:val="330"/>
        </w:trPr>
        <w:tc>
          <w:tcPr>
            <w:tcW w:w="1308" w:type="dxa"/>
            <w:shd w:val="clear" w:color="auto" w:fill="auto"/>
          </w:tcPr>
          <w:p w:rsidR="005064B6" w:rsidRPr="005064B6" w:rsidRDefault="005064B6" w:rsidP="005064B6">
            <w:r>
              <w:rPr>
                <w:rtl/>
              </w:rPr>
              <w:t>72</w:t>
            </w:r>
          </w:p>
        </w:tc>
        <w:tc>
          <w:tcPr>
            <w:tcW w:w="3323" w:type="dxa"/>
            <w:shd w:val="clear" w:color="auto" w:fill="auto"/>
          </w:tcPr>
          <w:p w:rsidR="005064B6" w:rsidRPr="005064B6" w:rsidRDefault="005064B6" w:rsidP="005064B6">
            <w:r>
              <w:rPr>
                <w:rtl/>
              </w:rPr>
              <w:t>פרטי מוצרים ואריזות</w:t>
            </w:r>
          </w:p>
        </w:tc>
        <w:tc>
          <w:tcPr>
            <w:tcW w:w="5158" w:type="dxa"/>
            <w:shd w:val="clear" w:color="auto" w:fill="auto"/>
          </w:tcPr>
          <w:p w:rsidR="005064B6" w:rsidRPr="005064B6" w:rsidRDefault="005064B6" w:rsidP="005064B6">
            <w:r>
              <w:rPr>
                <w:rtl/>
              </w:rPr>
              <w:t>גודל אריזות,תאריכי תפוגה כו'</w:t>
            </w:r>
          </w:p>
        </w:tc>
      </w:tr>
      <w:tr w:rsidR="005064B6" w:rsidRPr="009C05B4" w:rsidTr="009C05B4">
        <w:trPr>
          <w:trHeight w:val="330"/>
        </w:trPr>
        <w:tc>
          <w:tcPr>
            <w:tcW w:w="1308" w:type="dxa"/>
            <w:shd w:val="clear" w:color="auto" w:fill="auto"/>
          </w:tcPr>
          <w:p w:rsidR="005064B6" w:rsidRPr="005064B6" w:rsidRDefault="005064B6" w:rsidP="005064B6">
            <w:r>
              <w:rPr>
                <w:rtl/>
              </w:rPr>
              <w:t>73</w:t>
            </w:r>
          </w:p>
        </w:tc>
        <w:tc>
          <w:tcPr>
            <w:tcW w:w="3323" w:type="dxa"/>
            <w:shd w:val="clear" w:color="auto" w:fill="auto"/>
          </w:tcPr>
          <w:p w:rsidR="005064B6" w:rsidRPr="005064B6" w:rsidRDefault="005064B6" w:rsidP="005064B6">
            <w:r>
              <w:rPr>
                <w:rtl/>
              </w:rPr>
              <w:t>גודל אריזה</w:t>
            </w:r>
          </w:p>
        </w:tc>
        <w:tc>
          <w:tcPr>
            <w:tcW w:w="5158" w:type="dxa"/>
            <w:shd w:val="clear" w:color="auto" w:fill="auto"/>
          </w:tcPr>
          <w:p w:rsidR="005064B6" w:rsidRPr="005064B6" w:rsidRDefault="005064B6" w:rsidP="005064B6">
            <w:r>
              <w:rPr>
                <w:rtl/>
              </w:rPr>
              <w:t>גובהה , רוחב , עומק בסנטימטרים.</w:t>
            </w:r>
          </w:p>
        </w:tc>
      </w:tr>
      <w:tr w:rsidR="005064B6" w:rsidRPr="009C05B4" w:rsidTr="009C05B4">
        <w:trPr>
          <w:trHeight w:val="645"/>
        </w:trPr>
        <w:tc>
          <w:tcPr>
            <w:tcW w:w="1308" w:type="dxa"/>
            <w:shd w:val="clear" w:color="auto" w:fill="auto"/>
          </w:tcPr>
          <w:p w:rsidR="005064B6" w:rsidRPr="005064B6" w:rsidRDefault="005064B6" w:rsidP="005064B6">
            <w:r>
              <w:rPr>
                <w:rtl/>
              </w:rPr>
              <w:t>74</w:t>
            </w:r>
          </w:p>
        </w:tc>
        <w:tc>
          <w:tcPr>
            <w:tcW w:w="3323" w:type="dxa"/>
            <w:shd w:val="clear" w:color="auto" w:fill="auto"/>
          </w:tcPr>
          <w:p w:rsidR="005064B6" w:rsidRPr="005064B6" w:rsidRDefault="005064B6" w:rsidP="005064B6">
            <w:r>
              <w:rPr>
                <w:rtl/>
              </w:rPr>
              <w:t>יישום משרדי</w:t>
            </w:r>
          </w:p>
        </w:tc>
        <w:tc>
          <w:tcPr>
            <w:tcW w:w="5158" w:type="dxa"/>
            <w:shd w:val="clear" w:color="auto" w:fill="auto"/>
          </w:tcPr>
          <w:p w:rsidR="005064B6" w:rsidRPr="005064B6" w:rsidRDefault="005064B6" w:rsidP="005064B6">
            <w:r>
              <w:rPr>
                <w:rtl/>
              </w:rPr>
              <w:t>תוכנות בשימוש המשרד אשר יש צורך בתמיכת המערכת לייצוא ויבוא נתונים מהן.</w:t>
            </w:r>
          </w:p>
        </w:tc>
      </w:tr>
      <w:tr w:rsidR="005064B6" w:rsidRPr="009C05B4" w:rsidTr="009C05B4">
        <w:trPr>
          <w:trHeight w:val="645"/>
        </w:trPr>
        <w:tc>
          <w:tcPr>
            <w:tcW w:w="1308" w:type="dxa"/>
            <w:shd w:val="clear" w:color="auto" w:fill="auto"/>
          </w:tcPr>
          <w:p w:rsidR="005064B6" w:rsidRPr="005064B6" w:rsidRDefault="005064B6" w:rsidP="005064B6">
            <w:r>
              <w:rPr>
                <w:rtl/>
              </w:rPr>
              <w:t>75</w:t>
            </w:r>
          </w:p>
        </w:tc>
        <w:tc>
          <w:tcPr>
            <w:tcW w:w="3323" w:type="dxa"/>
            <w:shd w:val="clear" w:color="auto" w:fill="auto"/>
          </w:tcPr>
          <w:p w:rsidR="005064B6" w:rsidRPr="005064B6" w:rsidRDefault="005064B6" w:rsidP="005064B6">
            <w:r>
              <w:rPr>
                <w:rtl/>
              </w:rPr>
              <w:t>עובד מחסן</w:t>
            </w:r>
          </w:p>
        </w:tc>
        <w:tc>
          <w:tcPr>
            <w:tcW w:w="5158" w:type="dxa"/>
            <w:shd w:val="clear" w:color="auto" w:fill="auto"/>
          </w:tcPr>
          <w:p w:rsidR="005064B6" w:rsidRPr="005064B6" w:rsidRDefault="005064B6" w:rsidP="005064B6">
            <w:r>
              <w:rPr>
                <w:rtl/>
              </w:rPr>
              <w:t>עובד חברה מסוג כלשהו, בעל הרשאות לביצוע פעולות במערכת,למשל מנהל מערכת,קופאי ,מחסנאי, וכו'</w:t>
            </w:r>
          </w:p>
        </w:tc>
      </w:tr>
      <w:tr w:rsidR="005064B6" w:rsidRPr="009C05B4" w:rsidTr="009C05B4">
        <w:trPr>
          <w:trHeight w:val="645"/>
        </w:trPr>
        <w:tc>
          <w:tcPr>
            <w:tcW w:w="1308" w:type="dxa"/>
            <w:shd w:val="clear" w:color="auto" w:fill="auto"/>
          </w:tcPr>
          <w:p w:rsidR="005064B6" w:rsidRPr="005064B6" w:rsidRDefault="005064B6" w:rsidP="005064B6">
            <w:r>
              <w:rPr>
                <w:rtl/>
              </w:rPr>
              <w:t>76</w:t>
            </w:r>
          </w:p>
        </w:tc>
        <w:tc>
          <w:tcPr>
            <w:tcW w:w="3323" w:type="dxa"/>
            <w:shd w:val="clear" w:color="auto" w:fill="auto"/>
          </w:tcPr>
          <w:p w:rsidR="005064B6" w:rsidRPr="005064B6" w:rsidRDefault="005064B6" w:rsidP="005064B6">
            <w:r>
              <w:rPr>
                <w:rtl/>
              </w:rPr>
              <w:t>קופאי</w:t>
            </w:r>
          </w:p>
        </w:tc>
        <w:tc>
          <w:tcPr>
            <w:tcW w:w="5158" w:type="dxa"/>
            <w:shd w:val="clear" w:color="auto" w:fill="auto"/>
          </w:tcPr>
          <w:p w:rsidR="005064B6" w:rsidRPr="005064B6" w:rsidRDefault="005064B6" w:rsidP="005064B6">
            <w:r>
              <w:rPr>
                <w:rtl/>
              </w:rPr>
              <w:t>עובד חברה אשר תפקידו לבצע את פעולות הרכישה וההתנהלות מול הלקוח  בעמדת הקופה במחסן.</w:t>
            </w:r>
          </w:p>
        </w:tc>
      </w:tr>
      <w:tr w:rsidR="005064B6" w:rsidRPr="009C05B4" w:rsidTr="009C05B4">
        <w:trPr>
          <w:trHeight w:val="645"/>
        </w:trPr>
        <w:tc>
          <w:tcPr>
            <w:tcW w:w="1308" w:type="dxa"/>
            <w:shd w:val="clear" w:color="auto" w:fill="auto"/>
          </w:tcPr>
          <w:p w:rsidR="005064B6" w:rsidRPr="005064B6" w:rsidRDefault="005064B6" w:rsidP="005064B6">
            <w:r>
              <w:rPr>
                <w:rtl/>
              </w:rPr>
              <w:t>77</w:t>
            </w:r>
          </w:p>
        </w:tc>
        <w:tc>
          <w:tcPr>
            <w:tcW w:w="3323" w:type="dxa"/>
            <w:shd w:val="clear" w:color="auto" w:fill="auto"/>
          </w:tcPr>
          <w:p w:rsidR="005064B6" w:rsidRPr="005064B6" w:rsidRDefault="005064B6" w:rsidP="005064B6">
            <w:r>
              <w:rPr>
                <w:rtl/>
              </w:rPr>
              <w:t>מחסנאי</w:t>
            </w:r>
          </w:p>
        </w:tc>
        <w:tc>
          <w:tcPr>
            <w:tcW w:w="5158" w:type="dxa"/>
            <w:shd w:val="clear" w:color="auto" w:fill="auto"/>
          </w:tcPr>
          <w:p w:rsidR="005064B6" w:rsidRPr="005064B6" w:rsidRDefault="005064B6" w:rsidP="005064B6">
            <w:r>
              <w:rPr>
                <w:rtl/>
              </w:rPr>
              <w:t>משתמש עיקרי במערכת, מנהל אותה ברמת ההרשאות שבתוקף סמכותו, סניף,מחוז או רשת.</w:t>
            </w:r>
          </w:p>
        </w:tc>
      </w:tr>
      <w:tr w:rsidR="005064B6" w:rsidRPr="009C05B4" w:rsidTr="009C05B4">
        <w:trPr>
          <w:trHeight w:val="330"/>
        </w:trPr>
        <w:tc>
          <w:tcPr>
            <w:tcW w:w="1308" w:type="dxa"/>
            <w:shd w:val="clear" w:color="auto" w:fill="auto"/>
          </w:tcPr>
          <w:p w:rsidR="005064B6" w:rsidRPr="005064B6" w:rsidRDefault="005064B6" w:rsidP="005064B6">
            <w:r>
              <w:rPr>
                <w:rtl/>
              </w:rPr>
              <w:t>78</w:t>
            </w:r>
          </w:p>
        </w:tc>
        <w:tc>
          <w:tcPr>
            <w:tcW w:w="3323" w:type="dxa"/>
            <w:shd w:val="clear" w:color="auto" w:fill="auto"/>
          </w:tcPr>
          <w:p w:rsidR="005064B6" w:rsidRPr="005064B6" w:rsidRDefault="005064B6" w:rsidP="005064B6">
            <w:r>
              <w:t>CRM</w:t>
            </w:r>
          </w:p>
        </w:tc>
        <w:tc>
          <w:tcPr>
            <w:tcW w:w="5158" w:type="dxa"/>
            <w:shd w:val="clear" w:color="auto" w:fill="auto"/>
          </w:tcPr>
          <w:p w:rsidR="005064B6" w:rsidRPr="005064B6" w:rsidRDefault="005064B6" w:rsidP="005064B6">
            <w:r>
              <w:rPr>
                <w:rtl/>
              </w:rPr>
              <w:t>מערכת קשרי לקוחות המספקת למערכת מידע על הלקוחות.</w:t>
            </w:r>
          </w:p>
        </w:tc>
      </w:tr>
      <w:tr w:rsidR="005064B6" w:rsidRPr="009C05B4" w:rsidTr="009C05B4">
        <w:trPr>
          <w:trHeight w:val="330"/>
        </w:trPr>
        <w:tc>
          <w:tcPr>
            <w:tcW w:w="1308" w:type="dxa"/>
            <w:shd w:val="clear" w:color="auto" w:fill="auto"/>
          </w:tcPr>
          <w:p w:rsidR="005064B6" w:rsidRPr="005064B6" w:rsidRDefault="005064B6" w:rsidP="005064B6">
            <w:r>
              <w:rPr>
                <w:rtl/>
              </w:rPr>
              <w:t>79</w:t>
            </w:r>
          </w:p>
        </w:tc>
        <w:tc>
          <w:tcPr>
            <w:tcW w:w="3323" w:type="dxa"/>
            <w:shd w:val="clear" w:color="auto" w:fill="auto"/>
          </w:tcPr>
          <w:p w:rsidR="005064B6" w:rsidRPr="005064B6" w:rsidRDefault="005064B6" w:rsidP="005064B6">
            <w:r>
              <w:rPr>
                <w:rtl/>
              </w:rPr>
              <w:t>מערכת ש.ב.א</w:t>
            </w:r>
          </w:p>
        </w:tc>
        <w:tc>
          <w:tcPr>
            <w:tcW w:w="5158" w:type="dxa"/>
            <w:shd w:val="clear" w:color="auto" w:fill="auto"/>
          </w:tcPr>
          <w:p w:rsidR="005064B6" w:rsidRPr="005064B6" w:rsidRDefault="005064B6" w:rsidP="005064B6">
            <w:r>
              <w:rPr>
                <w:rtl/>
              </w:rPr>
              <w:t>מערכת לאישור חיובים בכרטיס אשראי</w:t>
            </w:r>
          </w:p>
        </w:tc>
      </w:tr>
      <w:tr w:rsidR="005064B6" w:rsidRPr="009C05B4" w:rsidTr="009C05B4">
        <w:trPr>
          <w:trHeight w:val="330"/>
        </w:trPr>
        <w:tc>
          <w:tcPr>
            <w:tcW w:w="1308" w:type="dxa"/>
            <w:shd w:val="clear" w:color="auto" w:fill="auto"/>
          </w:tcPr>
          <w:p w:rsidR="005064B6" w:rsidRPr="005064B6" w:rsidRDefault="005064B6" w:rsidP="005064B6">
            <w:r>
              <w:rPr>
                <w:rtl/>
              </w:rPr>
              <w:t>80</w:t>
            </w:r>
          </w:p>
        </w:tc>
        <w:tc>
          <w:tcPr>
            <w:tcW w:w="3323" w:type="dxa"/>
            <w:shd w:val="clear" w:color="auto" w:fill="auto"/>
          </w:tcPr>
          <w:p w:rsidR="005064B6" w:rsidRPr="005064B6" w:rsidRDefault="005064B6" w:rsidP="005064B6">
            <w:r>
              <w:rPr>
                <w:rtl/>
              </w:rPr>
              <w:t>מערכת ניהול רכש</w:t>
            </w:r>
          </w:p>
        </w:tc>
        <w:tc>
          <w:tcPr>
            <w:tcW w:w="5158" w:type="dxa"/>
            <w:shd w:val="clear" w:color="auto" w:fill="auto"/>
          </w:tcPr>
          <w:p w:rsidR="005064B6" w:rsidRPr="005064B6" w:rsidRDefault="005064B6" w:rsidP="005064B6">
            <w:r>
              <w:rPr>
                <w:rtl/>
              </w:rPr>
              <w:t>מערכת לניהול הרכש בחברה מקבלת נתונים מהמערכת.</w:t>
            </w:r>
          </w:p>
        </w:tc>
      </w:tr>
      <w:tr w:rsidR="005064B6" w:rsidRPr="009C05B4" w:rsidTr="009C05B4">
        <w:trPr>
          <w:trHeight w:val="330"/>
        </w:trPr>
        <w:tc>
          <w:tcPr>
            <w:tcW w:w="1308" w:type="dxa"/>
            <w:shd w:val="clear" w:color="auto" w:fill="auto"/>
          </w:tcPr>
          <w:p w:rsidR="005064B6" w:rsidRPr="005064B6" w:rsidRDefault="005064B6" w:rsidP="005064B6">
            <w:r>
              <w:rPr>
                <w:rtl/>
              </w:rPr>
              <w:t>81</w:t>
            </w:r>
          </w:p>
        </w:tc>
        <w:tc>
          <w:tcPr>
            <w:tcW w:w="3323" w:type="dxa"/>
            <w:shd w:val="clear" w:color="auto" w:fill="auto"/>
          </w:tcPr>
          <w:p w:rsidR="005064B6" w:rsidRPr="005064B6" w:rsidRDefault="005064B6" w:rsidP="005064B6">
            <w:r>
              <w:rPr>
                <w:rtl/>
              </w:rPr>
              <w:t>מערכת בקרת מחסן</w:t>
            </w:r>
          </w:p>
        </w:tc>
        <w:tc>
          <w:tcPr>
            <w:tcW w:w="5158" w:type="dxa"/>
            <w:shd w:val="clear" w:color="auto" w:fill="auto"/>
          </w:tcPr>
          <w:p w:rsidR="005064B6" w:rsidRPr="005064B6" w:rsidRDefault="005064B6" w:rsidP="005064B6">
            <w:r>
              <w:rPr>
                <w:rtl/>
              </w:rPr>
              <w:t>מערכת חיצונית לניהול אחסון המוצרים במחסנים</w:t>
            </w:r>
          </w:p>
        </w:tc>
      </w:tr>
      <w:tr w:rsidR="005064B6" w:rsidRPr="009C05B4" w:rsidTr="009C05B4">
        <w:trPr>
          <w:trHeight w:val="330"/>
        </w:trPr>
        <w:tc>
          <w:tcPr>
            <w:tcW w:w="1308" w:type="dxa"/>
            <w:shd w:val="clear" w:color="auto" w:fill="auto"/>
          </w:tcPr>
          <w:p w:rsidR="005064B6" w:rsidRPr="005064B6" w:rsidRDefault="005064B6" w:rsidP="005064B6">
            <w:r>
              <w:rPr>
                <w:rtl/>
              </w:rPr>
              <w:t>82</w:t>
            </w:r>
          </w:p>
        </w:tc>
        <w:tc>
          <w:tcPr>
            <w:tcW w:w="3323" w:type="dxa"/>
            <w:shd w:val="clear" w:color="auto" w:fill="auto"/>
          </w:tcPr>
          <w:p w:rsidR="005064B6" w:rsidRPr="005064B6" w:rsidRDefault="005064B6" w:rsidP="005064B6">
            <w:r>
              <w:rPr>
                <w:rtl/>
              </w:rPr>
              <w:t>לקוח</w:t>
            </w:r>
          </w:p>
        </w:tc>
        <w:tc>
          <w:tcPr>
            <w:tcW w:w="5158" w:type="dxa"/>
            <w:shd w:val="clear" w:color="auto" w:fill="auto"/>
          </w:tcPr>
          <w:p w:rsidR="005064B6" w:rsidRPr="005064B6" w:rsidRDefault="005064B6" w:rsidP="005064B6">
            <w:r>
              <w:rPr>
                <w:rtl/>
              </w:rPr>
              <w:t>לקוח אשר רוכש ממוצרי המחסן</w:t>
            </w:r>
          </w:p>
        </w:tc>
      </w:tr>
      <w:tr w:rsidR="005064B6" w:rsidRPr="009C05B4" w:rsidTr="009C05B4">
        <w:trPr>
          <w:trHeight w:val="330"/>
        </w:trPr>
        <w:tc>
          <w:tcPr>
            <w:tcW w:w="1308" w:type="dxa"/>
            <w:shd w:val="clear" w:color="auto" w:fill="auto"/>
          </w:tcPr>
          <w:p w:rsidR="005064B6" w:rsidRPr="005064B6" w:rsidRDefault="005064B6" w:rsidP="005064B6">
            <w:r>
              <w:rPr>
                <w:rtl/>
              </w:rPr>
              <w:t>83</w:t>
            </w:r>
          </w:p>
        </w:tc>
        <w:tc>
          <w:tcPr>
            <w:tcW w:w="3323" w:type="dxa"/>
            <w:shd w:val="clear" w:color="auto" w:fill="auto"/>
          </w:tcPr>
          <w:p w:rsidR="005064B6" w:rsidRPr="005064B6" w:rsidRDefault="005064B6" w:rsidP="005064B6">
            <w:r>
              <w:rPr>
                <w:rtl/>
              </w:rPr>
              <w:t>ספק</w:t>
            </w:r>
          </w:p>
        </w:tc>
        <w:tc>
          <w:tcPr>
            <w:tcW w:w="5158" w:type="dxa"/>
            <w:shd w:val="clear" w:color="auto" w:fill="auto"/>
          </w:tcPr>
          <w:p w:rsidR="005064B6" w:rsidRPr="005064B6" w:rsidRDefault="005064B6" w:rsidP="005064B6">
            <w:r>
              <w:rPr>
                <w:rtl/>
              </w:rPr>
              <w:t>ספק המספק אחד או יותר מסוגי המוצרים במחסן</w:t>
            </w:r>
          </w:p>
        </w:tc>
      </w:tr>
      <w:tr w:rsidR="005064B6" w:rsidRPr="009C05B4" w:rsidTr="009C05B4">
        <w:trPr>
          <w:trHeight w:val="330"/>
        </w:trPr>
        <w:tc>
          <w:tcPr>
            <w:tcW w:w="1308" w:type="dxa"/>
            <w:shd w:val="clear" w:color="auto" w:fill="auto"/>
          </w:tcPr>
          <w:p w:rsidR="005064B6" w:rsidRPr="005064B6" w:rsidRDefault="005064B6" w:rsidP="005064B6">
            <w:r>
              <w:rPr>
                <w:rtl/>
              </w:rPr>
              <w:t>84</w:t>
            </w:r>
          </w:p>
        </w:tc>
        <w:tc>
          <w:tcPr>
            <w:tcW w:w="3323" w:type="dxa"/>
            <w:shd w:val="clear" w:color="auto" w:fill="auto"/>
          </w:tcPr>
          <w:p w:rsidR="005064B6" w:rsidRPr="005064B6" w:rsidRDefault="005064B6" w:rsidP="005064B6">
            <w:r>
              <w:t>ProductCategories</w:t>
            </w:r>
          </w:p>
        </w:tc>
        <w:tc>
          <w:tcPr>
            <w:tcW w:w="5158" w:type="dxa"/>
            <w:shd w:val="clear" w:color="auto" w:fill="auto"/>
          </w:tcPr>
          <w:p w:rsidR="005064B6" w:rsidRPr="005064B6" w:rsidRDefault="005064B6" w:rsidP="005064B6">
            <w:r>
              <w:rPr>
                <w:rtl/>
              </w:rPr>
              <w:t>קטגוריות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85</w:t>
            </w:r>
          </w:p>
        </w:tc>
        <w:tc>
          <w:tcPr>
            <w:tcW w:w="3323" w:type="dxa"/>
            <w:shd w:val="clear" w:color="auto" w:fill="auto"/>
          </w:tcPr>
          <w:p w:rsidR="005064B6" w:rsidRPr="005064B6" w:rsidRDefault="005064B6" w:rsidP="005064B6">
            <w:r>
              <w:t>ProductFamilies</w:t>
            </w:r>
          </w:p>
        </w:tc>
        <w:tc>
          <w:tcPr>
            <w:tcW w:w="5158" w:type="dxa"/>
            <w:shd w:val="clear" w:color="auto" w:fill="auto"/>
          </w:tcPr>
          <w:p w:rsidR="005064B6" w:rsidRPr="005064B6" w:rsidRDefault="005064B6" w:rsidP="005064B6">
            <w:r>
              <w:rPr>
                <w:rtl/>
              </w:rPr>
              <w:t>משפחות מוצרים</w:t>
            </w:r>
          </w:p>
        </w:tc>
      </w:tr>
      <w:tr w:rsidR="005064B6" w:rsidRPr="009C05B4" w:rsidTr="009C05B4">
        <w:trPr>
          <w:trHeight w:val="330"/>
        </w:trPr>
        <w:tc>
          <w:tcPr>
            <w:tcW w:w="1308" w:type="dxa"/>
            <w:shd w:val="clear" w:color="auto" w:fill="auto"/>
          </w:tcPr>
          <w:p w:rsidR="005064B6" w:rsidRPr="005064B6" w:rsidRDefault="005064B6" w:rsidP="005064B6">
            <w:r>
              <w:rPr>
                <w:rtl/>
              </w:rPr>
              <w:t>86</w:t>
            </w:r>
          </w:p>
        </w:tc>
        <w:tc>
          <w:tcPr>
            <w:tcW w:w="3323" w:type="dxa"/>
            <w:shd w:val="clear" w:color="auto" w:fill="auto"/>
          </w:tcPr>
          <w:p w:rsidR="005064B6" w:rsidRPr="005064B6" w:rsidRDefault="005064B6" w:rsidP="005064B6">
            <w:r>
              <w:t>WareHouseKind</w:t>
            </w:r>
          </w:p>
        </w:tc>
        <w:tc>
          <w:tcPr>
            <w:tcW w:w="5158" w:type="dxa"/>
            <w:shd w:val="clear" w:color="auto" w:fill="auto"/>
          </w:tcPr>
          <w:p w:rsidR="005064B6" w:rsidRPr="005064B6" w:rsidRDefault="005064B6" w:rsidP="005064B6">
            <w:r>
              <w:rPr>
                <w:rtl/>
              </w:rPr>
              <w:t>סוגי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87</w:t>
            </w:r>
          </w:p>
        </w:tc>
        <w:tc>
          <w:tcPr>
            <w:tcW w:w="3323" w:type="dxa"/>
            <w:shd w:val="clear" w:color="auto" w:fill="auto"/>
          </w:tcPr>
          <w:p w:rsidR="005064B6" w:rsidRPr="005064B6" w:rsidRDefault="005064B6" w:rsidP="005064B6">
            <w:r>
              <w:t>Warehouse</w:t>
            </w:r>
          </w:p>
        </w:tc>
        <w:tc>
          <w:tcPr>
            <w:tcW w:w="5158" w:type="dxa"/>
            <w:shd w:val="clear" w:color="auto" w:fill="auto"/>
          </w:tcPr>
          <w:p w:rsidR="005064B6" w:rsidRPr="005064B6" w:rsidRDefault="005064B6" w:rsidP="005064B6">
            <w:r>
              <w:rPr>
                <w:rtl/>
              </w:rPr>
              <w:t>נתוני מחסנים ברשת</w:t>
            </w:r>
          </w:p>
        </w:tc>
      </w:tr>
      <w:tr w:rsidR="005064B6" w:rsidRPr="009C05B4" w:rsidTr="009C05B4">
        <w:trPr>
          <w:trHeight w:val="330"/>
        </w:trPr>
        <w:tc>
          <w:tcPr>
            <w:tcW w:w="1308" w:type="dxa"/>
            <w:shd w:val="clear" w:color="auto" w:fill="auto"/>
          </w:tcPr>
          <w:p w:rsidR="005064B6" w:rsidRPr="005064B6" w:rsidRDefault="005064B6" w:rsidP="005064B6">
            <w:r>
              <w:rPr>
                <w:rtl/>
              </w:rPr>
              <w:t>88</w:t>
            </w:r>
          </w:p>
        </w:tc>
        <w:tc>
          <w:tcPr>
            <w:tcW w:w="3323" w:type="dxa"/>
            <w:shd w:val="clear" w:color="auto" w:fill="auto"/>
          </w:tcPr>
          <w:p w:rsidR="005064B6" w:rsidRPr="005064B6" w:rsidRDefault="005064B6" w:rsidP="005064B6">
            <w:r>
              <w:t>ProductKinds</w:t>
            </w:r>
            <w:r>
              <w:rPr>
                <w:rtl/>
              </w:rPr>
              <w:t xml:space="preserve"> </w:t>
            </w:r>
          </w:p>
        </w:tc>
        <w:tc>
          <w:tcPr>
            <w:tcW w:w="5158" w:type="dxa"/>
            <w:shd w:val="clear" w:color="auto" w:fill="auto"/>
          </w:tcPr>
          <w:p w:rsidR="005064B6" w:rsidRPr="005064B6" w:rsidRDefault="005064B6" w:rsidP="005064B6">
            <w:r>
              <w:rPr>
                <w:rtl/>
              </w:rPr>
              <w:t>סוגי מוצרים ברשת</w:t>
            </w:r>
          </w:p>
        </w:tc>
      </w:tr>
      <w:tr w:rsidR="005064B6" w:rsidRPr="009C05B4" w:rsidTr="009C05B4">
        <w:trPr>
          <w:trHeight w:val="330"/>
        </w:trPr>
        <w:tc>
          <w:tcPr>
            <w:tcW w:w="1308" w:type="dxa"/>
            <w:shd w:val="clear" w:color="auto" w:fill="auto"/>
          </w:tcPr>
          <w:p w:rsidR="005064B6" w:rsidRPr="005064B6" w:rsidRDefault="005064B6" w:rsidP="005064B6">
            <w:r>
              <w:rPr>
                <w:rtl/>
              </w:rPr>
              <w:t>89</w:t>
            </w:r>
          </w:p>
        </w:tc>
        <w:tc>
          <w:tcPr>
            <w:tcW w:w="3323" w:type="dxa"/>
            <w:shd w:val="clear" w:color="auto" w:fill="auto"/>
          </w:tcPr>
          <w:p w:rsidR="005064B6" w:rsidRPr="005064B6" w:rsidRDefault="005064B6" w:rsidP="005064B6">
            <w:r>
              <w:t>Providers</w:t>
            </w:r>
          </w:p>
        </w:tc>
        <w:tc>
          <w:tcPr>
            <w:tcW w:w="5158" w:type="dxa"/>
            <w:shd w:val="clear" w:color="auto" w:fill="auto"/>
          </w:tcPr>
          <w:p w:rsidR="005064B6" w:rsidRPr="005064B6" w:rsidRDefault="005064B6" w:rsidP="005064B6">
            <w:r>
              <w:rPr>
                <w:rtl/>
              </w:rPr>
              <w:t>ספקים</w:t>
            </w:r>
          </w:p>
        </w:tc>
      </w:tr>
      <w:tr w:rsidR="005064B6" w:rsidRPr="009C05B4" w:rsidTr="009C05B4">
        <w:trPr>
          <w:trHeight w:val="330"/>
        </w:trPr>
        <w:tc>
          <w:tcPr>
            <w:tcW w:w="1308" w:type="dxa"/>
            <w:shd w:val="clear" w:color="auto" w:fill="auto"/>
          </w:tcPr>
          <w:p w:rsidR="005064B6" w:rsidRPr="005064B6" w:rsidRDefault="005064B6" w:rsidP="005064B6">
            <w:r>
              <w:rPr>
                <w:rtl/>
              </w:rPr>
              <w:t>90</w:t>
            </w:r>
          </w:p>
        </w:tc>
        <w:tc>
          <w:tcPr>
            <w:tcW w:w="3323" w:type="dxa"/>
            <w:shd w:val="clear" w:color="auto" w:fill="auto"/>
          </w:tcPr>
          <w:p w:rsidR="005064B6" w:rsidRPr="005064B6" w:rsidRDefault="005064B6" w:rsidP="005064B6">
            <w:r>
              <w:t>WarehouseOrder</w:t>
            </w:r>
          </w:p>
        </w:tc>
        <w:tc>
          <w:tcPr>
            <w:tcW w:w="5158" w:type="dxa"/>
            <w:shd w:val="clear" w:color="auto" w:fill="auto"/>
          </w:tcPr>
          <w:p w:rsidR="005064B6" w:rsidRPr="005064B6" w:rsidRDefault="005064B6" w:rsidP="005064B6">
            <w:r>
              <w:rPr>
                <w:rtl/>
              </w:rPr>
              <w:t>הזמנות בין מחסנים</w:t>
            </w:r>
          </w:p>
        </w:tc>
      </w:tr>
      <w:tr w:rsidR="005064B6" w:rsidRPr="009C05B4" w:rsidTr="009C05B4">
        <w:trPr>
          <w:trHeight w:val="330"/>
        </w:trPr>
        <w:tc>
          <w:tcPr>
            <w:tcW w:w="1308" w:type="dxa"/>
            <w:shd w:val="clear" w:color="auto" w:fill="auto"/>
          </w:tcPr>
          <w:p w:rsidR="005064B6" w:rsidRPr="005064B6" w:rsidRDefault="005064B6" w:rsidP="005064B6">
            <w:r>
              <w:rPr>
                <w:rtl/>
              </w:rPr>
              <w:t>91</w:t>
            </w:r>
          </w:p>
        </w:tc>
        <w:tc>
          <w:tcPr>
            <w:tcW w:w="3323" w:type="dxa"/>
            <w:shd w:val="clear" w:color="auto" w:fill="auto"/>
          </w:tcPr>
          <w:p w:rsidR="005064B6" w:rsidRPr="005064B6" w:rsidRDefault="005064B6" w:rsidP="005064B6">
            <w:r>
              <w:t>ProvidersOrders</w:t>
            </w:r>
            <w:r>
              <w:rPr>
                <w:rtl/>
              </w:rPr>
              <w:t xml:space="preserve"> </w:t>
            </w:r>
          </w:p>
        </w:tc>
        <w:tc>
          <w:tcPr>
            <w:tcW w:w="5158" w:type="dxa"/>
            <w:shd w:val="clear" w:color="auto" w:fill="auto"/>
          </w:tcPr>
          <w:p w:rsidR="005064B6" w:rsidRPr="005064B6" w:rsidRDefault="005064B6" w:rsidP="005064B6">
            <w:r>
              <w:rPr>
                <w:rtl/>
              </w:rPr>
              <w:t>הזמנות מספקים</w:t>
            </w:r>
          </w:p>
        </w:tc>
      </w:tr>
      <w:tr w:rsidR="005064B6" w:rsidRPr="009C05B4" w:rsidTr="009C05B4">
        <w:trPr>
          <w:trHeight w:val="330"/>
        </w:trPr>
        <w:tc>
          <w:tcPr>
            <w:tcW w:w="1308" w:type="dxa"/>
            <w:shd w:val="clear" w:color="auto" w:fill="auto"/>
          </w:tcPr>
          <w:p w:rsidR="005064B6" w:rsidRPr="005064B6" w:rsidRDefault="005064B6" w:rsidP="005064B6">
            <w:r>
              <w:rPr>
                <w:rtl/>
              </w:rPr>
              <w:t>92</w:t>
            </w:r>
          </w:p>
        </w:tc>
        <w:tc>
          <w:tcPr>
            <w:tcW w:w="3323" w:type="dxa"/>
            <w:shd w:val="clear" w:color="auto" w:fill="auto"/>
          </w:tcPr>
          <w:p w:rsidR="005064B6" w:rsidRPr="005064B6" w:rsidRDefault="005064B6" w:rsidP="005064B6">
            <w:r>
              <w:t>Products</w:t>
            </w:r>
          </w:p>
        </w:tc>
        <w:tc>
          <w:tcPr>
            <w:tcW w:w="5158" w:type="dxa"/>
            <w:shd w:val="clear" w:color="auto" w:fill="auto"/>
          </w:tcPr>
          <w:p w:rsidR="005064B6" w:rsidRPr="005064B6" w:rsidRDefault="005064B6" w:rsidP="005064B6">
            <w:r>
              <w:rPr>
                <w:rtl/>
              </w:rPr>
              <w:t>מוצרים</w:t>
            </w:r>
          </w:p>
        </w:tc>
      </w:tr>
      <w:tr w:rsidR="005064B6" w:rsidRPr="009C05B4" w:rsidTr="009C05B4">
        <w:trPr>
          <w:trHeight w:val="330"/>
        </w:trPr>
        <w:tc>
          <w:tcPr>
            <w:tcW w:w="1308" w:type="dxa"/>
            <w:shd w:val="clear" w:color="auto" w:fill="auto"/>
          </w:tcPr>
          <w:p w:rsidR="005064B6" w:rsidRPr="005064B6" w:rsidRDefault="005064B6" w:rsidP="005064B6">
            <w:r>
              <w:rPr>
                <w:rtl/>
              </w:rPr>
              <w:t>93</w:t>
            </w:r>
          </w:p>
        </w:tc>
        <w:tc>
          <w:tcPr>
            <w:tcW w:w="3323" w:type="dxa"/>
            <w:shd w:val="clear" w:color="auto" w:fill="auto"/>
          </w:tcPr>
          <w:p w:rsidR="005064B6" w:rsidRPr="005064B6" w:rsidRDefault="005064B6" w:rsidP="005064B6">
            <w:r>
              <w:t>WarehousProductKindsRelation</w:t>
            </w:r>
          </w:p>
        </w:tc>
        <w:tc>
          <w:tcPr>
            <w:tcW w:w="5158" w:type="dxa"/>
            <w:shd w:val="clear" w:color="auto" w:fill="auto"/>
          </w:tcPr>
          <w:p w:rsidR="005064B6" w:rsidRPr="005064B6" w:rsidRDefault="005064B6" w:rsidP="005064B6">
            <w:r>
              <w:rPr>
                <w:rtl/>
              </w:rPr>
              <w:t>קישור בין סוגי מוצרים למחסן</w:t>
            </w:r>
          </w:p>
        </w:tc>
      </w:tr>
      <w:tr w:rsidR="005064B6" w:rsidRPr="009C05B4" w:rsidTr="009C05B4">
        <w:trPr>
          <w:trHeight w:val="330"/>
        </w:trPr>
        <w:tc>
          <w:tcPr>
            <w:tcW w:w="1308" w:type="dxa"/>
            <w:shd w:val="clear" w:color="auto" w:fill="auto"/>
          </w:tcPr>
          <w:p w:rsidR="005064B6" w:rsidRPr="005064B6" w:rsidRDefault="005064B6" w:rsidP="005064B6">
            <w:r>
              <w:rPr>
                <w:rtl/>
              </w:rPr>
              <w:t>94</w:t>
            </w:r>
          </w:p>
        </w:tc>
        <w:tc>
          <w:tcPr>
            <w:tcW w:w="3323" w:type="dxa"/>
            <w:shd w:val="clear" w:color="auto" w:fill="auto"/>
          </w:tcPr>
          <w:p w:rsidR="005064B6" w:rsidRPr="005064B6" w:rsidRDefault="005064B6" w:rsidP="005064B6">
            <w:r>
              <w:t>ProvidersOrderProducts</w:t>
            </w:r>
          </w:p>
        </w:tc>
        <w:tc>
          <w:tcPr>
            <w:tcW w:w="5158" w:type="dxa"/>
            <w:shd w:val="clear" w:color="auto" w:fill="auto"/>
          </w:tcPr>
          <w:p w:rsidR="005064B6" w:rsidRPr="005064B6" w:rsidRDefault="005064B6" w:rsidP="005064B6">
            <w:r>
              <w:rPr>
                <w:rtl/>
              </w:rPr>
              <w:t>קישור סוגי מוצרים וכמויות להזמנה של ספק</w:t>
            </w:r>
          </w:p>
        </w:tc>
      </w:tr>
      <w:tr w:rsidR="005064B6" w:rsidRPr="009C05B4" w:rsidTr="009C05B4">
        <w:trPr>
          <w:trHeight w:val="330"/>
        </w:trPr>
        <w:tc>
          <w:tcPr>
            <w:tcW w:w="1308" w:type="dxa"/>
            <w:shd w:val="clear" w:color="auto" w:fill="auto"/>
          </w:tcPr>
          <w:p w:rsidR="005064B6" w:rsidRPr="005064B6" w:rsidRDefault="005064B6" w:rsidP="005064B6">
            <w:r>
              <w:rPr>
                <w:rtl/>
              </w:rPr>
              <w:t>95</w:t>
            </w:r>
          </w:p>
        </w:tc>
        <w:tc>
          <w:tcPr>
            <w:tcW w:w="3323" w:type="dxa"/>
            <w:shd w:val="clear" w:color="auto" w:fill="auto"/>
          </w:tcPr>
          <w:p w:rsidR="005064B6" w:rsidRPr="005064B6" w:rsidRDefault="005064B6" w:rsidP="005064B6">
            <w:r>
              <w:t>Orders</w:t>
            </w:r>
          </w:p>
        </w:tc>
        <w:tc>
          <w:tcPr>
            <w:tcW w:w="5158" w:type="dxa"/>
            <w:shd w:val="clear" w:color="auto" w:fill="auto"/>
          </w:tcPr>
          <w:p w:rsidR="005064B6" w:rsidRPr="005064B6" w:rsidRDefault="005064B6" w:rsidP="005064B6">
            <w:r>
              <w:rPr>
                <w:rtl/>
              </w:rPr>
              <w:t>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96</w:t>
            </w:r>
          </w:p>
        </w:tc>
        <w:tc>
          <w:tcPr>
            <w:tcW w:w="3323" w:type="dxa"/>
            <w:shd w:val="clear" w:color="auto" w:fill="auto"/>
          </w:tcPr>
          <w:p w:rsidR="005064B6" w:rsidRPr="005064B6" w:rsidRDefault="005064B6" w:rsidP="005064B6">
            <w:r>
              <w:t>OrderProductsRelation</w:t>
            </w:r>
          </w:p>
        </w:tc>
        <w:tc>
          <w:tcPr>
            <w:tcW w:w="5158" w:type="dxa"/>
            <w:shd w:val="clear" w:color="auto" w:fill="auto"/>
          </w:tcPr>
          <w:p w:rsidR="005064B6" w:rsidRPr="005064B6" w:rsidRDefault="005064B6" w:rsidP="005064B6">
            <w:r>
              <w:rPr>
                <w:rtl/>
              </w:rPr>
              <w:t>קישור בין מוצרים במחסן להזמנות של לקוחות</w:t>
            </w:r>
          </w:p>
        </w:tc>
      </w:tr>
      <w:tr w:rsidR="005064B6" w:rsidRPr="009C05B4" w:rsidTr="009C05B4">
        <w:trPr>
          <w:trHeight w:val="330"/>
        </w:trPr>
        <w:tc>
          <w:tcPr>
            <w:tcW w:w="1308" w:type="dxa"/>
            <w:shd w:val="clear" w:color="auto" w:fill="auto"/>
          </w:tcPr>
          <w:p w:rsidR="005064B6" w:rsidRPr="005064B6" w:rsidRDefault="005064B6" w:rsidP="005064B6">
            <w:r>
              <w:rPr>
                <w:rtl/>
              </w:rPr>
              <w:t>97</w:t>
            </w:r>
          </w:p>
        </w:tc>
        <w:tc>
          <w:tcPr>
            <w:tcW w:w="3323" w:type="dxa"/>
            <w:shd w:val="clear" w:color="auto" w:fill="auto"/>
          </w:tcPr>
          <w:p w:rsidR="005064B6" w:rsidRPr="005064B6" w:rsidRDefault="005064B6" w:rsidP="005064B6">
            <w:r>
              <w:t>WarehousOrderProducts</w:t>
            </w:r>
          </w:p>
        </w:tc>
        <w:tc>
          <w:tcPr>
            <w:tcW w:w="5158" w:type="dxa"/>
            <w:shd w:val="clear" w:color="auto" w:fill="auto"/>
          </w:tcPr>
          <w:p w:rsidR="005064B6" w:rsidRPr="005064B6" w:rsidRDefault="005064B6" w:rsidP="005064B6">
            <w:r>
              <w:rPr>
                <w:rtl/>
              </w:rPr>
              <w:t>קישור בין סוגי מוצרים וכמות להזמנות בין סניפים</w:t>
            </w:r>
          </w:p>
        </w:tc>
      </w:tr>
      <w:tr w:rsidR="005064B6" w:rsidRPr="009C05B4" w:rsidTr="009C05B4">
        <w:trPr>
          <w:trHeight w:val="330"/>
        </w:trPr>
        <w:tc>
          <w:tcPr>
            <w:tcW w:w="1308" w:type="dxa"/>
            <w:shd w:val="clear" w:color="auto" w:fill="auto"/>
          </w:tcPr>
          <w:p w:rsidR="005064B6" w:rsidRPr="005064B6" w:rsidRDefault="005064B6" w:rsidP="005064B6">
            <w:r>
              <w:rPr>
                <w:rtl/>
              </w:rPr>
              <w:t>98</w:t>
            </w:r>
          </w:p>
        </w:tc>
        <w:tc>
          <w:tcPr>
            <w:tcW w:w="3323" w:type="dxa"/>
            <w:shd w:val="clear" w:color="auto" w:fill="auto"/>
          </w:tcPr>
          <w:p w:rsidR="005064B6" w:rsidRPr="005064B6" w:rsidRDefault="005064B6" w:rsidP="005064B6">
            <w:r>
              <w:rPr>
                <w:rtl/>
              </w:rPr>
              <w:t>אימות כניסה</w:t>
            </w:r>
          </w:p>
        </w:tc>
        <w:tc>
          <w:tcPr>
            <w:tcW w:w="5158" w:type="dxa"/>
            <w:shd w:val="clear" w:color="auto" w:fill="auto"/>
          </w:tcPr>
          <w:p w:rsidR="005064B6" w:rsidRPr="005064B6" w:rsidRDefault="005064B6" w:rsidP="005064B6">
            <w:r>
              <w:rPr>
                <w:rtl/>
              </w:rPr>
              <w:t>אישור זיהוי משתמש</w:t>
            </w:r>
          </w:p>
        </w:tc>
      </w:tr>
      <w:tr w:rsidR="005064B6" w:rsidRPr="009C05B4" w:rsidTr="009C05B4">
        <w:trPr>
          <w:trHeight w:val="330"/>
        </w:trPr>
        <w:tc>
          <w:tcPr>
            <w:tcW w:w="1308" w:type="dxa"/>
            <w:shd w:val="clear" w:color="auto" w:fill="auto"/>
          </w:tcPr>
          <w:p w:rsidR="005064B6" w:rsidRPr="005064B6" w:rsidRDefault="005064B6" w:rsidP="005064B6">
            <w:r>
              <w:rPr>
                <w:rtl/>
              </w:rPr>
              <w:lastRenderedPageBreak/>
              <w:t>99</w:t>
            </w:r>
          </w:p>
        </w:tc>
        <w:tc>
          <w:tcPr>
            <w:tcW w:w="3323" w:type="dxa"/>
            <w:shd w:val="clear" w:color="auto" w:fill="auto"/>
          </w:tcPr>
          <w:p w:rsidR="005064B6" w:rsidRPr="005064B6" w:rsidRDefault="005064B6" w:rsidP="005064B6">
            <w:r>
              <w:rPr>
                <w:rtl/>
              </w:rPr>
              <w:t>מזהה עובד</w:t>
            </w:r>
          </w:p>
        </w:tc>
        <w:tc>
          <w:tcPr>
            <w:tcW w:w="5158" w:type="dxa"/>
            <w:shd w:val="clear" w:color="auto" w:fill="auto"/>
          </w:tcPr>
          <w:p w:rsidR="005064B6" w:rsidRPr="005064B6" w:rsidRDefault="005064B6" w:rsidP="005064B6">
            <w:r>
              <w:rPr>
                <w:rtl/>
              </w:rPr>
              <w:t xml:space="preserve">מספר עובד </w:t>
            </w:r>
            <w:r>
              <w:rPr>
                <w:rFonts w:hint="cs"/>
                <w:rtl/>
              </w:rPr>
              <w:t>י</w:t>
            </w:r>
            <w:r>
              <w:rPr>
                <w:rtl/>
              </w:rPr>
              <w:t>יחודי</w:t>
            </w:r>
          </w:p>
        </w:tc>
      </w:tr>
      <w:tr w:rsidR="005064B6" w:rsidRPr="009C05B4" w:rsidTr="009C05B4">
        <w:trPr>
          <w:trHeight w:val="330"/>
        </w:trPr>
        <w:tc>
          <w:tcPr>
            <w:tcW w:w="1308" w:type="dxa"/>
            <w:shd w:val="clear" w:color="auto" w:fill="auto"/>
          </w:tcPr>
          <w:p w:rsidR="005064B6" w:rsidRPr="005064B6" w:rsidRDefault="005064B6" w:rsidP="005064B6">
            <w:r>
              <w:rPr>
                <w:rtl/>
              </w:rPr>
              <w:t>100</w:t>
            </w:r>
          </w:p>
        </w:tc>
        <w:tc>
          <w:tcPr>
            <w:tcW w:w="3323" w:type="dxa"/>
            <w:shd w:val="clear" w:color="auto" w:fill="auto"/>
          </w:tcPr>
          <w:p w:rsidR="005064B6" w:rsidRPr="005064B6" w:rsidRDefault="005064B6" w:rsidP="005064B6">
            <w:r>
              <w:rPr>
                <w:rtl/>
              </w:rPr>
              <w:t>רשומת עובד</w:t>
            </w:r>
          </w:p>
        </w:tc>
        <w:tc>
          <w:tcPr>
            <w:tcW w:w="5158" w:type="dxa"/>
            <w:shd w:val="clear" w:color="auto" w:fill="auto"/>
          </w:tcPr>
          <w:p w:rsidR="005064B6" w:rsidRPr="005064B6" w:rsidRDefault="005064B6" w:rsidP="005064B6">
            <w:r>
              <w:rPr>
                <w:rtl/>
              </w:rPr>
              <w:t>מזהה עובד + 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101</w:t>
            </w:r>
          </w:p>
        </w:tc>
        <w:tc>
          <w:tcPr>
            <w:tcW w:w="3323" w:type="dxa"/>
            <w:shd w:val="clear" w:color="auto" w:fill="auto"/>
          </w:tcPr>
          <w:p w:rsidR="005064B6" w:rsidRPr="005064B6" w:rsidRDefault="005064B6" w:rsidP="005064B6">
            <w:r>
              <w:rPr>
                <w:rtl/>
              </w:rPr>
              <w:t>רשומות עובד</w:t>
            </w:r>
          </w:p>
        </w:tc>
        <w:tc>
          <w:tcPr>
            <w:tcW w:w="5158" w:type="dxa"/>
            <w:shd w:val="clear" w:color="auto" w:fill="auto"/>
          </w:tcPr>
          <w:p w:rsidR="005064B6" w:rsidRPr="005064B6" w:rsidRDefault="005064B6" w:rsidP="005064B6">
            <w:r>
              <w:rPr>
                <w:rtl/>
              </w:rPr>
              <w:t>אוסף של רשומת עובד</w:t>
            </w:r>
          </w:p>
        </w:tc>
      </w:tr>
      <w:tr w:rsidR="005064B6" w:rsidRPr="009C05B4" w:rsidTr="009C05B4">
        <w:trPr>
          <w:trHeight w:val="330"/>
        </w:trPr>
        <w:tc>
          <w:tcPr>
            <w:tcW w:w="1308" w:type="dxa"/>
            <w:shd w:val="clear" w:color="auto" w:fill="auto"/>
          </w:tcPr>
          <w:p w:rsidR="005064B6" w:rsidRPr="005064B6" w:rsidRDefault="005064B6" w:rsidP="005064B6">
            <w:r>
              <w:rPr>
                <w:rtl/>
              </w:rPr>
              <w:t>102</w:t>
            </w:r>
          </w:p>
        </w:tc>
        <w:tc>
          <w:tcPr>
            <w:tcW w:w="3323" w:type="dxa"/>
            <w:shd w:val="clear" w:color="auto" w:fill="auto"/>
          </w:tcPr>
          <w:p w:rsidR="005064B6" w:rsidRPr="005064B6" w:rsidRDefault="005064B6" w:rsidP="005064B6">
            <w:r>
              <w:rPr>
                <w:rtl/>
              </w:rPr>
              <w:t>רשומת עובד חדש</w:t>
            </w:r>
          </w:p>
        </w:tc>
        <w:tc>
          <w:tcPr>
            <w:tcW w:w="5158" w:type="dxa"/>
            <w:shd w:val="clear" w:color="auto" w:fill="auto"/>
          </w:tcPr>
          <w:p w:rsidR="005064B6" w:rsidRPr="005064B6" w:rsidRDefault="005064B6" w:rsidP="005064B6">
            <w:r>
              <w:rPr>
                <w:rtl/>
              </w:rPr>
              <w:t>שם + סיסמא + כתובת + טלפון + נייד</w:t>
            </w:r>
          </w:p>
        </w:tc>
      </w:tr>
      <w:tr w:rsidR="005064B6" w:rsidRPr="009C05B4" w:rsidTr="009C05B4">
        <w:trPr>
          <w:trHeight w:val="330"/>
        </w:trPr>
        <w:tc>
          <w:tcPr>
            <w:tcW w:w="1308" w:type="dxa"/>
            <w:shd w:val="clear" w:color="auto" w:fill="auto"/>
          </w:tcPr>
          <w:p w:rsidR="005064B6" w:rsidRPr="005064B6" w:rsidRDefault="005064B6" w:rsidP="005064B6">
            <w:r>
              <w:rPr>
                <w:rtl/>
              </w:rPr>
              <w:t>103</w:t>
            </w:r>
          </w:p>
        </w:tc>
        <w:tc>
          <w:tcPr>
            <w:tcW w:w="3323" w:type="dxa"/>
            <w:shd w:val="clear" w:color="auto" w:fill="auto"/>
          </w:tcPr>
          <w:p w:rsidR="005064B6" w:rsidRPr="005064B6" w:rsidRDefault="005064B6" w:rsidP="005064B6">
            <w:r>
              <w:rPr>
                <w:rtl/>
              </w:rPr>
              <w:t>רשומת חיפוש עובד</w:t>
            </w:r>
          </w:p>
        </w:tc>
        <w:tc>
          <w:tcPr>
            <w:tcW w:w="5158" w:type="dxa"/>
            <w:shd w:val="clear" w:color="auto" w:fill="auto"/>
          </w:tcPr>
          <w:p w:rsidR="005064B6" w:rsidRPr="005064B6" w:rsidRDefault="005064B6" w:rsidP="005064B6">
            <w:r>
              <w:rPr>
                <w:rtl/>
              </w:rPr>
              <w:t>מזהה עובד ו שם ו\או סיסמא ו\או כתובת ו\או טלפון ו\או נייד</w:t>
            </w:r>
          </w:p>
        </w:tc>
      </w:tr>
    </w:tbl>
    <w:p w:rsidR="0068595D" w:rsidRDefault="0068595D" w:rsidP="00DF3AA4">
      <w:pPr>
        <w:rPr>
          <w:rFonts w:ascii="Comic Sans MS" w:hAnsi="Comic Sans MS" w:cs="David"/>
          <w:snapToGrid w:val="0"/>
          <w:sz w:val="20"/>
          <w:szCs w:val="22"/>
          <w:lang w:eastAsia="he-IL"/>
        </w:rPr>
      </w:pPr>
      <w:bookmarkStart w:id="44" w:name="_GoBack"/>
      <w:bookmarkEnd w:id="44"/>
    </w:p>
    <w:sectPr w:rsidR="0068595D" w:rsidSect="00CE654E">
      <w:footerReference w:type="even" r:id="rId20"/>
      <w:footerReference w:type="default" r:id="rId21"/>
      <w:pgSz w:w="11906" w:h="16838"/>
      <w:pgMar w:top="1440" w:right="1466" w:bottom="1618" w:left="126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3AC" w:rsidRDefault="004563AC">
      <w:r>
        <w:separator/>
      </w:r>
    </w:p>
  </w:endnote>
  <w:endnote w:type="continuationSeparator" w:id="0">
    <w:p w:rsidR="004563AC" w:rsidRDefault="0045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43B" w:rsidRDefault="0088443B" w:rsidP="001402D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8443B" w:rsidRDefault="0088443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43B" w:rsidRDefault="0088443B" w:rsidP="001402D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DF3AA4">
      <w:rPr>
        <w:rStyle w:val="PageNumber"/>
        <w:noProof/>
        <w:rtl/>
      </w:rPr>
      <w:t>56</w:t>
    </w:r>
    <w:r>
      <w:rPr>
        <w:rStyle w:val="PageNumber"/>
        <w:rtl/>
      </w:rPr>
      <w:fldChar w:fldCharType="end"/>
    </w:r>
  </w:p>
  <w:p w:rsidR="0088443B" w:rsidRPr="00875B85" w:rsidRDefault="0088443B" w:rsidP="00CE654E">
    <w:pPr>
      <w:pStyle w:val="10"/>
      <w:bidi w:val="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3AC" w:rsidRDefault="004563AC">
      <w:r>
        <w:separator/>
      </w:r>
    </w:p>
  </w:footnote>
  <w:footnote w:type="continuationSeparator" w:id="0">
    <w:p w:rsidR="004563AC" w:rsidRDefault="004563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C9072"/>
    <w:lvl w:ilvl="0">
      <w:start w:val="1"/>
      <w:numFmt w:val="decimal"/>
      <w:pStyle w:val="Requirement"/>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20F1976"/>
    <w:multiLevelType w:val="hybridMultilevel"/>
    <w:tmpl w:val="F80A30A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 w15:restartNumberingAfterBreak="0">
    <w:nsid w:val="153955CA"/>
    <w:multiLevelType w:val="hybridMultilevel"/>
    <w:tmpl w:val="88ACA40E"/>
    <w:lvl w:ilvl="0" w:tplc="23A0F4D2">
      <w:start w:val="1"/>
      <w:numFmt w:val="decimal"/>
      <w:lvlText w:val="%1."/>
      <w:lvlJc w:val="right"/>
      <w:pPr>
        <w:tabs>
          <w:tab w:val="num" w:pos="567"/>
        </w:tabs>
        <w:ind w:left="567" w:hanging="57"/>
      </w:pPr>
      <w:rPr>
        <w:rFonts w:hint="default"/>
        <w:b/>
        <w:bCs/>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8F3756"/>
    <w:multiLevelType w:val="hybridMultilevel"/>
    <w:tmpl w:val="4430703E"/>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B827EA"/>
    <w:multiLevelType w:val="hybridMultilevel"/>
    <w:tmpl w:val="9A927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171079"/>
    <w:multiLevelType w:val="hybridMultilevel"/>
    <w:tmpl w:val="5AD062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44A6A"/>
    <w:multiLevelType w:val="hybridMultilevel"/>
    <w:tmpl w:val="827EC234"/>
    <w:lvl w:ilvl="0" w:tplc="B9CA2A6C">
      <w:start w:val="1"/>
      <w:numFmt w:val="decimal"/>
      <w:lvlText w:val="%1."/>
      <w:lvlJc w:val="right"/>
      <w:pPr>
        <w:tabs>
          <w:tab w:val="num" w:pos="417"/>
        </w:tabs>
        <w:ind w:left="417" w:hanging="57"/>
      </w:pPr>
      <w:rPr>
        <w:rFonts w:hint="default"/>
        <w:lang w:bidi="he-IL"/>
      </w:rPr>
    </w:lvl>
    <w:lvl w:ilvl="1" w:tplc="04090019" w:tentative="1">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7" w15:restartNumberingAfterBreak="0">
    <w:nsid w:val="1F3B3FA1"/>
    <w:multiLevelType w:val="hybridMultilevel"/>
    <w:tmpl w:val="95903ED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15:restartNumberingAfterBreak="0">
    <w:nsid w:val="1F5D77B0"/>
    <w:multiLevelType w:val="multilevel"/>
    <w:tmpl w:val="DE389524"/>
    <w:lvl w:ilvl="0">
      <w:start w:val="1"/>
      <w:numFmt w:val="decimal"/>
      <w:lvlText w:val="%1"/>
      <w:lvlJc w:val="left"/>
      <w:pPr>
        <w:tabs>
          <w:tab w:val="num" w:pos="360"/>
        </w:tabs>
        <w:ind w:left="360" w:hanging="360"/>
      </w:pPr>
      <w:rPr>
        <w:rFonts w:hint="default"/>
        <w:b w:val="0"/>
        <w:color w:val="auto"/>
        <w:sz w:val="24"/>
      </w:rPr>
    </w:lvl>
    <w:lvl w:ilvl="1">
      <w:start w:val="1"/>
      <w:numFmt w:val="decimal"/>
      <w:lvlText w:val="%1.%2"/>
      <w:lvlJc w:val="left"/>
      <w:pPr>
        <w:tabs>
          <w:tab w:val="num" w:pos="360"/>
        </w:tabs>
        <w:ind w:left="360" w:hanging="360"/>
      </w:pPr>
      <w:rPr>
        <w:rFonts w:hint="default"/>
        <w:b w:val="0"/>
        <w:color w:val="auto"/>
        <w:sz w:val="24"/>
      </w:rPr>
    </w:lvl>
    <w:lvl w:ilvl="2">
      <w:start w:val="1"/>
      <w:numFmt w:val="decimal"/>
      <w:lvlText w:val="%1.%2.%3"/>
      <w:lvlJc w:val="left"/>
      <w:pPr>
        <w:tabs>
          <w:tab w:val="num" w:pos="720"/>
        </w:tabs>
        <w:ind w:left="720" w:hanging="720"/>
      </w:pPr>
      <w:rPr>
        <w:rFonts w:hint="default"/>
        <w:b w:val="0"/>
        <w:color w:val="auto"/>
        <w:sz w:val="24"/>
      </w:rPr>
    </w:lvl>
    <w:lvl w:ilvl="3">
      <w:start w:val="1"/>
      <w:numFmt w:val="upperLetter"/>
      <w:lvlText w:val="%1.%2.%3.%4"/>
      <w:lvlJc w:val="left"/>
      <w:pPr>
        <w:tabs>
          <w:tab w:val="num" w:pos="1080"/>
        </w:tabs>
        <w:ind w:left="1080" w:hanging="1080"/>
      </w:pPr>
      <w:rPr>
        <w:rFonts w:hint="default"/>
        <w:b w:val="0"/>
        <w:color w:val="auto"/>
        <w:sz w:val="24"/>
      </w:rPr>
    </w:lvl>
    <w:lvl w:ilvl="4">
      <w:start w:val="1"/>
      <w:numFmt w:val="decimal"/>
      <w:lvlText w:val="%1.%2.%3.%4.%5"/>
      <w:lvlJc w:val="left"/>
      <w:pPr>
        <w:tabs>
          <w:tab w:val="num" w:pos="1080"/>
        </w:tabs>
        <w:ind w:left="1080" w:hanging="1080"/>
      </w:pPr>
      <w:rPr>
        <w:rFonts w:hint="default"/>
        <w:b w:val="0"/>
        <w:color w:val="auto"/>
        <w:sz w:val="24"/>
      </w:rPr>
    </w:lvl>
    <w:lvl w:ilvl="5">
      <w:start w:val="1"/>
      <w:numFmt w:val="decimal"/>
      <w:lvlText w:val="%1.%2.%3.%4.%5.%6"/>
      <w:lvlJc w:val="left"/>
      <w:pPr>
        <w:tabs>
          <w:tab w:val="num" w:pos="1440"/>
        </w:tabs>
        <w:ind w:left="1440" w:hanging="1440"/>
      </w:pPr>
      <w:rPr>
        <w:rFonts w:hint="default"/>
        <w:b w:val="0"/>
        <w:color w:val="auto"/>
        <w:sz w:val="24"/>
      </w:rPr>
    </w:lvl>
    <w:lvl w:ilvl="6">
      <w:start w:val="1"/>
      <w:numFmt w:val="decimal"/>
      <w:lvlText w:val="%1.%2.%3.%4.%5.%6.%7"/>
      <w:lvlJc w:val="left"/>
      <w:pPr>
        <w:tabs>
          <w:tab w:val="num" w:pos="1440"/>
        </w:tabs>
        <w:ind w:left="1440" w:hanging="1440"/>
      </w:pPr>
      <w:rPr>
        <w:rFonts w:hint="default"/>
        <w:b w:val="0"/>
        <w:color w:val="auto"/>
        <w:sz w:val="24"/>
      </w:rPr>
    </w:lvl>
    <w:lvl w:ilvl="7">
      <w:start w:val="1"/>
      <w:numFmt w:val="decimal"/>
      <w:lvlText w:val="%1.%2.%3.%4.%5.%6.%7.%8"/>
      <w:lvlJc w:val="left"/>
      <w:pPr>
        <w:tabs>
          <w:tab w:val="num" w:pos="1800"/>
        </w:tabs>
        <w:ind w:left="1800" w:hanging="1800"/>
      </w:pPr>
      <w:rPr>
        <w:rFonts w:hint="default"/>
        <w:b w:val="0"/>
        <w:color w:val="auto"/>
        <w:sz w:val="24"/>
      </w:rPr>
    </w:lvl>
    <w:lvl w:ilvl="8">
      <w:start w:val="1"/>
      <w:numFmt w:val="decimal"/>
      <w:lvlText w:val="%1.%2.%3.%4.%5.%6.%7.%8.%9"/>
      <w:lvlJc w:val="left"/>
      <w:pPr>
        <w:tabs>
          <w:tab w:val="num" w:pos="1800"/>
        </w:tabs>
        <w:ind w:left="1800" w:hanging="1800"/>
      </w:pPr>
      <w:rPr>
        <w:rFonts w:hint="default"/>
        <w:b w:val="0"/>
        <w:color w:val="auto"/>
        <w:sz w:val="24"/>
      </w:rPr>
    </w:lvl>
  </w:abstractNum>
  <w:abstractNum w:abstractNumId="9" w15:restartNumberingAfterBreak="0">
    <w:nsid w:val="1FD90E71"/>
    <w:multiLevelType w:val="hybridMultilevel"/>
    <w:tmpl w:val="5CAED3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0" w15:restartNumberingAfterBreak="0">
    <w:nsid w:val="23F827CD"/>
    <w:multiLevelType w:val="hybridMultilevel"/>
    <w:tmpl w:val="4C2E157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1" w15:restartNumberingAfterBreak="0">
    <w:nsid w:val="2F7969B3"/>
    <w:multiLevelType w:val="multilevel"/>
    <w:tmpl w:val="0DD02016"/>
    <w:lvl w:ilvl="0">
      <w:start w:val="1"/>
      <w:numFmt w:val="decimal"/>
      <w:lvlText w:val="%1."/>
      <w:lvlJc w:val="right"/>
      <w:pPr>
        <w:tabs>
          <w:tab w:val="num" w:pos="567"/>
        </w:tabs>
        <w:ind w:left="567" w:hanging="57"/>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3CC53FD"/>
    <w:multiLevelType w:val="hybridMultilevel"/>
    <w:tmpl w:val="C302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DD37E4"/>
    <w:multiLevelType w:val="hybridMultilevel"/>
    <w:tmpl w:val="E550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A307F"/>
    <w:multiLevelType w:val="multilevel"/>
    <w:tmpl w:val="E1C6F340"/>
    <w:lvl w:ilvl="0">
      <w:start w:val="1"/>
      <w:numFmt w:val="decimal"/>
      <w:lvlText w:val="%1."/>
      <w:lvlJc w:val="right"/>
      <w:pPr>
        <w:tabs>
          <w:tab w:val="num" w:pos="567"/>
        </w:tabs>
        <w:ind w:left="567" w:hanging="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75F6DBE"/>
    <w:multiLevelType w:val="hybridMultilevel"/>
    <w:tmpl w:val="D902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CD5673"/>
    <w:multiLevelType w:val="hybridMultilevel"/>
    <w:tmpl w:val="9B8A738E"/>
    <w:lvl w:ilvl="0" w:tplc="31E0DA10">
      <w:start w:val="1"/>
      <w:numFmt w:val="decimal"/>
      <w:lvlText w:val="%1."/>
      <w:lvlJc w:val="right"/>
      <w:pPr>
        <w:tabs>
          <w:tab w:val="num" w:pos="417"/>
        </w:tabs>
        <w:ind w:left="417" w:hanging="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2A22C8"/>
    <w:multiLevelType w:val="hybridMultilevel"/>
    <w:tmpl w:val="0FE41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EE70C1"/>
    <w:multiLevelType w:val="hybridMultilevel"/>
    <w:tmpl w:val="C0062A66"/>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15:restartNumberingAfterBreak="0">
    <w:nsid w:val="3CC0562A"/>
    <w:multiLevelType w:val="hybridMultilevel"/>
    <w:tmpl w:val="5A3E87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635CC8"/>
    <w:multiLevelType w:val="hybridMultilevel"/>
    <w:tmpl w:val="9B209FFE"/>
    <w:lvl w:ilvl="0" w:tplc="DA963552">
      <w:start w:val="1"/>
      <w:numFmt w:val="decimal"/>
      <w:lvlText w:val="%1."/>
      <w:lvlJc w:val="left"/>
      <w:pPr>
        <w:tabs>
          <w:tab w:val="num" w:pos="720"/>
        </w:tabs>
        <w:ind w:left="720" w:hanging="360"/>
      </w:pPr>
      <w:rPr>
        <w:rFonts w:hint="default"/>
        <w:b/>
        <w:sz w:val="22"/>
      </w:rPr>
    </w:lvl>
    <w:lvl w:ilvl="1" w:tplc="04090001">
      <w:start w:val="1"/>
      <w:numFmt w:val="bullet"/>
      <w:lvlText w:val=""/>
      <w:lvlJc w:val="left"/>
      <w:pPr>
        <w:tabs>
          <w:tab w:val="num" w:pos="1440"/>
        </w:tabs>
        <w:ind w:left="1440" w:hanging="360"/>
      </w:pPr>
      <w:rPr>
        <w:rFonts w:ascii="Symbol" w:hAnsi="Symbol"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1A5E18"/>
    <w:multiLevelType w:val="hybridMultilevel"/>
    <w:tmpl w:val="2C9A7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C6B8E"/>
    <w:multiLevelType w:val="hybridMultilevel"/>
    <w:tmpl w:val="F828C4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746001F"/>
    <w:multiLevelType w:val="hybridMultilevel"/>
    <w:tmpl w:val="B27E0E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15:restartNumberingAfterBreak="0">
    <w:nsid w:val="476065A9"/>
    <w:multiLevelType w:val="hybridMultilevel"/>
    <w:tmpl w:val="AFA60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FC3983"/>
    <w:multiLevelType w:val="multilevel"/>
    <w:tmpl w:val="3F9219E2"/>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BDE3F06"/>
    <w:multiLevelType w:val="hybridMultilevel"/>
    <w:tmpl w:val="361C2F5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4C2B5DFD"/>
    <w:multiLevelType w:val="hybridMultilevel"/>
    <w:tmpl w:val="1B42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8034E"/>
    <w:multiLevelType w:val="multilevel"/>
    <w:tmpl w:val="0DD02016"/>
    <w:lvl w:ilvl="0">
      <w:start w:val="1"/>
      <w:numFmt w:val="decimal"/>
      <w:lvlText w:val="%1."/>
      <w:lvlJc w:val="right"/>
      <w:pPr>
        <w:tabs>
          <w:tab w:val="num" w:pos="567"/>
        </w:tabs>
        <w:ind w:left="567" w:hanging="57"/>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5C0295"/>
    <w:multiLevelType w:val="hybridMultilevel"/>
    <w:tmpl w:val="619AD8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3C56513"/>
    <w:multiLevelType w:val="singleLevel"/>
    <w:tmpl w:val="8766BA02"/>
    <w:lvl w:ilvl="0">
      <w:numFmt w:val="bullet"/>
      <w:lvlText w:val=""/>
      <w:lvlJc w:val="left"/>
      <w:pPr>
        <w:tabs>
          <w:tab w:val="num" w:pos="360"/>
        </w:tabs>
        <w:ind w:left="360" w:hanging="360"/>
      </w:pPr>
      <w:rPr>
        <w:rFonts w:ascii="Symbol" w:hAnsi="Symbol" w:hint="default"/>
      </w:rPr>
    </w:lvl>
  </w:abstractNum>
  <w:abstractNum w:abstractNumId="31" w15:restartNumberingAfterBreak="0">
    <w:nsid w:val="5999047F"/>
    <w:multiLevelType w:val="hybridMultilevel"/>
    <w:tmpl w:val="6DC8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522A71"/>
    <w:multiLevelType w:val="multilevel"/>
    <w:tmpl w:val="FAEA7D32"/>
    <w:lvl w:ilvl="0">
      <w:start w:val="2"/>
      <w:numFmt w:val="decimal"/>
      <w:lvlText w:val="%1"/>
      <w:lvlJc w:val="left"/>
      <w:pPr>
        <w:tabs>
          <w:tab w:val="num" w:pos="480"/>
        </w:tabs>
        <w:ind w:left="480" w:hanging="480"/>
      </w:pPr>
      <w:rPr>
        <w:rFonts w:hint="default"/>
        <w:sz w:val="30"/>
      </w:rPr>
    </w:lvl>
    <w:lvl w:ilvl="1">
      <w:start w:val="3"/>
      <w:numFmt w:val="decimal"/>
      <w:lvlText w:val="%1.%2"/>
      <w:lvlJc w:val="left"/>
      <w:pPr>
        <w:tabs>
          <w:tab w:val="num" w:pos="480"/>
        </w:tabs>
        <w:ind w:left="480" w:hanging="480"/>
      </w:pPr>
      <w:rPr>
        <w:rFonts w:hint="default"/>
        <w:sz w:val="30"/>
      </w:rPr>
    </w:lvl>
    <w:lvl w:ilvl="2">
      <w:start w:val="1"/>
      <w:numFmt w:val="decimal"/>
      <w:lvlText w:val="%1.%2.%3"/>
      <w:lvlJc w:val="left"/>
      <w:pPr>
        <w:tabs>
          <w:tab w:val="num" w:pos="720"/>
        </w:tabs>
        <w:ind w:left="720" w:hanging="720"/>
      </w:pPr>
      <w:rPr>
        <w:rFonts w:hint="default"/>
        <w:sz w:val="30"/>
      </w:rPr>
    </w:lvl>
    <w:lvl w:ilvl="3">
      <w:start w:val="1"/>
      <w:numFmt w:val="decimal"/>
      <w:lvlText w:val="%1.%2.%3.%4"/>
      <w:lvlJc w:val="left"/>
      <w:pPr>
        <w:tabs>
          <w:tab w:val="num" w:pos="1080"/>
        </w:tabs>
        <w:ind w:left="1080" w:hanging="1080"/>
      </w:pPr>
      <w:rPr>
        <w:rFonts w:hint="default"/>
        <w:sz w:val="30"/>
      </w:rPr>
    </w:lvl>
    <w:lvl w:ilvl="4">
      <w:start w:val="1"/>
      <w:numFmt w:val="decimal"/>
      <w:lvlText w:val="%1.%2.%3.%4.%5"/>
      <w:lvlJc w:val="left"/>
      <w:pPr>
        <w:tabs>
          <w:tab w:val="num" w:pos="1080"/>
        </w:tabs>
        <w:ind w:left="1080" w:hanging="1080"/>
      </w:pPr>
      <w:rPr>
        <w:rFonts w:hint="default"/>
        <w:sz w:val="30"/>
      </w:rPr>
    </w:lvl>
    <w:lvl w:ilvl="5">
      <w:start w:val="1"/>
      <w:numFmt w:val="decimal"/>
      <w:lvlText w:val="%1.%2.%3.%4.%5.%6"/>
      <w:lvlJc w:val="left"/>
      <w:pPr>
        <w:tabs>
          <w:tab w:val="num" w:pos="1440"/>
        </w:tabs>
        <w:ind w:left="1440" w:hanging="1440"/>
      </w:pPr>
      <w:rPr>
        <w:rFonts w:hint="default"/>
        <w:sz w:val="30"/>
      </w:rPr>
    </w:lvl>
    <w:lvl w:ilvl="6">
      <w:start w:val="1"/>
      <w:numFmt w:val="decimal"/>
      <w:lvlText w:val="%1.%2.%3.%4.%5.%6.%7"/>
      <w:lvlJc w:val="left"/>
      <w:pPr>
        <w:tabs>
          <w:tab w:val="num" w:pos="1440"/>
        </w:tabs>
        <w:ind w:left="1440" w:hanging="1440"/>
      </w:pPr>
      <w:rPr>
        <w:rFonts w:hint="default"/>
        <w:sz w:val="30"/>
      </w:rPr>
    </w:lvl>
    <w:lvl w:ilvl="7">
      <w:start w:val="1"/>
      <w:numFmt w:val="decimal"/>
      <w:lvlText w:val="%1.%2.%3.%4.%5.%6.%7.%8"/>
      <w:lvlJc w:val="left"/>
      <w:pPr>
        <w:tabs>
          <w:tab w:val="num" w:pos="1800"/>
        </w:tabs>
        <w:ind w:left="1800" w:hanging="1800"/>
      </w:pPr>
      <w:rPr>
        <w:rFonts w:hint="default"/>
        <w:sz w:val="30"/>
      </w:rPr>
    </w:lvl>
    <w:lvl w:ilvl="8">
      <w:start w:val="1"/>
      <w:numFmt w:val="decimal"/>
      <w:lvlText w:val="%1.%2.%3.%4.%5.%6.%7.%8.%9"/>
      <w:lvlJc w:val="left"/>
      <w:pPr>
        <w:tabs>
          <w:tab w:val="num" w:pos="1800"/>
        </w:tabs>
        <w:ind w:left="1800" w:hanging="1800"/>
      </w:pPr>
      <w:rPr>
        <w:rFonts w:hint="default"/>
        <w:sz w:val="30"/>
      </w:rPr>
    </w:lvl>
  </w:abstractNum>
  <w:abstractNum w:abstractNumId="33" w15:restartNumberingAfterBreak="0">
    <w:nsid w:val="64F84862"/>
    <w:multiLevelType w:val="hybridMultilevel"/>
    <w:tmpl w:val="515A7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C33778"/>
    <w:multiLevelType w:val="multilevel"/>
    <w:tmpl w:val="65783DBC"/>
    <w:lvl w:ilvl="0">
      <w:start w:val="3"/>
      <w:numFmt w:val="decimal"/>
      <w:lvlText w:val="%1"/>
      <w:lvlJc w:val="left"/>
      <w:pPr>
        <w:tabs>
          <w:tab w:val="num" w:pos="465"/>
        </w:tabs>
        <w:ind w:left="465" w:hanging="46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upperLetter"/>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5" w15:restartNumberingAfterBreak="0">
    <w:nsid w:val="67F14C7C"/>
    <w:multiLevelType w:val="hybridMultilevel"/>
    <w:tmpl w:val="0C48816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69006791"/>
    <w:multiLevelType w:val="hybridMultilevel"/>
    <w:tmpl w:val="08227C9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7" w15:restartNumberingAfterBreak="0">
    <w:nsid w:val="6C9B4151"/>
    <w:multiLevelType w:val="multilevel"/>
    <w:tmpl w:val="E5A80896"/>
    <w:lvl w:ilvl="0">
      <w:start w:val="3"/>
      <w:numFmt w:val="decimal"/>
      <w:lvlText w:val="%1"/>
      <w:lvlJc w:val="left"/>
      <w:pPr>
        <w:tabs>
          <w:tab w:val="num" w:pos="585"/>
        </w:tabs>
        <w:ind w:left="585" w:hanging="585"/>
      </w:pPr>
      <w:rPr>
        <w:rFonts w:hint="default"/>
      </w:rPr>
    </w:lvl>
    <w:lvl w:ilvl="1">
      <w:start w:val="2"/>
      <w:numFmt w:val="decimal"/>
      <w:lvlText w:val="%1.%2"/>
      <w:lvlJc w:val="left"/>
      <w:pPr>
        <w:tabs>
          <w:tab w:val="num" w:pos="585"/>
        </w:tabs>
        <w:ind w:left="585" w:hanging="585"/>
      </w:pPr>
      <w:rPr>
        <w:rFonts w:hint="default"/>
      </w:rPr>
    </w:lvl>
    <w:lvl w:ilvl="2">
      <w:start w:val="3"/>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0932EA"/>
    <w:multiLevelType w:val="hybridMultilevel"/>
    <w:tmpl w:val="F300D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91172"/>
    <w:multiLevelType w:val="multilevel"/>
    <w:tmpl w:val="DC4CE070"/>
    <w:lvl w:ilvl="0">
      <w:start w:val="3"/>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3"/>
      <w:numFmt w:val="decimal"/>
      <w:lvlText w:val="%1.%2.%3"/>
      <w:lvlJc w:val="left"/>
      <w:pPr>
        <w:tabs>
          <w:tab w:val="num" w:pos="720"/>
        </w:tabs>
        <w:ind w:left="720" w:hanging="720"/>
      </w:pPr>
      <w:rPr>
        <w:rFonts w:hint="default"/>
      </w:rPr>
    </w:lvl>
    <w:lvl w:ilvl="3">
      <w:start w:val="7"/>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30E358C"/>
    <w:multiLevelType w:val="hybridMultilevel"/>
    <w:tmpl w:val="CF9AD6D6"/>
    <w:lvl w:ilvl="0" w:tplc="31E0DA10">
      <w:start w:val="1"/>
      <w:numFmt w:val="decimal"/>
      <w:lvlText w:val="%1."/>
      <w:lvlJc w:val="right"/>
      <w:pPr>
        <w:tabs>
          <w:tab w:val="num" w:pos="417"/>
        </w:tabs>
        <w:ind w:left="417" w:hanging="57"/>
      </w:pPr>
      <w:rPr>
        <w:rFonts w:hint="default"/>
      </w:rPr>
    </w:lvl>
    <w:lvl w:ilvl="1" w:tplc="04090019">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41" w15:restartNumberingAfterBreak="0">
    <w:nsid w:val="766438CF"/>
    <w:multiLevelType w:val="hybridMultilevel"/>
    <w:tmpl w:val="58145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DE81003"/>
    <w:multiLevelType w:val="multilevel"/>
    <w:tmpl w:val="5A3E877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E862AAF"/>
    <w:multiLevelType w:val="hybridMultilevel"/>
    <w:tmpl w:val="83FAA9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290"/>
        </w:tabs>
        <w:ind w:left="1290" w:hanging="360"/>
      </w:pPr>
      <w:rPr>
        <w:rFonts w:ascii="Symbol" w:hAnsi="Symbol" w:hint="default"/>
      </w:r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num w:numId="1">
    <w:abstractNumId w:val="8"/>
  </w:num>
  <w:num w:numId="2">
    <w:abstractNumId w:val="34"/>
  </w:num>
  <w:num w:numId="3">
    <w:abstractNumId w:val="30"/>
  </w:num>
  <w:num w:numId="4">
    <w:abstractNumId w:val="32"/>
  </w:num>
  <w:num w:numId="5">
    <w:abstractNumId w:val="24"/>
  </w:num>
  <w:num w:numId="6">
    <w:abstractNumId w:val="4"/>
  </w:num>
  <w:num w:numId="7">
    <w:abstractNumId w:val="12"/>
  </w:num>
  <w:num w:numId="8">
    <w:abstractNumId w:val="27"/>
  </w:num>
  <w:num w:numId="9">
    <w:abstractNumId w:val="31"/>
  </w:num>
  <w:num w:numId="10">
    <w:abstractNumId w:val="17"/>
  </w:num>
  <w:num w:numId="11">
    <w:abstractNumId w:val="5"/>
  </w:num>
  <w:num w:numId="12">
    <w:abstractNumId w:val="15"/>
  </w:num>
  <w:num w:numId="13">
    <w:abstractNumId w:val="33"/>
  </w:num>
  <w:num w:numId="14">
    <w:abstractNumId w:val="23"/>
  </w:num>
  <w:num w:numId="15">
    <w:abstractNumId w:val="26"/>
  </w:num>
  <w:num w:numId="16">
    <w:abstractNumId w:val="10"/>
  </w:num>
  <w:num w:numId="17">
    <w:abstractNumId w:val="18"/>
  </w:num>
  <w:num w:numId="18">
    <w:abstractNumId w:val="1"/>
  </w:num>
  <w:num w:numId="19">
    <w:abstractNumId w:val="7"/>
  </w:num>
  <w:num w:numId="20">
    <w:abstractNumId w:val="9"/>
  </w:num>
  <w:num w:numId="21">
    <w:abstractNumId w:val="36"/>
  </w:num>
  <w:num w:numId="22">
    <w:abstractNumId w:val="35"/>
  </w:num>
  <w:num w:numId="23">
    <w:abstractNumId w:val="16"/>
  </w:num>
  <w:num w:numId="24">
    <w:abstractNumId w:val="40"/>
  </w:num>
  <w:num w:numId="25">
    <w:abstractNumId w:val="43"/>
  </w:num>
  <w:num w:numId="26">
    <w:abstractNumId w:val="38"/>
  </w:num>
  <w:num w:numId="27">
    <w:abstractNumId w:val="20"/>
  </w:num>
  <w:num w:numId="28">
    <w:abstractNumId w:val="6"/>
  </w:num>
  <w:num w:numId="29">
    <w:abstractNumId w:val="3"/>
  </w:num>
  <w:num w:numId="30">
    <w:abstractNumId w:val="22"/>
  </w:num>
  <w:num w:numId="31">
    <w:abstractNumId w:val="0"/>
  </w:num>
  <w:num w:numId="32">
    <w:abstractNumId w:val="39"/>
  </w:num>
  <w:num w:numId="33">
    <w:abstractNumId w:val="37"/>
  </w:num>
  <w:num w:numId="34">
    <w:abstractNumId w:val="25"/>
  </w:num>
  <w:num w:numId="35">
    <w:abstractNumId w:val="13"/>
  </w:num>
  <w:num w:numId="36">
    <w:abstractNumId w:val="2"/>
  </w:num>
  <w:num w:numId="37">
    <w:abstractNumId w:val="14"/>
  </w:num>
  <w:num w:numId="38">
    <w:abstractNumId w:val="28"/>
  </w:num>
  <w:num w:numId="39">
    <w:abstractNumId w:val="11"/>
  </w:num>
  <w:num w:numId="40">
    <w:abstractNumId w:val="29"/>
  </w:num>
  <w:num w:numId="41">
    <w:abstractNumId w:val="19"/>
  </w:num>
  <w:num w:numId="42">
    <w:abstractNumId w:val="42"/>
  </w:num>
  <w:num w:numId="43">
    <w:abstractNumId w:val="41"/>
  </w:num>
  <w:num w:numId="44">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6C"/>
    <w:rsid w:val="0000001A"/>
    <w:rsid w:val="00000EEA"/>
    <w:rsid w:val="00003A5B"/>
    <w:rsid w:val="0000635D"/>
    <w:rsid w:val="00011DF5"/>
    <w:rsid w:val="00023B9A"/>
    <w:rsid w:val="00032672"/>
    <w:rsid w:val="00033BEB"/>
    <w:rsid w:val="000354AB"/>
    <w:rsid w:val="00044D53"/>
    <w:rsid w:val="0004749F"/>
    <w:rsid w:val="00052F0B"/>
    <w:rsid w:val="00065574"/>
    <w:rsid w:val="00080199"/>
    <w:rsid w:val="00081327"/>
    <w:rsid w:val="00084464"/>
    <w:rsid w:val="00086880"/>
    <w:rsid w:val="00086980"/>
    <w:rsid w:val="0009375B"/>
    <w:rsid w:val="000A02BF"/>
    <w:rsid w:val="000A0B24"/>
    <w:rsid w:val="000B01D6"/>
    <w:rsid w:val="000B5383"/>
    <w:rsid w:val="000C1EDD"/>
    <w:rsid w:val="000D096C"/>
    <w:rsid w:val="000D1FCB"/>
    <w:rsid w:val="000D20CC"/>
    <w:rsid w:val="000E096A"/>
    <w:rsid w:val="000F001C"/>
    <w:rsid w:val="000F16E4"/>
    <w:rsid w:val="00102312"/>
    <w:rsid w:val="001024B8"/>
    <w:rsid w:val="00104E0C"/>
    <w:rsid w:val="00105FC5"/>
    <w:rsid w:val="0010731A"/>
    <w:rsid w:val="00113152"/>
    <w:rsid w:val="0011405E"/>
    <w:rsid w:val="00116412"/>
    <w:rsid w:val="00117C32"/>
    <w:rsid w:val="00117E78"/>
    <w:rsid w:val="00123368"/>
    <w:rsid w:val="00136F38"/>
    <w:rsid w:val="001402D6"/>
    <w:rsid w:val="00150FA2"/>
    <w:rsid w:val="0015688D"/>
    <w:rsid w:val="00157033"/>
    <w:rsid w:val="0015758B"/>
    <w:rsid w:val="00164F6C"/>
    <w:rsid w:val="00165F1A"/>
    <w:rsid w:val="001667EB"/>
    <w:rsid w:val="0016763B"/>
    <w:rsid w:val="00180447"/>
    <w:rsid w:val="001811CC"/>
    <w:rsid w:val="0019214F"/>
    <w:rsid w:val="001932A9"/>
    <w:rsid w:val="00194FFC"/>
    <w:rsid w:val="00196243"/>
    <w:rsid w:val="001A1EC4"/>
    <w:rsid w:val="001B4074"/>
    <w:rsid w:val="001E2886"/>
    <w:rsid w:val="001F47BF"/>
    <w:rsid w:val="001F7CB2"/>
    <w:rsid w:val="00201DD1"/>
    <w:rsid w:val="002025DF"/>
    <w:rsid w:val="00204D34"/>
    <w:rsid w:val="00206CEE"/>
    <w:rsid w:val="0021170C"/>
    <w:rsid w:val="00213B82"/>
    <w:rsid w:val="00215D4E"/>
    <w:rsid w:val="00220113"/>
    <w:rsid w:val="0022700B"/>
    <w:rsid w:val="00227F56"/>
    <w:rsid w:val="00230591"/>
    <w:rsid w:val="0023192A"/>
    <w:rsid w:val="00243571"/>
    <w:rsid w:val="00251C9B"/>
    <w:rsid w:val="00254364"/>
    <w:rsid w:val="00261044"/>
    <w:rsid w:val="002715E6"/>
    <w:rsid w:val="002739DC"/>
    <w:rsid w:val="0028507F"/>
    <w:rsid w:val="002A749F"/>
    <w:rsid w:val="002C0939"/>
    <w:rsid w:val="002C1427"/>
    <w:rsid w:val="002C213F"/>
    <w:rsid w:val="002C465D"/>
    <w:rsid w:val="002C70DB"/>
    <w:rsid w:val="002D1B6D"/>
    <w:rsid w:val="002D3ECE"/>
    <w:rsid w:val="002F44E2"/>
    <w:rsid w:val="002F4B71"/>
    <w:rsid w:val="0030166C"/>
    <w:rsid w:val="0030201B"/>
    <w:rsid w:val="003114E7"/>
    <w:rsid w:val="00313BC3"/>
    <w:rsid w:val="00316AC9"/>
    <w:rsid w:val="00317639"/>
    <w:rsid w:val="003261E6"/>
    <w:rsid w:val="003311C0"/>
    <w:rsid w:val="00331866"/>
    <w:rsid w:val="003324E9"/>
    <w:rsid w:val="00332ADE"/>
    <w:rsid w:val="00337D70"/>
    <w:rsid w:val="00342CA7"/>
    <w:rsid w:val="003443DC"/>
    <w:rsid w:val="0035547C"/>
    <w:rsid w:val="003561B3"/>
    <w:rsid w:val="00356881"/>
    <w:rsid w:val="00372CC4"/>
    <w:rsid w:val="00376B43"/>
    <w:rsid w:val="00382288"/>
    <w:rsid w:val="0039477D"/>
    <w:rsid w:val="003949D7"/>
    <w:rsid w:val="003A335C"/>
    <w:rsid w:val="003A4800"/>
    <w:rsid w:val="003A5A0B"/>
    <w:rsid w:val="003A7C31"/>
    <w:rsid w:val="003B028B"/>
    <w:rsid w:val="003B69B6"/>
    <w:rsid w:val="003B7B1A"/>
    <w:rsid w:val="003D0C86"/>
    <w:rsid w:val="003D43E6"/>
    <w:rsid w:val="003D56DE"/>
    <w:rsid w:val="003D7041"/>
    <w:rsid w:val="003F06F9"/>
    <w:rsid w:val="003F3B67"/>
    <w:rsid w:val="00400141"/>
    <w:rsid w:val="004208CE"/>
    <w:rsid w:val="00420F3C"/>
    <w:rsid w:val="004217E0"/>
    <w:rsid w:val="004302A2"/>
    <w:rsid w:val="00430906"/>
    <w:rsid w:val="004340F0"/>
    <w:rsid w:val="004364FE"/>
    <w:rsid w:val="0044154F"/>
    <w:rsid w:val="00447F5C"/>
    <w:rsid w:val="004563AC"/>
    <w:rsid w:val="00477312"/>
    <w:rsid w:val="00481196"/>
    <w:rsid w:val="004825EA"/>
    <w:rsid w:val="004C35C9"/>
    <w:rsid w:val="004D64DE"/>
    <w:rsid w:val="004D75A3"/>
    <w:rsid w:val="004E233F"/>
    <w:rsid w:val="004F30E1"/>
    <w:rsid w:val="004F6684"/>
    <w:rsid w:val="00506327"/>
    <w:rsid w:val="005064B6"/>
    <w:rsid w:val="0051133C"/>
    <w:rsid w:val="00512A1C"/>
    <w:rsid w:val="0051320B"/>
    <w:rsid w:val="00520571"/>
    <w:rsid w:val="00523E0E"/>
    <w:rsid w:val="00525296"/>
    <w:rsid w:val="00533C76"/>
    <w:rsid w:val="00534C0A"/>
    <w:rsid w:val="00536FB7"/>
    <w:rsid w:val="00547C83"/>
    <w:rsid w:val="00553453"/>
    <w:rsid w:val="00553EC3"/>
    <w:rsid w:val="00554160"/>
    <w:rsid w:val="00561AEB"/>
    <w:rsid w:val="00561DBB"/>
    <w:rsid w:val="0058196B"/>
    <w:rsid w:val="00582836"/>
    <w:rsid w:val="00584019"/>
    <w:rsid w:val="00587B41"/>
    <w:rsid w:val="00591852"/>
    <w:rsid w:val="00592E85"/>
    <w:rsid w:val="00596FF0"/>
    <w:rsid w:val="005A61D0"/>
    <w:rsid w:val="005B54D6"/>
    <w:rsid w:val="005C0898"/>
    <w:rsid w:val="005C2336"/>
    <w:rsid w:val="005C27C8"/>
    <w:rsid w:val="005D2E2E"/>
    <w:rsid w:val="005E0FCD"/>
    <w:rsid w:val="005E2642"/>
    <w:rsid w:val="005E4EF5"/>
    <w:rsid w:val="005E6196"/>
    <w:rsid w:val="005F6FE8"/>
    <w:rsid w:val="006006D2"/>
    <w:rsid w:val="00601933"/>
    <w:rsid w:val="00604B4A"/>
    <w:rsid w:val="006104A6"/>
    <w:rsid w:val="0061375D"/>
    <w:rsid w:val="0062192E"/>
    <w:rsid w:val="006274FE"/>
    <w:rsid w:val="00627538"/>
    <w:rsid w:val="00631810"/>
    <w:rsid w:val="00631CD5"/>
    <w:rsid w:val="00637ABC"/>
    <w:rsid w:val="00637E20"/>
    <w:rsid w:val="00640C85"/>
    <w:rsid w:val="006537F4"/>
    <w:rsid w:val="00657FB1"/>
    <w:rsid w:val="0066005E"/>
    <w:rsid w:val="00660C9B"/>
    <w:rsid w:val="00661D0A"/>
    <w:rsid w:val="006624BA"/>
    <w:rsid w:val="0067667F"/>
    <w:rsid w:val="0067693F"/>
    <w:rsid w:val="00682B63"/>
    <w:rsid w:val="0068595D"/>
    <w:rsid w:val="00691B70"/>
    <w:rsid w:val="006927E5"/>
    <w:rsid w:val="006930CE"/>
    <w:rsid w:val="00697272"/>
    <w:rsid w:val="006A024D"/>
    <w:rsid w:val="006A091D"/>
    <w:rsid w:val="006A208C"/>
    <w:rsid w:val="006B36BA"/>
    <w:rsid w:val="006B6441"/>
    <w:rsid w:val="006B64A2"/>
    <w:rsid w:val="006C14C3"/>
    <w:rsid w:val="006C1754"/>
    <w:rsid w:val="006C4303"/>
    <w:rsid w:val="006C5A1F"/>
    <w:rsid w:val="006C5F0F"/>
    <w:rsid w:val="006D0CC2"/>
    <w:rsid w:val="006D6F2E"/>
    <w:rsid w:val="006E72DE"/>
    <w:rsid w:val="006E78C1"/>
    <w:rsid w:val="006F2C3F"/>
    <w:rsid w:val="006F59EF"/>
    <w:rsid w:val="00702BD3"/>
    <w:rsid w:val="00712C0D"/>
    <w:rsid w:val="00721336"/>
    <w:rsid w:val="00726F2E"/>
    <w:rsid w:val="00736971"/>
    <w:rsid w:val="00740ECF"/>
    <w:rsid w:val="00745B4B"/>
    <w:rsid w:val="00754089"/>
    <w:rsid w:val="00754C45"/>
    <w:rsid w:val="00757121"/>
    <w:rsid w:val="00761165"/>
    <w:rsid w:val="007729A5"/>
    <w:rsid w:val="00781C80"/>
    <w:rsid w:val="0078611E"/>
    <w:rsid w:val="007A1052"/>
    <w:rsid w:val="007A1678"/>
    <w:rsid w:val="007A4838"/>
    <w:rsid w:val="007A49AA"/>
    <w:rsid w:val="007B105C"/>
    <w:rsid w:val="007B3564"/>
    <w:rsid w:val="007C60F5"/>
    <w:rsid w:val="007D6A46"/>
    <w:rsid w:val="007E4590"/>
    <w:rsid w:val="007E5E07"/>
    <w:rsid w:val="007F2985"/>
    <w:rsid w:val="00805F15"/>
    <w:rsid w:val="00806C70"/>
    <w:rsid w:val="00806FB0"/>
    <w:rsid w:val="008075DB"/>
    <w:rsid w:val="008118A4"/>
    <w:rsid w:val="00811ECA"/>
    <w:rsid w:val="00812556"/>
    <w:rsid w:val="0081561A"/>
    <w:rsid w:val="00815968"/>
    <w:rsid w:val="00820324"/>
    <w:rsid w:val="008229C7"/>
    <w:rsid w:val="008328A8"/>
    <w:rsid w:val="00833173"/>
    <w:rsid w:val="00835AF7"/>
    <w:rsid w:val="00840605"/>
    <w:rsid w:val="00862D70"/>
    <w:rsid w:val="00866D4B"/>
    <w:rsid w:val="008672FD"/>
    <w:rsid w:val="00867D14"/>
    <w:rsid w:val="00875B85"/>
    <w:rsid w:val="0088036E"/>
    <w:rsid w:val="00883300"/>
    <w:rsid w:val="0088443B"/>
    <w:rsid w:val="0088552A"/>
    <w:rsid w:val="00887531"/>
    <w:rsid w:val="008B4404"/>
    <w:rsid w:val="008B555A"/>
    <w:rsid w:val="008B69F2"/>
    <w:rsid w:val="008C5FD9"/>
    <w:rsid w:val="008D0E73"/>
    <w:rsid w:val="008D48BB"/>
    <w:rsid w:val="008D5F36"/>
    <w:rsid w:val="008D64EE"/>
    <w:rsid w:val="008E41B3"/>
    <w:rsid w:val="008E7B35"/>
    <w:rsid w:val="008F3824"/>
    <w:rsid w:val="008F3FA8"/>
    <w:rsid w:val="00913031"/>
    <w:rsid w:val="00913C6E"/>
    <w:rsid w:val="00920D6B"/>
    <w:rsid w:val="0092505F"/>
    <w:rsid w:val="00927717"/>
    <w:rsid w:val="00927FC8"/>
    <w:rsid w:val="009372A0"/>
    <w:rsid w:val="00941702"/>
    <w:rsid w:val="00946DA7"/>
    <w:rsid w:val="00947743"/>
    <w:rsid w:val="009546CB"/>
    <w:rsid w:val="0096353A"/>
    <w:rsid w:val="00966E8A"/>
    <w:rsid w:val="009717F9"/>
    <w:rsid w:val="00973DEE"/>
    <w:rsid w:val="00977395"/>
    <w:rsid w:val="00977B12"/>
    <w:rsid w:val="0098271A"/>
    <w:rsid w:val="0099645D"/>
    <w:rsid w:val="00996C49"/>
    <w:rsid w:val="009B081D"/>
    <w:rsid w:val="009B2699"/>
    <w:rsid w:val="009B2B51"/>
    <w:rsid w:val="009B3E2F"/>
    <w:rsid w:val="009B5557"/>
    <w:rsid w:val="009B7959"/>
    <w:rsid w:val="009C05B4"/>
    <w:rsid w:val="009D17DE"/>
    <w:rsid w:val="009D4211"/>
    <w:rsid w:val="009E4CB3"/>
    <w:rsid w:val="009E4D49"/>
    <w:rsid w:val="009E5469"/>
    <w:rsid w:val="009F09A0"/>
    <w:rsid w:val="009F5140"/>
    <w:rsid w:val="00A011BC"/>
    <w:rsid w:val="00A03883"/>
    <w:rsid w:val="00A04EE2"/>
    <w:rsid w:val="00A06169"/>
    <w:rsid w:val="00A13459"/>
    <w:rsid w:val="00A141DE"/>
    <w:rsid w:val="00A21193"/>
    <w:rsid w:val="00A27205"/>
    <w:rsid w:val="00A32A50"/>
    <w:rsid w:val="00A37095"/>
    <w:rsid w:val="00A40B70"/>
    <w:rsid w:val="00A42820"/>
    <w:rsid w:val="00A56641"/>
    <w:rsid w:val="00A571E4"/>
    <w:rsid w:val="00A64E87"/>
    <w:rsid w:val="00A6603F"/>
    <w:rsid w:val="00A67F2B"/>
    <w:rsid w:val="00A757CE"/>
    <w:rsid w:val="00A825C2"/>
    <w:rsid w:val="00A82CB6"/>
    <w:rsid w:val="00A92C75"/>
    <w:rsid w:val="00A95B30"/>
    <w:rsid w:val="00AA10F2"/>
    <w:rsid w:val="00AA5D20"/>
    <w:rsid w:val="00AA6FD4"/>
    <w:rsid w:val="00AB70AC"/>
    <w:rsid w:val="00AC4A74"/>
    <w:rsid w:val="00AC7818"/>
    <w:rsid w:val="00AC79F0"/>
    <w:rsid w:val="00AE6439"/>
    <w:rsid w:val="00AF5D47"/>
    <w:rsid w:val="00B00FF7"/>
    <w:rsid w:val="00B05EA1"/>
    <w:rsid w:val="00B12DE4"/>
    <w:rsid w:val="00B23309"/>
    <w:rsid w:val="00B26B29"/>
    <w:rsid w:val="00B33BF2"/>
    <w:rsid w:val="00B37DC4"/>
    <w:rsid w:val="00B51AEB"/>
    <w:rsid w:val="00B520E2"/>
    <w:rsid w:val="00B6369C"/>
    <w:rsid w:val="00B645FA"/>
    <w:rsid w:val="00B6678C"/>
    <w:rsid w:val="00B70001"/>
    <w:rsid w:val="00B7348B"/>
    <w:rsid w:val="00B7777C"/>
    <w:rsid w:val="00B77A0C"/>
    <w:rsid w:val="00B81377"/>
    <w:rsid w:val="00B8246B"/>
    <w:rsid w:val="00B97863"/>
    <w:rsid w:val="00BA0740"/>
    <w:rsid w:val="00BA1C2B"/>
    <w:rsid w:val="00BB0E40"/>
    <w:rsid w:val="00BB6A41"/>
    <w:rsid w:val="00BC61BC"/>
    <w:rsid w:val="00BC72D8"/>
    <w:rsid w:val="00BD6D03"/>
    <w:rsid w:val="00BE2C37"/>
    <w:rsid w:val="00C04402"/>
    <w:rsid w:val="00C05A84"/>
    <w:rsid w:val="00C078D8"/>
    <w:rsid w:val="00C328DC"/>
    <w:rsid w:val="00C5045E"/>
    <w:rsid w:val="00C51605"/>
    <w:rsid w:val="00C52587"/>
    <w:rsid w:val="00C556A0"/>
    <w:rsid w:val="00C56A56"/>
    <w:rsid w:val="00C57930"/>
    <w:rsid w:val="00C60315"/>
    <w:rsid w:val="00C610C8"/>
    <w:rsid w:val="00C7170C"/>
    <w:rsid w:val="00C763A8"/>
    <w:rsid w:val="00C82556"/>
    <w:rsid w:val="00C92288"/>
    <w:rsid w:val="00C9389E"/>
    <w:rsid w:val="00C93BF6"/>
    <w:rsid w:val="00C94558"/>
    <w:rsid w:val="00C94C7D"/>
    <w:rsid w:val="00C97E41"/>
    <w:rsid w:val="00CA0CC8"/>
    <w:rsid w:val="00CA1AB5"/>
    <w:rsid w:val="00CA48E8"/>
    <w:rsid w:val="00CC0688"/>
    <w:rsid w:val="00CC26AF"/>
    <w:rsid w:val="00CC3048"/>
    <w:rsid w:val="00CD2123"/>
    <w:rsid w:val="00CD3132"/>
    <w:rsid w:val="00CD3B47"/>
    <w:rsid w:val="00CE14AB"/>
    <w:rsid w:val="00CE654E"/>
    <w:rsid w:val="00CE7AC9"/>
    <w:rsid w:val="00CF32F0"/>
    <w:rsid w:val="00CF7514"/>
    <w:rsid w:val="00D01333"/>
    <w:rsid w:val="00D07F31"/>
    <w:rsid w:val="00D36422"/>
    <w:rsid w:val="00D43B1E"/>
    <w:rsid w:val="00D43F43"/>
    <w:rsid w:val="00D47BF1"/>
    <w:rsid w:val="00D55B36"/>
    <w:rsid w:val="00D5664D"/>
    <w:rsid w:val="00D569CA"/>
    <w:rsid w:val="00D57109"/>
    <w:rsid w:val="00D572CD"/>
    <w:rsid w:val="00D60023"/>
    <w:rsid w:val="00D72A30"/>
    <w:rsid w:val="00D8098A"/>
    <w:rsid w:val="00D85C8B"/>
    <w:rsid w:val="00D961FF"/>
    <w:rsid w:val="00D96DE4"/>
    <w:rsid w:val="00DB1337"/>
    <w:rsid w:val="00DB5A93"/>
    <w:rsid w:val="00DE3D10"/>
    <w:rsid w:val="00DE6564"/>
    <w:rsid w:val="00DF3AA4"/>
    <w:rsid w:val="00E01EE1"/>
    <w:rsid w:val="00E02627"/>
    <w:rsid w:val="00E03104"/>
    <w:rsid w:val="00E0653D"/>
    <w:rsid w:val="00E2055B"/>
    <w:rsid w:val="00E46546"/>
    <w:rsid w:val="00E5279E"/>
    <w:rsid w:val="00E53EDC"/>
    <w:rsid w:val="00E61790"/>
    <w:rsid w:val="00E6199C"/>
    <w:rsid w:val="00E64DC4"/>
    <w:rsid w:val="00E67AF1"/>
    <w:rsid w:val="00E7116F"/>
    <w:rsid w:val="00E74851"/>
    <w:rsid w:val="00E74856"/>
    <w:rsid w:val="00E76CF5"/>
    <w:rsid w:val="00E82369"/>
    <w:rsid w:val="00E82CC6"/>
    <w:rsid w:val="00E91A8C"/>
    <w:rsid w:val="00E92F10"/>
    <w:rsid w:val="00EB05C6"/>
    <w:rsid w:val="00EB1702"/>
    <w:rsid w:val="00EB6498"/>
    <w:rsid w:val="00EC6230"/>
    <w:rsid w:val="00EC729A"/>
    <w:rsid w:val="00EC7814"/>
    <w:rsid w:val="00ED445E"/>
    <w:rsid w:val="00EE20E7"/>
    <w:rsid w:val="00EE4217"/>
    <w:rsid w:val="00EE4E39"/>
    <w:rsid w:val="00EE6539"/>
    <w:rsid w:val="00EF6E54"/>
    <w:rsid w:val="00F0085B"/>
    <w:rsid w:val="00F018FF"/>
    <w:rsid w:val="00F117CC"/>
    <w:rsid w:val="00F143C3"/>
    <w:rsid w:val="00F16BC1"/>
    <w:rsid w:val="00F201DF"/>
    <w:rsid w:val="00F23454"/>
    <w:rsid w:val="00F31FB3"/>
    <w:rsid w:val="00F34AAA"/>
    <w:rsid w:val="00F362EB"/>
    <w:rsid w:val="00F40590"/>
    <w:rsid w:val="00F42A3E"/>
    <w:rsid w:val="00F46A82"/>
    <w:rsid w:val="00F51BFF"/>
    <w:rsid w:val="00F55513"/>
    <w:rsid w:val="00F677E9"/>
    <w:rsid w:val="00F700B5"/>
    <w:rsid w:val="00F7276A"/>
    <w:rsid w:val="00F75E9A"/>
    <w:rsid w:val="00F8254C"/>
    <w:rsid w:val="00F863B5"/>
    <w:rsid w:val="00F87545"/>
    <w:rsid w:val="00F905A3"/>
    <w:rsid w:val="00F95660"/>
    <w:rsid w:val="00F95A19"/>
    <w:rsid w:val="00F968C1"/>
    <w:rsid w:val="00F97711"/>
    <w:rsid w:val="00FA35FA"/>
    <w:rsid w:val="00FA50BC"/>
    <w:rsid w:val="00FB16C4"/>
    <w:rsid w:val="00FE4F3C"/>
    <w:rsid w:val="00FF08FD"/>
    <w:rsid w:val="00FF2412"/>
    <w:rsid w:val="00FF385D"/>
    <w:rsid w:val="00FF7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15B39"/>
  <w15:docId w15:val="{155DCC43-EF94-4240-8DC7-3D3B37D7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BC"/>
    <w:pPr>
      <w:bidi/>
    </w:pPr>
    <w:rPr>
      <w:sz w:val="24"/>
      <w:szCs w:val="24"/>
    </w:rPr>
  </w:style>
  <w:style w:type="paragraph" w:styleId="Heading1">
    <w:name w:val="heading 1"/>
    <w:basedOn w:val="Normal"/>
    <w:next w:val="Normal"/>
    <w:qFormat/>
    <w:rsid w:val="003949D7"/>
    <w:pPr>
      <w:keepNext/>
      <w:outlineLvl w:val="0"/>
    </w:pPr>
    <w:rPr>
      <w:rFonts w:cs="David"/>
      <w:sz w:val="20"/>
      <w:lang w:eastAsia="he-IL"/>
    </w:rPr>
  </w:style>
  <w:style w:type="paragraph" w:styleId="Heading3">
    <w:name w:val="heading 3"/>
    <w:basedOn w:val="Normal"/>
    <w:next w:val="Normal"/>
    <w:qFormat/>
    <w:rsid w:val="003F06F9"/>
    <w:pPr>
      <w:keepNext/>
      <w:spacing w:before="240" w:after="60"/>
      <w:outlineLvl w:val="2"/>
    </w:pPr>
    <w:rPr>
      <w:rFonts w:ascii="Arial" w:hAnsi="Arial" w:cs="Arial"/>
      <w:b/>
      <w:bCs/>
      <w:sz w:val="26"/>
      <w:szCs w:val="26"/>
    </w:rPr>
  </w:style>
  <w:style w:type="paragraph" w:styleId="Heading6">
    <w:name w:val="heading 6"/>
    <w:basedOn w:val="Normal"/>
    <w:next w:val="Normal"/>
    <w:qFormat/>
    <w:rsid w:val="009B081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רגיל + (לטיני) ‏10 נק'"/>
    <w:basedOn w:val="Normal"/>
    <w:rsid w:val="00637ABC"/>
    <w:rPr>
      <w:sz w:val="20"/>
      <w:lang w:val="es-AR"/>
    </w:rPr>
  </w:style>
  <w:style w:type="paragraph" w:styleId="Index1">
    <w:name w:val="index 1"/>
    <w:basedOn w:val="Normal"/>
    <w:next w:val="Normal"/>
    <w:autoRedefine/>
    <w:semiHidden/>
    <w:rsid w:val="003949D7"/>
    <w:pPr>
      <w:ind w:left="200" w:hanging="200"/>
    </w:pPr>
    <w:rPr>
      <w:rFonts w:cs="Miriam"/>
      <w:sz w:val="20"/>
      <w:szCs w:val="20"/>
      <w:lang w:eastAsia="he-IL"/>
    </w:rPr>
  </w:style>
  <w:style w:type="paragraph" w:styleId="TOC1">
    <w:name w:val="toc 1"/>
    <w:basedOn w:val="Normal"/>
    <w:next w:val="Normal"/>
    <w:autoRedefine/>
    <w:uiPriority w:val="39"/>
    <w:rsid w:val="006F59EF"/>
    <w:pPr>
      <w:tabs>
        <w:tab w:val="right" w:leader="dot" w:pos="8296"/>
      </w:tabs>
      <w:spacing w:line="360" w:lineRule="auto"/>
      <w:jc w:val="both"/>
    </w:pPr>
    <w:rPr>
      <w:rFonts w:ascii="Verdana" w:hAnsi="Verdana" w:cs="David"/>
      <w:b/>
      <w:bCs/>
      <w:color w:val="000000"/>
      <w:lang w:eastAsia="he-IL"/>
    </w:rPr>
  </w:style>
  <w:style w:type="paragraph" w:styleId="TOC2">
    <w:name w:val="toc 2"/>
    <w:basedOn w:val="Normal"/>
    <w:next w:val="Normal"/>
    <w:autoRedefine/>
    <w:semiHidden/>
    <w:rsid w:val="003949D7"/>
    <w:pPr>
      <w:ind w:left="200"/>
    </w:pPr>
    <w:rPr>
      <w:rFonts w:cs="Miriam"/>
      <w:sz w:val="20"/>
      <w:szCs w:val="20"/>
      <w:lang w:eastAsia="he-IL"/>
    </w:rPr>
  </w:style>
  <w:style w:type="paragraph" w:styleId="Footer">
    <w:name w:val="footer"/>
    <w:basedOn w:val="Normal"/>
    <w:rsid w:val="003949D7"/>
    <w:pPr>
      <w:tabs>
        <w:tab w:val="center" w:pos="4153"/>
        <w:tab w:val="right" w:pos="8306"/>
      </w:tabs>
    </w:pPr>
  </w:style>
  <w:style w:type="character" w:styleId="PageNumber">
    <w:name w:val="page number"/>
    <w:basedOn w:val="DefaultParagraphFont"/>
    <w:rsid w:val="003949D7"/>
  </w:style>
  <w:style w:type="character" w:styleId="Hyperlink">
    <w:name w:val="Hyperlink"/>
    <w:rsid w:val="003B69B6"/>
    <w:rPr>
      <w:color w:val="0000FF"/>
      <w:u w:val="single"/>
    </w:rPr>
  </w:style>
  <w:style w:type="paragraph" w:styleId="Header">
    <w:name w:val="header"/>
    <w:basedOn w:val="Normal"/>
    <w:rsid w:val="00086880"/>
    <w:pPr>
      <w:tabs>
        <w:tab w:val="center" w:pos="4153"/>
        <w:tab w:val="right" w:pos="8306"/>
      </w:tabs>
    </w:pPr>
  </w:style>
  <w:style w:type="character" w:styleId="FollowedHyperlink">
    <w:name w:val="FollowedHyperlink"/>
    <w:rsid w:val="00086880"/>
    <w:rPr>
      <w:color w:val="800080"/>
      <w:u w:val="single"/>
    </w:rPr>
  </w:style>
  <w:style w:type="table" w:customStyle="1" w:styleId="1">
    <w:name w:val="רשת טבלה1"/>
    <w:basedOn w:val="TableNormal"/>
    <w:rsid w:val="006D6F2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רשת טבלה 81"/>
    <w:basedOn w:val="TableNormal"/>
    <w:rsid w:val="00A0388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Text">
    <w:name w:val="annotation text"/>
    <w:basedOn w:val="Normal"/>
    <w:semiHidden/>
    <w:rsid w:val="004F6684"/>
    <w:rPr>
      <w:sz w:val="20"/>
      <w:szCs w:val="20"/>
    </w:rPr>
  </w:style>
  <w:style w:type="paragraph" w:styleId="BodyText">
    <w:name w:val="Body Text"/>
    <w:basedOn w:val="Normal"/>
    <w:rsid w:val="0078611E"/>
    <w:rPr>
      <w:rFonts w:cs="David"/>
      <w:snapToGrid w:val="0"/>
      <w:sz w:val="20"/>
      <w:lang w:eastAsia="he-IL"/>
    </w:rPr>
  </w:style>
  <w:style w:type="paragraph" w:styleId="Title">
    <w:name w:val="Title"/>
    <w:basedOn w:val="Normal"/>
    <w:qFormat/>
    <w:rsid w:val="0092505F"/>
    <w:pPr>
      <w:jc w:val="center"/>
    </w:pPr>
    <w:rPr>
      <w:rFonts w:ascii="Arial" w:hAnsi="Arial" w:cs="Miriam"/>
      <w:u w:val="single"/>
    </w:rPr>
  </w:style>
  <w:style w:type="character" w:styleId="Strong">
    <w:name w:val="Strong"/>
    <w:qFormat/>
    <w:rsid w:val="00A37095"/>
    <w:rPr>
      <w:b/>
      <w:bCs/>
    </w:rPr>
  </w:style>
  <w:style w:type="paragraph" w:styleId="NormalWeb">
    <w:name w:val="Normal (Web)"/>
    <w:basedOn w:val="Normal"/>
    <w:rsid w:val="00E6199C"/>
    <w:pPr>
      <w:bidi w:val="0"/>
      <w:spacing w:before="100" w:beforeAutospacing="1" w:after="100" w:afterAutospacing="1"/>
    </w:pPr>
  </w:style>
  <w:style w:type="table" w:styleId="TableElegant">
    <w:name w:val="Table Elegant"/>
    <w:basedOn w:val="TableNormal"/>
    <w:rsid w:val="004C35C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qFormat/>
    <w:rsid w:val="00561DBB"/>
    <w:rPr>
      <w:i/>
      <w:iCs/>
    </w:rPr>
  </w:style>
  <w:style w:type="paragraph" w:customStyle="1" w:styleId="Normal2">
    <w:name w:val="Normal2"/>
    <w:basedOn w:val="Normal"/>
    <w:rsid w:val="003F06F9"/>
    <w:pPr>
      <w:spacing w:before="120" w:line="320" w:lineRule="exact"/>
      <w:ind w:left="795"/>
      <w:jc w:val="both"/>
    </w:pPr>
    <w:rPr>
      <w:rFonts w:cs="David"/>
      <w:sz w:val="22"/>
      <w:lang w:eastAsia="he-IL"/>
    </w:rPr>
  </w:style>
  <w:style w:type="paragraph" w:styleId="Caption">
    <w:name w:val="caption"/>
    <w:basedOn w:val="Normal"/>
    <w:next w:val="Normal"/>
    <w:qFormat/>
    <w:rsid w:val="00745B4B"/>
    <w:rPr>
      <w:b/>
      <w:bCs/>
      <w:sz w:val="20"/>
      <w:szCs w:val="20"/>
    </w:rPr>
  </w:style>
  <w:style w:type="paragraph" w:customStyle="1" w:styleId="Normal1">
    <w:name w:val="Normal1"/>
    <w:basedOn w:val="Normal"/>
    <w:rsid w:val="00745B4B"/>
    <w:pPr>
      <w:spacing w:before="120" w:line="320" w:lineRule="exact"/>
      <w:ind w:left="397"/>
      <w:jc w:val="both"/>
    </w:pPr>
    <w:rPr>
      <w:rFonts w:cs="David"/>
      <w:sz w:val="22"/>
      <w:lang w:eastAsia="he-IL"/>
    </w:rPr>
  </w:style>
  <w:style w:type="paragraph" w:customStyle="1" w:styleId="Requirement">
    <w:name w:val="Requirement"/>
    <w:basedOn w:val="Normal"/>
    <w:rsid w:val="000D1FCB"/>
    <w:pPr>
      <w:numPr>
        <w:numId w:val="31"/>
      </w:numPr>
      <w:tabs>
        <w:tab w:val="left" w:pos="1440"/>
      </w:tabs>
      <w:overflowPunct w:val="0"/>
      <w:autoSpaceDE w:val="0"/>
      <w:autoSpaceDN w:val="0"/>
      <w:bidi w:val="0"/>
      <w:adjustRightInd w:val="0"/>
      <w:textAlignment w:val="baseline"/>
    </w:pPr>
    <w:rPr>
      <w:sz w:val="22"/>
      <w:lang w:bidi="ar-SA"/>
    </w:rPr>
  </w:style>
  <w:style w:type="paragraph" w:styleId="BalloonText">
    <w:name w:val="Balloon Text"/>
    <w:basedOn w:val="Normal"/>
    <w:link w:val="BalloonTextChar"/>
    <w:uiPriority w:val="99"/>
    <w:rsid w:val="00316AC9"/>
    <w:rPr>
      <w:rFonts w:ascii="Tahoma" w:hAnsi="Tahoma" w:cs="Tahoma"/>
      <w:sz w:val="16"/>
      <w:szCs w:val="16"/>
    </w:rPr>
  </w:style>
  <w:style w:type="character" w:customStyle="1" w:styleId="BalloonTextChar">
    <w:name w:val="Balloon Text Char"/>
    <w:basedOn w:val="DefaultParagraphFont"/>
    <w:link w:val="BalloonText"/>
    <w:uiPriority w:val="99"/>
    <w:rsid w:val="00316AC9"/>
    <w:rPr>
      <w:rFonts w:ascii="Tahoma" w:hAnsi="Tahoma" w:cs="Tahoma"/>
      <w:sz w:val="16"/>
      <w:szCs w:val="16"/>
    </w:rPr>
  </w:style>
  <w:style w:type="character" w:customStyle="1" w:styleId="apple-converted-space">
    <w:name w:val="apple-converted-space"/>
    <w:basedOn w:val="DefaultParagraphFont"/>
    <w:rsid w:val="0086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4471">
      <w:bodyDiv w:val="1"/>
      <w:marLeft w:val="0"/>
      <w:marRight w:val="0"/>
      <w:marTop w:val="225"/>
      <w:marBottom w:val="150"/>
      <w:divBdr>
        <w:top w:val="none" w:sz="0" w:space="0" w:color="auto"/>
        <w:left w:val="none" w:sz="0" w:space="0" w:color="auto"/>
        <w:bottom w:val="none" w:sz="0" w:space="0" w:color="auto"/>
        <w:right w:val="none" w:sz="0" w:space="0" w:color="auto"/>
      </w:divBdr>
      <w:divsChild>
        <w:div w:id="544176166">
          <w:marLeft w:val="0"/>
          <w:marRight w:val="0"/>
          <w:marTop w:val="0"/>
          <w:marBottom w:val="0"/>
          <w:divBdr>
            <w:top w:val="none" w:sz="0" w:space="0" w:color="auto"/>
            <w:left w:val="none" w:sz="0" w:space="0" w:color="auto"/>
            <w:bottom w:val="none" w:sz="0" w:space="0" w:color="auto"/>
            <w:right w:val="none" w:sz="0" w:space="0" w:color="auto"/>
          </w:divBdr>
        </w:div>
      </w:divsChild>
    </w:div>
    <w:div w:id="2527072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72243194">
          <w:marLeft w:val="0"/>
          <w:marRight w:val="0"/>
          <w:marTop w:val="0"/>
          <w:marBottom w:val="0"/>
          <w:divBdr>
            <w:top w:val="none" w:sz="0" w:space="0" w:color="auto"/>
            <w:left w:val="none" w:sz="0" w:space="0" w:color="auto"/>
            <w:bottom w:val="none" w:sz="0" w:space="0" w:color="auto"/>
            <w:right w:val="none" w:sz="0" w:space="0" w:color="auto"/>
          </w:divBdr>
        </w:div>
        <w:div w:id="1605501840">
          <w:marLeft w:val="0"/>
          <w:marRight w:val="0"/>
          <w:marTop w:val="0"/>
          <w:marBottom w:val="0"/>
          <w:divBdr>
            <w:top w:val="none" w:sz="0" w:space="0" w:color="auto"/>
            <w:left w:val="none" w:sz="0" w:space="0" w:color="auto"/>
            <w:bottom w:val="none" w:sz="0" w:space="0" w:color="auto"/>
            <w:right w:val="none" w:sz="0" w:space="0" w:color="auto"/>
          </w:divBdr>
        </w:div>
      </w:divsChild>
    </w:div>
    <w:div w:id="513425545">
      <w:bodyDiv w:val="1"/>
      <w:marLeft w:val="0"/>
      <w:marRight w:val="0"/>
      <w:marTop w:val="0"/>
      <w:marBottom w:val="0"/>
      <w:divBdr>
        <w:top w:val="none" w:sz="0" w:space="0" w:color="auto"/>
        <w:left w:val="none" w:sz="0" w:space="0" w:color="auto"/>
        <w:bottom w:val="none" w:sz="0" w:space="0" w:color="auto"/>
        <w:right w:val="none" w:sz="0" w:space="0" w:color="auto"/>
      </w:divBdr>
    </w:div>
    <w:div w:id="520972079">
      <w:bodyDiv w:val="1"/>
      <w:marLeft w:val="150"/>
      <w:marRight w:val="0"/>
      <w:marTop w:val="45"/>
      <w:marBottom w:val="45"/>
      <w:divBdr>
        <w:top w:val="none" w:sz="0" w:space="0" w:color="auto"/>
        <w:left w:val="none" w:sz="0" w:space="0" w:color="auto"/>
        <w:bottom w:val="none" w:sz="0" w:space="0" w:color="auto"/>
        <w:right w:val="none" w:sz="0" w:space="0" w:color="auto"/>
      </w:divBdr>
    </w:div>
    <w:div w:id="875627434">
      <w:bodyDiv w:val="1"/>
      <w:marLeft w:val="0"/>
      <w:marRight w:val="0"/>
      <w:marTop w:val="0"/>
      <w:marBottom w:val="0"/>
      <w:divBdr>
        <w:top w:val="none" w:sz="0" w:space="0" w:color="auto"/>
        <w:left w:val="none" w:sz="0" w:space="0" w:color="auto"/>
        <w:bottom w:val="none" w:sz="0" w:space="0" w:color="auto"/>
        <w:right w:val="none" w:sz="0" w:space="0" w:color="auto"/>
      </w:divBdr>
    </w:div>
    <w:div w:id="1082408844">
      <w:bodyDiv w:val="1"/>
      <w:marLeft w:val="150"/>
      <w:marRight w:val="0"/>
      <w:marTop w:val="45"/>
      <w:marBottom w:val="45"/>
      <w:divBdr>
        <w:top w:val="none" w:sz="0" w:space="0" w:color="auto"/>
        <w:left w:val="none" w:sz="0" w:space="0" w:color="auto"/>
        <w:bottom w:val="none" w:sz="0" w:space="0" w:color="auto"/>
        <w:right w:val="none" w:sz="0" w:space="0" w:color="auto"/>
      </w:divBdr>
    </w:div>
    <w:div w:id="1116948969">
      <w:bodyDiv w:val="1"/>
      <w:marLeft w:val="0"/>
      <w:marRight w:val="0"/>
      <w:marTop w:val="0"/>
      <w:marBottom w:val="0"/>
      <w:divBdr>
        <w:top w:val="none" w:sz="0" w:space="0" w:color="auto"/>
        <w:left w:val="none" w:sz="0" w:space="0" w:color="auto"/>
        <w:bottom w:val="none" w:sz="0" w:space="0" w:color="auto"/>
        <w:right w:val="none" w:sz="0" w:space="0" w:color="auto"/>
      </w:divBdr>
      <w:divsChild>
        <w:div w:id="840657072">
          <w:marLeft w:val="0"/>
          <w:marRight w:val="0"/>
          <w:marTop w:val="0"/>
          <w:marBottom w:val="0"/>
          <w:divBdr>
            <w:top w:val="none" w:sz="0" w:space="0" w:color="auto"/>
            <w:left w:val="none" w:sz="0" w:space="0" w:color="auto"/>
            <w:bottom w:val="none" w:sz="0" w:space="0" w:color="auto"/>
            <w:right w:val="none" w:sz="0" w:space="0" w:color="auto"/>
          </w:divBdr>
        </w:div>
      </w:divsChild>
    </w:div>
    <w:div w:id="1611745091">
      <w:bodyDiv w:val="1"/>
      <w:marLeft w:val="0"/>
      <w:marRight w:val="0"/>
      <w:marTop w:val="0"/>
      <w:marBottom w:val="0"/>
      <w:divBdr>
        <w:top w:val="none" w:sz="0" w:space="0" w:color="auto"/>
        <w:left w:val="none" w:sz="0" w:space="0" w:color="auto"/>
        <w:bottom w:val="none" w:sz="0" w:space="0" w:color="auto"/>
        <w:right w:val="none" w:sz="0" w:space="0" w:color="auto"/>
      </w:divBdr>
    </w:div>
    <w:div w:id="18103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93%D7%A2%D7%99_%D7%94%D7%9E%D7%97%D7%A9%D7%91" TargetMode="External"/><Relationship Id="rId13" Type="http://schemas.openxmlformats.org/officeDocument/2006/relationships/oleObject" Target="embeddings/oleObject1.bin"/><Relationship Id="rId18"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he.wikipedia.org/wiki/%D7%9E%D7%A9%D7%97%D7%A7_%D7%9E%D7%97%D7%A9%D7%91" TargetMode="External"/><Relationship Id="rId12" Type="http://schemas.openxmlformats.org/officeDocument/2006/relationships/image" Target="media/image1.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ap.co.il/model.asp?model_id=382724"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he.wikipedia.org/wiki/%D7%96%D7%9B%D7%95%D7%99%D7%95%D7%AA_%D7%99%D7%95%D7%A6%D7%A8%D7%99%D7%9D" TargetMode="Externa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he.wikipedia.org/wiki/%D7%9E%D7%97%D7%A9%D7%91" TargetMode="Externa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63</Pages>
  <Words>18192</Words>
  <Characters>90961</Characters>
  <Application>Microsoft Office Word</Application>
  <DocSecurity>0</DocSecurity>
  <Lines>758</Lines>
  <Paragraphs>217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vt:lpstr>
      <vt:lpstr>S</vt:lpstr>
    </vt:vector>
  </TitlesOfParts>
  <Company/>
  <LinksUpToDate>false</LinksUpToDate>
  <CharactersWithSpaces>108936</CharactersWithSpaces>
  <SharedDoc>false</SharedDoc>
  <HLinks>
    <vt:vector size="300" baseType="variant">
      <vt:variant>
        <vt:i4>8257628</vt:i4>
      </vt:variant>
      <vt:variant>
        <vt:i4>150</vt:i4>
      </vt:variant>
      <vt:variant>
        <vt:i4>0</vt:i4>
      </vt:variant>
      <vt:variant>
        <vt:i4>5</vt:i4>
      </vt:variant>
      <vt:variant>
        <vt:lpwstr>http://www.zap.co.il/model.asp?model_id=382724</vt:lpwstr>
      </vt:variant>
      <vt:variant>
        <vt:lpwstr/>
      </vt:variant>
      <vt:variant>
        <vt:i4>3735623</vt:i4>
      </vt:variant>
      <vt:variant>
        <vt:i4>147</vt:i4>
      </vt:variant>
      <vt:variant>
        <vt:i4>0</vt:i4>
      </vt:variant>
      <vt:variant>
        <vt:i4>5</vt:i4>
      </vt:variant>
      <vt:variant>
        <vt:lpwstr>http://he.wikipedia.org/wiki/%D7%A8%D7%A9%D7%AA_%D7%9E%D7%97%D7%A9%D7%91%D7%99%D7%9D</vt:lpwstr>
      </vt:variant>
      <vt:variant>
        <vt:lpwstr/>
      </vt:variant>
      <vt:variant>
        <vt:i4>3735623</vt:i4>
      </vt:variant>
      <vt:variant>
        <vt:i4>144</vt:i4>
      </vt:variant>
      <vt:variant>
        <vt:i4>0</vt:i4>
      </vt:variant>
      <vt:variant>
        <vt:i4>5</vt:i4>
      </vt:variant>
      <vt:variant>
        <vt:lpwstr>http://he.wikipedia.org/wiki/%D7%A8%D7%A9%D7%AA_%D7%9E%D7%97%D7%A9%D7%91%D7%99%D7%9D</vt:lpwstr>
      </vt:variant>
      <vt:variant>
        <vt:lpwstr/>
      </vt:variant>
      <vt:variant>
        <vt:i4>4849745</vt:i4>
      </vt:variant>
      <vt:variant>
        <vt:i4>141</vt:i4>
      </vt:variant>
      <vt:variant>
        <vt:i4>0</vt:i4>
      </vt:variant>
      <vt:variant>
        <vt:i4>5</vt:i4>
      </vt:variant>
      <vt:variant>
        <vt:lpwstr>http://he.wikipedia.org/wiki/%D7%9E%D7%99%D7%93%D7%A2</vt:lpwstr>
      </vt:variant>
      <vt:variant>
        <vt:lpwstr/>
      </vt:variant>
      <vt:variant>
        <vt:i4>3735673</vt:i4>
      </vt:variant>
      <vt:variant>
        <vt:i4>138</vt:i4>
      </vt:variant>
      <vt:variant>
        <vt:i4>0</vt:i4>
      </vt:variant>
      <vt:variant>
        <vt:i4>5</vt:i4>
      </vt:variant>
      <vt:variant>
        <vt:lpwstr>http://he.wikipedia.org/wiki/%D7%AA%D7%95%D7%9B%D7%A0%D7%94</vt:lpwstr>
      </vt:variant>
      <vt:variant>
        <vt:lpwstr/>
      </vt:variant>
      <vt:variant>
        <vt:i4>4849749</vt:i4>
      </vt:variant>
      <vt:variant>
        <vt:i4>135</vt:i4>
      </vt:variant>
      <vt:variant>
        <vt:i4>0</vt:i4>
      </vt:variant>
      <vt:variant>
        <vt:i4>5</vt:i4>
      </vt:variant>
      <vt:variant>
        <vt:lpwstr>http://he.wikipedia.org/wiki/%D7%9E%D7%97%D7%A9%D7%91</vt:lpwstr>
      </vt:variant>
      <vt:variant>
        <vt:lpwstr/>
      </vt:variant>
      <vt:variant>
        <vt:i4>7143458</vt:i4>
      </vt:variant>
      <vt:variant>
        <vt:i4>132</vt:i4>
      </vt:variant>
      <vt:variant>
        <vt:i4>0</vt:i4>
      </vt:variant>
      <vt:variant>
        <vt:i4>5</vt:i4>
      </vt:variant>
      <vt:variant>
        <vt:lpwstr>http://he.wikipedia.org/wiki/%D7%9E%D7%9E%D7%A9%D7%A7_%D7%9E%D7%A9%D7%AA%D7%9E%D7%A9_%D7%92%D7%A8%D7%A4%D7%99</vt:lpwstr>
      </vt:variant>
      <vt:variant>
        <vt:lpwstr/>
      </vt:variant>
      <vt:variant>
        <vt:i4>3735673</vt:i4>
      </vt:variant>
      <vt:variant>
        <vt:i4>129</vt:i4>
      </vt:variant>
      <vt:variant>
        <vt:i4>0</vt:i4>
      </vt:variant>
      <vt:variant>
        <vt:i4>5</vt:i4>
      </vt:variant>
      <vt:variant>
        <vt:lpwstr>http://he.wikipedia.org/wiki/%D7%AA%D7%95%D7%9B%D7%A0%D7%94</vt:lpwstr>
      </vt:variant>
      <vt:variant>
        <vt:lpwstr/>
      </vt:variant>
      <vt:variant>
        <vt:i4>4849749</vt:i4>
      </vt:variant>
      <vt:variant>
        <vt:i4>126</vt:i4>
      </vt:variant>
      <vt:variant>
        <vt:i4>0</vt:i4>
      </vt:variant>
      <vt:variant>
        <vt:i4>5</vt:i4>
      </vt:variant>
      <vt:variant>
        <vt:lpwstr>http://he.wikipedia.org/wiki/%D7%9E%D7%97%D7%A9%D7%91</vt:lpwstr>
      </vt:variant>
      <vt:variant>
        <vt:lpwstr/>
      </vt:variant>
      <vt:variant>
        <vt:i4>3735671</vt:i4>
      </vt:variant>
      <vt:variant>
        <vt:i4>123</vt:i4>
      </vt:variant>
      <vt:variant>
        <vt:i4>0</vt:i4>
      </vt:variant>
      <vt:variant>
        <vt:i4>5</vt:i4>
      </vt:variant>
      <vt:variant>
        <vt:lpwstr>http://he.wikipedia.org/wiki/%D7%90%D7%A0%D7%98%D7%A0%D7%94</vt:lpwstr>
      </vt:variant>
      <vt:variant>
        <vt:lpwstr/>
      </vt:variant>
      <vt:variant>
        <vt:i4>4980838</vt:i4>
      </vt:variant>
      <vt:variant>
        <vt:i4>120</vt:i4>
      </vt:variant>
      <vt:variant>
        <vt:i4>0</vt:i4>
      </vt:variant>
      <vt:variant>
        <vt:i4>5</vt:i4>
      </vt:variant>
      <vt:variant>
        <vt:lpwstr>http://he.wikipedia.org/wiki/%D7%96%D7%A8%D7%9D_%D7%97%D7%99%D7%9C%D7%95%D7%A4%D7%99%D7%9F</vt:lpwstr>
      </vt:variant>
      <vt:variant>
        <vt:lpwstr/>
      </vt:variant>
      <vt:variant>
        <vt:i4>4849749</vt:i4>
      </vt:variant>
      <vt:variant>
        <vt:i4>117</vt:i4>
      </vt:variant>
      <vt:variant>
        <vt:i4>0</vt:i4>
      </vt:variant>
      <vt:variant>
        <vt:i4>5</vt:i4>
      </vt:variant>
      <vt:variant>
        <vt:lpwstr>http://he.wikipedia.org/wiki/%D7%9E%D7%97%D7%A9%D7%91</vt:lpwstr>
      </vt:variant>
      <vt:variant>
        <vt:lpwstr/>
      </vt:variant>
      <vt:variant>
        <vt:i4>93128066</vt:i4>
      </vt:variant>
      <vt:variant>
        <vt:i4>113</vt:i4>
      </vt:variant>
      <vt:variant>
        <vt:i4>0</vt:i4>
      </vt:variant>
      <vt:variant>
        <vt:i4>5</vt:i4>
      </vt:variant>
      <vt:variant>
        <vt:lpwstr/>
      </vt:variant>
      <vt:variant>
        <vt:lpwstr>תרשימי_ER</vt:lpwstr>
      </vt:variant>
      <vt:variant>
        <vt:i4>99091940</vt:i4>
      </vt:variant>
      <vt:variant>
        <vt:i4>110</vt:i4>
      </vt:variant>
      <vt:variant>
        <vt:i4>0</vt:i4>
      </vt:variant>
      <vt:variant>
        <vt:i4>5</vt:i4>
      </vt:variant>
      <vt:variant>
        <vt:lpwstr/>
      </vt:variant>
      <vt:variant>
        <vt:lpwstr>תרשימי_DFD</vt:lpwstr>
      </vt:variant>
      <vt:variant>
        <vt:i4>99288541</vt:i4>
      </vt:variant>
      <vt:variant>
        <vt:i4>106</vt:i4>
      </vt:variant>
      <vt:variant>
        <vt:i4>0</vt:i4>
      </vt:variant>
      <vt:variant>
        <vt:i4>5</vt:i4>
      </vt:variant>
      <vt:variant>
        <vt:lpwstr/>
      </vt:variant>
      <vt:variant>
        <vt:lpwstr>נספחים</vt:lpwstr>
      </vt:variant>
      <vt:variant>
        <vt:i4>93061178</vt:i4>
      </vt:variant>
      <vt:variant>
        <vt:i4>104</vt:i4>
      </vt:variant>
      <vt:variant>
        <vt:i4>0</vt:i4>
      </vt:variant>
      <vt:variant>
        <vt:i4>5</vt:i4>
      </vt:variant>
      <vt:variant>
        <vt:lpwstr/>
      </vt:variant>
      <vt:variant>
        <vt:lpwstr>מילון_מונחים</vt:lpwstr>
      </vt:variant>
      <vt:variant>
        <vt:i4>6948326</vt:i4>
      </vt:variant>
      <vt:variant>
        <vt:i4>101</vt:i4>
      </vt:variant>
      <vt:variant>
        <vt:i4>0</vt:i4>
      </vt:variant>
      <vt:variant>
        <vt:i4>5</vt:i4>
      </vt:variant>
      <vt:variant>
        <vt:lpwstr/>
      </vt:variant>
      <vt:variant>
        <vt:lpwstr>פיתוחים_עתידיים</vt:lpwstr>
      </vt:variant>
      <vt:variant>
        <vt:i4>5832794</vt:i4>
      </vt:variant>
      <vt:variant>
        <vt:i4>98</vt:i4>
      </vt:variant>
      <vt:variant>
        <vt:i4>0</vt:i4>
      </vt:variant>
      <vt:variant>
        <vt:i4>5</vt:i4>
      </vt:variant>
      <vt:variant>
        <vt:lpwstr/>
      </vt:variant>
      <vt:variant>
        <vt:lpwstr>דרישות_ספציפיות_נוספות</vt:lpwstr>
      </vt:variant>
      <vt:variant>
        <vt:i4>3997698</vt:i4>
      </vt:variant>
      <vt:variant>
        <vt:i4>95</vt:i4>
      </vt:variant>
      <vt:variant>
        <vt:i4>0</vt:i4>
      </vt:variant>
      <vt:variant>
        <vt:i4>5</vt:i4>
      </vt:variant>
      <vt:variant>
        <vt:lpwstr/>
      </vt:variant>
      <vt:variant>
        <vt:lpwstr>תחזוקתיות</vt:lpwstr>
      </vt:variant>
      <vt:variant>
        <vt:i4>95486001</vt:i4>
      </vt:variant>
      <vt:variant>
        <vt:i4>92</vt:i4>
      </vt:variant>
      <vt:variant>
        <vt:i4>0</vt:i4>
      </vt:variant>
      <vt:variant>
        <vt:i4>5</vt:i4>
      </vt:variant>
      <vt:variant>
        <vt:lpwstr/>
      </vt:variant>
      <vt:variant>
        <vt:lpwstr>אבטחה_והרשאות</vt:lpwstr>
      </vt:variant>
      <vt:variant>
        <vt:i4>3737011</vt:i4>
      </vt:variant>
      <vt:variant>
        <vt:i4>89</vt:i4>
      </vt:variant>
      <vt:variant>
        <vt:i4>0</vt:i4>
      </vt:variant>
      <vt:variant>
        <vt:i4>5</vt:i4>
      </vt:variant>
      <vt:variant>
        <vt:lpwstr/>
      </vt:variant>
      <vt:variant>
        <vt:lpwstr>זמינות_המערכת</vt:lpwstr>
      </vt:variant>
      <vt:variant>
        <vt:i4>262159</vt:i4>
      </vt:variant>
      <vt:variant>
        <vt:i4>86</vt:i4>
      </vt:variant>
      <vt:variant>
        <vt:i4>0</vt:i4>
      </vt:variant>
      <vt:variant>
        <vt:i4>5</vt:i4>
      </vt:variant>
      <vt:variant>
        <vt:lpwstr/>
      </vt:variant>
      <vt:variant>
        <vt:lpwstr>מאפיינים_לבקרת_איכות</vt:lpwstr>
      </vt:variant>
      <vt:variant>
        <vt:i4>3737016</vt:i4>
      </vt:variant>
      <vt:variant>
        <vt:i4>83</vt:i4>
      </vt:variant>
      <vt:variant>
        <vt:i4>0</vt:i4>
      </vt:variant>
      <vt:variant>
        <vt:i4>5</vt:i4>
      </vt:variant>
      <vt:variant>
        <vt:lpwstr/>
      </vt:variant>
      <vt:variant>
        <vt:lpwstr>מגבלות_חומרה</vt:lpwstr>
      </vt:variant>
      <vt:variant>
        <vt:i4>97779798</vt:i4>
      </vt:variant>
      <vt:variant>
        <vt:i4>80</vt:i4>
      </vt:variant>
      <vt:variant>
        <vt:i4>0</vt:i4>
      </vt:variant>
      <vt:variant>
        <vt:i4>5</vt:i4>
      </vt:variant>
      <vt:variant>
        <vt:lpwstr/>
      </vt:variant>
      <vt:variant>
        <vt:lpwstr>מגבלות_סטנדרטים</vt:lpwstr>
      </vt:variant>
      <vt:variant>
        <vt:i4>3212683</vt:i4>
      </vt:variant>
      <vt:variant>
        <vt:i4>77</vt:i4>
      </vt:variant>
      <vt:variant>
        <vt:i4>0</vt:i4>
      </vt:variant>
      <vt:variant>
        <vt:i4>5</vt:i4>
      </vt:variant>
      <vt:variant>
        <vt:lpwstr/>
      </vt:variant>
      <vt:variant>
        <vt:lpwstr>מגבלות_תכנון</vt:lpwstr>
      </vt:variant>
      <vt:variant>
        <vt:i4>98762837</vt:i4>
      </vt:variant>
      <vt:variant>
        <vt:i4>74</vt:i4>
      </vt:variant>
      <vt:variant>
        <vt:i4>0</vt:i4>
      </vt:variant>
      <vt:variant>
        <vt:i4>5</vt:i4>
      </vt:variant>
      <vt:variant>
        <vt:lpwstr/>
      </vt:variant>
      <vt:variant>
        <vt:lpwstr>דרישות_ביצועים</vt:lpwstr>
      </vt:variant>
      <vt:variant>
        <vt:i4>99485140</vt:i4>
      </vt:variant>
      <vt:variant>
        <vt:i4>71</vt:i4>
      </vt:variant>
      <vt:variant>
        <vt:i4>0</vt:i4>
      </vt:variant>
      <vt:variant>
        <vt:i4>5</vt:i4>
      </vt:variant>
      <vt:variant>
        <vt:lpwstr/>
      </vt:variant>
      <vt:variant>
        <vt:lpwstr>דרישות_ממשקי_תקשורת</vt:lpwstr>
      </vt:variant>
      <vt:variant>
        <vt:i4>98567635</vt:i4>
      </vt:variant>
      <vt:variant>
        <vt:i4>68</vt:i4>
      </vt:variant>
      <vt:variant>
        <vt:i4>0</vt:i4>
      </vt:variant>
      <vt:variant>
        <vt:i4>5</vt:i4>
      </vt:variant>
      <vt:variant>
        <vt:lpwstr/>
      </vt:variant>
      <vt:variant>
        <vt:lpwstr>דרישות_ממשקי_תוכנה</vt:lpwstr>
      </vt:variant>
      <vt:variant>
        <vt:i4>98043355</vt:i4>
      </vt:variant>
      <vt:variant>
        <vt:i4>65</vt:i4>
      </vt:variant>
      <vt:variant>
        <vt:i4>0</vt:i4>
      </vt:variant>
      <vt:variant>
        <vt:i4>5</vt:i4>
      </vt:variant>
      <vt:variant>
        <vt:lpwstr/>
      </vt:variant>
      <vt:variant>
        <vt:lpwstr>דרישות_ממשקי_חומרה</vt:lpwstr>
      </vt:variant>
      <vt:variant>
        <vt:i4>98960850</vt:i4>
      </vt:variant>
      <vt:variant>
        <vt:i4>62</vt:i4>
      </vt:variant>
      <vt:variant>
        <vt:i4>0</vt:i4>
      </vt:variant>
      <vt:variant>
        <vt:i4>5</vt:i4>
      </vt:variant>
      <vt:variant>
        <vt:lpwstr/>
      </vt:variant>
      <vt:variant>
        <vt:lpwstr>דרישות_ממשקי_המשתמש</vt:lpwstr>
      </vt:variant>
      <vt:variant>
        <vt:i4>99091920</vt:i4>
      </vt:variant>
      <vt:variant>
        <vt:i4>59</vt:i4>
      </vt:variant>
      <vt:variant>
        <vt:i4>0</vt:i4>
      </vt:variant>
      <vt:variant>
        <vt:i4>5</vt:i4>
      </vt:variant>
      <vt:variant>
        <vt:lpwstr/>
      </vt:variant>
      <vt:variant>
        <vt:lpwstr>דרישות_ממשקי_המערכת</vt:lpwstr>
      </vt:variant>
      <vt:variant>
        <vt:i4>98566242</vt:i4>
      </vt:variant>
      <vt:variant>
        <vt:i4>56</vt:i4>
      </vt:variant>
      <vt:variant>
        <vt:i4>0</vt:i4>
      </vt:variant>
      <vt:variant>
        <vt:i4>5</vt:i4>
      </vt:variant>
      <vt:variant>
        <vt:lpwstr/>
      </vt:variant>
      <vt:variant>
        <vt:lpwstr>דרישות_פונקצינאליות</vt:lpwstr>
      </vt:variant>
      <vt:variant>
        <vt:i4>394678</vt:i4>
      </vt:variant>
      <vt:variant>
        <vt:i4>53</vt:i4>
      </vt:variant>
      <vt:variant>
        <vt:i4>0</vt:i4>
      </vt:variant>
      <vt:variant>
        <vt:i4>5</vt:i4>
      </vt:variant>
      <vt:variant>
        <vt:lpwstr/>
      </vt:variant>
      <vt:variant>
        <vt:lpwstr>דרישות_המערכת</vt:lpwstr>
      </vt:variant>
      <vt:variant>
        <vt:i4>92274745</vt:i4>
      </vt:variant>
      <vt:variant>
        <vt:i4>50</vt:i4>
      </vt:variant>
      <vt:variant>
        <vt:i4>0</vt:i4>
      </vt:variant>
      <vt:variant>
        <vt:i4>5</vt:i4>
      </vt:variant>
      <vt:variant>
        <vt:lpwstr/>
      </vt:variant>
      <vt:variant>
        <vt:lpwstr>הנחות_ותלויות</vt:lpwstr>
      </vt:variant>
      <vt:variant>
        <vt:i4>3540352</vt:i4>
      </vt:variant>
      <vt:variant>
        <vt:i4>47</vt:i4>
      </vt:variant>
      <vt:variant>
        <vt:i4>0</vt:i4>
      </vt:variant>
      <vt:variant>
        <vt:i4>5</vt:i4>
      </vt:variant>
      <vt:variant>
        <vt:lpwstr/>
      </vt:variant>
      <vt:variant>
        <vt:lpwstr>מגבלות_כלליות</vt:lpwstr>
      </vt:variant>
      <vt:variant>
        <vt:i4>95813632</vt:i4>
      </vt:variant>
      <vt:variant>
        <vt:i4>44</vt:i4>
      </vt:variant>
      <vt:variant>
        <vt:i4>0</vt:i4>
      </vt:variant>
      <vt:variant>
        <vt:i4>5</vt:i4>
      </vt:variant>
      <vt:variant>
        <vt:lpwstr/>
      </vt:variant>
      <vt:variant>
        <vt:lpwstr>מאפייני_המשתמשים</vt:lpwstr>
      </vt:variant>
      <vt:variant>
        <vt:i4>99352670</vt:i4>
      </vt:variant>
      <vt:variant>
        <vt:i4>41</vt:i4>
      </vt:variant>
      <vt:variant>
        <vt:i4>0</vt:i4>
      </vt:variant>
      <vt:variant>
        <vt:i4>5</vt:i4>
      </vt:variant>
      <vt:variant>
        <vt:lpwstr/>
      </vt:variant>
      <vt:variant>
        <vt:lpwstr>פונקציות_המערכת</vt:lpwstr>
      </vt:variant>
      <vt:variant>
        <vt:i4>96337925</vt:i4>
      </vt:variant>
      <vt:variant>
        <vt:i4>38</vt:i4>
      </vt:variant>
      <vt:variant>
        <vt:i4>0</vt:i4>
      </vt:variant>
      <vt:variant>
        <vt:i4>5</vt:i4>
      </vt:variant>
      <vt:variant>
        <vt:lpwstr/>
      </vt:variant>
      <vt:variant>
        <vt:lpwstr>ממשקי_תקשורת</vt:lpwstr>
      </vt:variant>
      <vt:variant>
        <vt:i4>5440991</vt:i4>
      </vt:variant>
      <vt:variant>
        <vt:i4>35</vt:i4>
      </vt:variant>
      <vt:variant>
        <vt:i4>0</vt:i4>
      </vt:variant>
      <vt:variant>
        <vt:i4>5</vt:i4>
      </vt:variant>
      <vt:variant>
        <vt:lpwstr/>
      </vt:variant>
      <vt:variant>
        <vt:lpwstr>ממשקי_תוכנה</vt:lpwstr>
      </vt:variant>
      <vt:variant>
        <vt:i4>5965287</vt:i4>
      </vt:variant>
      <vt:variant>
        <vt:i4>32</vt:i4>
      </vt:variant>
      <vt:variant>
        <vt:i4>0</vt:i4>
      </vt:variant>
      <vt:variant>
        <vt:i4>5</vt:i4>
      </vt:variant>
      <vt:variant>
        <vt:lpwstr/>
      </vt:variant>
      <vt:variant>
        <vt:lpwstr>ממשקי_חומרה</vt:lpwstr>
      </vt:variant>
      <vt:variant>
        <vt:i4>5309914</vt:i4>
      </vt:variant>
      <vt:variant>
        <vt:i4>29</vt:i4>
      </vt:variant>
      <vt:variant>
        <vt:i4>0</vt:i4>
      </vt:variant>
      <vt:variant>
        <vt:i4>5</vt:i4>
      </vt:variant>
      <vt:variant>
        <vt:lpwstr/>
      </vt:variant>
      <vt:variant>
        <vt:lpwstr>ממשקי_משתמש</vt:lpwstr>
      </vt:variant>
      <vt:variant>
        <vt:i4>6227416</vt:i4>
      </vt:variant>
      <vt:variant>
        <vt:i4>26</vt:i4>
      </vt:variant>
      <vt:variant>
        <vt:i4>0</vt:i4>
      </vt:variant>
      <vt:variant>
        <vt:i4>5</vt:i4>
      </vt:variant>
      <vt:variant>
        <vt:lpwstr/>
      </vt:variant>
      <vt:variant>
        <vt:lpwstr>ממשקי_מערכת</vt:lpwstr>
      </vt:variant>
      <vt:variant>
        <vt:i4>98828374</vt:i4>
      </vt:variant>
      <vt:variant>
        <vt:i4>23</vt:i4>
      </vt:variant>
      <vt:variant>
        <vt:i4>0</vt:i4>
      </vt:variant>
      <vt:variant>
        <vt:i4>5</vt:i4>
      </vt:variant>
      <vt:variant>
        <vt:lpwstr/>
      </vt:variant>
      <vt:variant>
        <vt:lpwstr>מבט_עילי_של_המערכת</vt:lpwstr>
      </vt:variant>
      <vt:variant>
        <vt:i4>3933627</vt:i4>
      </vt:variant>
      <vt:variant>
        <vt:i4>20</vt:i4>
      </vt:variant>
      <vt:variant>
        <vt:i4>0</vt:i4>
      </vt:variant>
      <vt:variant>
        <vt:i4>5</vt:i4>
      </vt:variant>
      <vt:variant>
        <vt:lpwstr/>
      </vt:variant>
      <vt:variant>
        <vt:lpwstr>תיאור_כללי_של_המערכת</vt:lpwstr>
      </vt:variant>
      <vt:variant>
        <vt:i4>3737015</vt:i4>
      </vt:variant>
      <vt:variant>
        <vt:i4>17</vt:i4>
      </vt:variant>
      <vt:variant>
        <vt:i4>0</vt:i4>
      </vt:variant>
      <vt:variant>
        <vt:i4>5</vt:i4>
      </vt:variant>
      <vt:variant>
        <vt:lpwstr/>
      </vt:variant>
      <vt:variant>
        <vt:lpwstr>סקירה_כללית_של_המסמך</vt:lpwstr>
      </vt:variant>
      <vt:variant>
        <vt:i4>95813687</vt:i4>
      </vt:variant>
      <vt:variant>
        <vt:i4>14</vt:i4>
      </vt:variant>
      <vt:variant>
        <vt:i4>0</vt:i4>
      </vt:variant>
      <vt:variant>
        <vt:i4>5</vt:i4>
      </vt:variant>
      <vt:variant>
        <vt:lpwstr/>
      </vt:variant>
      <vt:variant>
        <vt:lpwstr>הפניות_למסמכים_נוספים_ונספחים</vt:lpwstr>
      </vt:variant>
      <vt:variant>
        <vt:i4>6029394</vt:i4>
      </vt:variant>
      <vt:variant>
        <vt:i4>11</vt:i4>
      </vt:variant>
      <vt:variant>
        <vt:i4>0</vt:i4>
      </vt:variant>
      <vt:variant>
        <vt:i4>5</vt:i4>
      </vt:variant>
      <vt:variant>
        <vt:lpwstr/>
      </vt:variant>
      <vt:variant>
        <vt:lpwstr>הגדרות_מונחים_וקיצורים</vt:lpwstr>
      </vt:variant>
      <vt:variant>
        <vt:i4>7143508</vt:i4>
      </vt:variant>
      <vt:variant>
        <vt:i4>8</vt:i4>
      </vt:variant>
      <vt:variant>
        <vt:i4>0</vt:i4>
      </vt:variant>
      <vt:variant>
        <vt:i4>5</vt:i4>
      </vt:variant>
      <vt:variant>
        <vt:lpwstr/>
      </vt:variant>
      <vt:variant>
        <vt:lpwstr>תאור_המערכת_והיקפה</vt:lpwstr>
      </vt:variant>
      <vt:variant>
        <vt:i4>5375465</vt:i4>
      </vt:variant>
      <vt:variant>
        <vt:i4>5</vt:i4>
      </vt:variant>
      <vt:variant>
        <vt:i4>0</vt:i4>
      </vt:variant>
      <vt:variant>
        <vt:i4>5</vt:i4>
      </vt:variant>
      <vt:variant>
        <vt:lpwstr/>
      </vt:variant>
      <vt:variant>
        <vt:lpwstr>מטרות_המסמך</vt:lpwstr>
      </vt:variant>
      <vt:variant>
        <vt:i4>65547</vt:i4>
      </vt:variant>
      <vt:variant>
        <vt:i4>2</vt:i4>
      </vt:variant>
      <vt:variant>
        <vt:i4>0</vt:i4>
      </vt:variant>
      <vt:variant>
        <vt:i4>5</vt:i4>
      </vt:variant>
      <vt:variant>
        <vt:lpwstr/>
      </vt:variant>
      <vt:variant>
        <vt:lpwstr>מבוא</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dario</dc:creator>
  <cp:lastModifiedBy>kiryav1</cp:lastModifiedBy>
  <cp:revision>26</cp:revision>
  <dcterms:created xsi:type="dcterms:W3CDTF">2016-01-12T08:09:00Z</dcterms:created>
  <dcterms:modified xsi:type="dcterms:W3CDTF">2016-12-15T12:20:00Z</dcterms:modified>
</cp:coreProperties>
</file>