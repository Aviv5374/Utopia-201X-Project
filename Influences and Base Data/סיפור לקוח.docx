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w:t>
      </w:r>
      <w:r w:rsidR="00D17425">
        <w:rPr>
          <w:b/>
          <w:bCs/>
          <w:color w:val="FF0000"/>
          <w:sz w:val="40"/>
          <w:szCs w:val="40"/>
        </w:rPr>
        <w:t>X</w:t>
      </w:r>
      <w:r w:rsidRPr="001F6997">
        <w:rPr>
          <w:b/>
          <w:bCs/>
          <w:color w:val="FF0000"/>
          <w:sz w:val="40"/>
          <w:szCs w:val="40"/>
        </w:rPr>
        <w:t xml:space="preserve">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u w:val="single"/>
          <w:rtl/>
          <w:cs/>
          <w:lang w:val="he-IL"/>
        </w:rPr>
        <w:id w:val="1114795310"/>
        <w:docPartObj>
          <w:docPartGallery w:val="Table of Contents"/>
          <w:docPartUnique/>
        </w:docPartObj>
      </w:sdtPr>
      <w:sdtEndPr>
        <w:rPr>
          <w:szCs w:val="40"/>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59670C" w:rsidRDefault="007E7E57">
          <w:pPr>
            <w:pStyle w:val="TOC1"/>
            <w:tabs>
              <w:tab w:val="right" w:leader="dot" w:pos="8296"/>
            </w:tabs>
            <w:rPr>
              <w:rFonts w:eastAsiaTheme="minorEastAsia"/>
              <w:noProof/>
              <w:rtl/>
            </w:rPr>
          </w:pPr>
          <w:r>
            <w:rPr>
              <w:rtl/>
              <w:cs/>
            </w:rPr>
            <w:fldChar w:fldCharType="begin"/>
          </w:r>
          <w:r>
            <w:instrText xml:space="preserve"> TOC \o "1-3" \h \z \u </w:instrText>
          </w:r>
          <w:r>
            <w:rPr>
              <w:rtl/>
              <w:cs/>
            </w:rPr>
            <w:fldChar w:fldCharType="separate"/>
          </w:r>
          <w:hyperlink w:anchor="_Toc475090101" w:history="1">
            <w:r w:rsidR="0059670C" w:rsidRPr="00456998">
              <w:rPr>
                <w:rStyle w:val="Hyperlink"/>
                <w:rFonts w:hint="eastAsia"/>
                <w:noProof/>
                <w:rtl/>
              </w:rPr>
              <w:t>תיאור</w:t>
            </w:r>
            <w:r w:rsidR="0059670C" w:rsidRPr="00456998">
              <w:rPr>
                <w:rStyle w:val="Hyperlink"/>
                <w:noProof/>
                <w:rtl/>
              </w:rPr>
              <w:t xml:space="preserve"> </w:t>
            </w:r>
            <w:r w:rsidR="0059670C" w:rsidRPr="00456998">
              <w:rPr>
                <w:rStyle w:val="Hyperlink"/>
                <w:rFonts w:hint="eastAsia"/>
                <w:noProof/>
                <w:rtl/>
              </w:rPr>
              <w:t>המשחק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Toc475090101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5</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02" w:history="1">
            <w:r w:rsidR="0059670C" w:rsidRPr="00456998">
              <w:rPr>
                <w:rStyle w:val="Hyperlink"/>
                <w:rFonts w:hint="eastAsia"/>
                <w:noProof/>
                <w:rtl/>
              </w:rPr>
              <w:t>ציוד</w:t>
            </w:r>
            <w:r w:rsidR="0059670C" w:rsidRPr="00456998">
              <w:rPr>
                <w:rStyle w:val="Hyperlink"/>
                <w:noProof/>
                <w:rtl/>
              </w:rPr>
              <w:t xml:space="preserve"> </w:t>
            </w:r>
            <w:r w:rsidR="0059670C" w:rsidRPr="00456998">
              <w:rPr>
                <w:rStyle w:val="Hyperlink"/>
                <w:rFonts w:hint="eastAsia"/>
                <w:noProof/>
                <w:rtl/>
              </w:rPr>
              <w:t>חומרה</w:t>
            </w:r>
            <w:r w:rsidR="0059670C" w:rsidRPr="00456998">
              <w:rPr>
                <w:rStyle w:val="Hyperlink"/>
                <w:noProof/>
                <w:rtl/>
              </w:rPr>
              <w:t xml:space="preserve"> </w:t>
            </w:r>
            <w:r w:rsidR="0059670C" w:rsidRPr="00456998">
              <w:rPr>
                <w:rStyle w:val="Hyperlink"/>
                <w:rFonts w:hint="eastAsia"/>
                <w:noProof/>
                <w:rtl/>
              </w:rPr>
              <w:t>ותוכנה</w:t>
            </w:r>
            <w:r w:rsidR="0059670C" w:rsidRPr="00456998">
              <w:rPr>
                <w:rStyle w:val="Hyperlink"/>
                <w:noProof/>
                <w:rtl/>
              </w:rPr>
              <w:t xml:space="preserve"> (</w:t>
            </w:r>
            <w:r w:rsidR="0059670C" w:rsidRPr="00456998">
              <w:rPr>
                <w:rStyle w:val="Hyperlink"/>
                <w:rFonts w:hint="eastAsia"/>
                <w:noProof/>
                <w:rtl/>
              </w:rPr>
              <w:t>שפה</w:t>
            </w:r>
            <w:r w:rsidR="0059670C" w:rsidRPr="00456998">
              <w:rPr>
                <w:rStyle w:val="Hyperlink"/>
                <w:noProof/>
                <w:rtl/>
              </w:rPr>
              <w:t xml:space="preserve">, </w:t>
            </w:r>
            <w:r w:rsidR="0059670C" w:rsidRPr="00456998">
              <w:rPr>
                <w:rStyle w:val="Hyperlink"/>
                <w:rFonts w:hint="eastAsia"/>
                <w:noProof/>
                <w:rtl/>
              </w:rPr>
              <w:t>חבילות</w:t>
            </w:r>
            <w:r w:rsidR="0059670C" w:rsidRPr="00456998">
              <w:rPr>
                <w:rStyle w:val="Hyperlink"/>
                <w:noProof/>
                <w:rtl/>
              </w:rPr>
              <w:t xml:space="preserve"> </w:t>
            </w:r>
            <w:r w:rsidR="0059670C" w:rsidRPr="00456998">
              <w:rPr>
                <w:rStyle w:val="Hyperlink"/>
                <w:rFonts w:hint="eastAsia"/>
                <w:noProof/>
                <w:rtl/>
              </w:rPr>
              <w:t>תוכנה</w:t>
            </w:r>
            <w:r w:rsidR="0059670C" w:rsidRPr="00456998">
              <w:rPr>
                <w:rStyle w:val="Hyperlink"/>
                <w:noProof/>
                <w:rtl/>
              </w:rPr>
              <w:t xml:space="preserve"> </w:t>
            </w:r>
            <w:r w:rsidR="0059670C" w:rsidRPr="00456998">
              <w:rPr>
                <w:rStyle w:val="Hyperlink"/>
                <w:rFonts w:hint="eastAsia"/>
                <w:noProof/>
                <w:rtl/>
              </w:rPr>
              <w:t>וכו</w:t>
            </w:r>
            <w:r w:rsidR="0059670C" w:rsidRPr="00456998">
              <w:rPr>
                <w:rStyle w:val="Hyperlink"/>
                <w:noProof/>
                <w:rtl/>
              </w:rPr>
              <w:t xml:space="preserve">') </w:t>
            </w:r>
            <w:r w:rsidR="0059670C" w:rsidRPr="00456998">
              <w:rPr>
                <w:rStyle w:val="Hyperlink"/>
                <w:rFonts w:hint="eastAsia"/>
                <w:noProof/>
                <w:rtl/>
              </w:rPr>
              <w:t>הנדרשים</w:t>
            </w:r>
            <w:r w:rsidR="0059670C" w:rsidRPr="00456998">
              <w:rPr>
                <w:rStyle w:val="Hyperlink"/>
                <w:noProof/>
                <w:rtl/>
              </w:rPr>
              <w:t xml:space="preserve"> </w:t>
            </w:r>
            <w:r w:rsidR="0059670C" w:rsidRPr="00456998">
              <w:rPr>
                <w:rStyle w:val="Hyperlink"/>
                <w:rFonts w:hint="eastAsia"/>
                <w:noProof/>
                <w:rtl/>
              </w:rPr>
              <w:t>לביצוע</w:t>
            </w:r>
            <w:r w:rsidR="0059670C" w:rsidRPr="00456998">
              <w:rPr>
                <w:rStyle w:val="Hyperlink"/>
                <w:noProof/>
                <w:rtl/>
              </w:rPr>
              <w:t xml:space="preserve"> </w:t>
            </w:r>
            <w:r w:rsidR="0059670C" w:rsidRPr="00456998">
              <w:rPr>
                <w:rStyle w:val="Hyperlink"/>
                <w:rFonts w:hint="eastAsia"/>
                <w:noProof/>
                <w:rtl/>
              </w:rPr>
              <w:t>הפרויקט</w:t>
            </w:r>
            <w:r w:rsidR="0059670C" w:rsidRPr="00456998">
              <w:rPr>
                <w:rStyle w:val="Hyperlink"/>
                <w:noProof/>
                <w:rtl/>
              </w:rPr>
              <w:t>:</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Toc475090102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6</w:t>
            </w:r>
            <w:r w:rsidR="0059670C">
              <w:rPr>
                <w:rStyle w:val="Hyperlink"/>
                <w:noProof/>
                <w:rtl/>
              </w:rPr>
              <w:fldChar w:fldCharType="end"/>
            </w:r>
          </w:hyperlink>
        </w:p>
        <w:p w:rsidR="0059670C" w:rsidRDefault="001D4E12">
          <w:pPr>
            <w:pStyle w:val="TOC1"/>
            <w:tabs>
              <w:tab w:val="right" w:leader="dot" w:pos="8296"/>
            </w:tabs>
            <w:rPr>
              <w:rFonts w:eastAsiaTheme="minorEastAsia"/>
              <w:noProof/>
              <w:rtl/>
            </w:rPr>
          </w:pPr>
          <w:hyperlink w:anchor="_Toc475090103" w:history="1">
            <w:r w:rsidR="0059670C" w:rsidRPr="00456998">
              <w:rPr>
                <w:rStyle w:val="Hyperlink"/>
                <w:rFonts w:hint="eastAsia"/>
                <w:noProof/>
                <w:rtl/>
              </w:rPr>
              <w:t>חוקי</w:t>
            </w:r>
            <w:r w:rsidR="0059670C" w:rsidRPr="00456998">
              <w:rPr>
                <w:rStyle w:val="Hyperlink"/>
                <w:noProof/>
                <w:rtl/>
              </w:rPr>
              <w:t xml:space="preserve"> </w:t>
            </w:r>
            <w:r w:rsidR="0059670C" w:rsidRPr="00456998">
              <w:rPr>
                <w:rStyle w:val="Hyperlink"/>
                <w:rFonts w:hint="eastAsia"/>
                <w:noProof/>
                <w:rtl/>
              </w:rPr>
              <w:t>המשחק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Toc475090103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8</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04" w:history="1">
            <w:r w:rsidR="0059670C" w:rsidRPr="00456998">
              <w:rPr>
                <w:rStyle w:val="Hyperlink"/>
                <w:rFonts w:hint="eastAsia"/>
                <w:noProof/>
                <w:rtl/>
              </w:rPr>
              <w:t>בניינים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Toc475090104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9</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05" w:history="1">
            <w:r w:rsidR="0059670C" w:rsidRPr="00456998">
              <w:rPr>
                <w:rStyle w:val="Hyperlink"/>
                <w:rFonts w:hint="eastAsia"/>
                <w:noProof/>
                <w:rtl/>
              </w:rPr>
              <w:t>ניהול</w:t>
            </w:r>
            <w:r w:rsidR="0059670C" w:rsidRPr="00456998">
              <w:rPr>
                <w:rStyle w:val="Hyperlink"/>
                <w:noProof/>
                <w:rtl/>
              </w:rPr>
              <w:t xml:space="preserve"> </w:t>
            </w:r>
            <w:r w:rsidR="0059670C" w:rsidRPr="00456998">
              <w:rPr>
                <w:rStyle w:val="Hyperlink"/>
                <w:rFonts w:hint="eastAsia"/>
                <w:noProof/>
                <w:rtl/>
              </w:rPr>
              <w:t>סירות</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Toc475090105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12</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06" w:history="1">
            <w:r w:rsidR="0059670C" w:rsidRPr="00456998">
              <w:rPr>
                <w:rStyle w:val="Hyperlink"/>
                <w:rFonts w:hint="eastAsia"/>
                <w:noProof/>
                <w:rtl/>
              </w:rPr>
              <w:t>משאבים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Toc475090106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13</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07" w:history="1">
            <w:r w:rsidR="0059670C" w:rsidRPr="00456998">
              <w:rPr>
                <w:rStyle w:val="Hyperlink"/>
                <w:rFonts w:hint="eastAsia"/>
                <w:noProof/>
                <w:rtl/>
              </w:rPr>
              <w:t>נתינים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Toc475090107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13</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08" w:history="1">
            <w:r w:rsidR="0059670C" w:rsidRPr="00456998">
              <w:rPr>
                <w:rStyle w:val="Hyperlink"/>
                <w:rFonts w:hint="eastAsia"/>
                <w:noProof/>
                <w:rtl/>
              </w:rPr>
              <w:t>זהב</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Toc475090108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15</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09" w:history="1">
            <w:r w:rsidR="0059670C" w:rsidRPr="00456998">
              <w:rPr>
                <w:rStyle w:val="Hyperlink"/>
                <w:rFonts w:hint="eastAsia"/>
                <w:noProof/>
                <w:rtl/>
              </w:rPr>
              <w:t>מורדים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Toc475090109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16</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10" w:history="1">
            <w:r w:rsidR="0059670C" w:rsidRPr="00456998">
              <w:rPr>
                <w:rStyle w:val="Hyperlink"/>
                <w:rFonts w:hint="eastAsia"/>
                <w:noProof/>
                <w:rtl/>
              </w:rPr>
              <w:t>זמן</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Toc475090110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17</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11" w:history="1">
            <w:r w:rsidR="0059670C" w:rsidRPr="00456998">
              <w:rPr>
                <w:rStyle w:val="Hyperlink"/>
                <w:rFonts w:hint="eastAsia"/>
                <w:noProof/>
                <w:rtl/>
              </w:rPr>
              <w:t>מעבר</w:t>
            </w:r>
            <w:r w:rsidR="0059670C" w:rsidRPr="00456998">
              <w:rPr>
                <w:rStyle w:val="Hyperlink"/>
                <w:noProof/>
                <w:rtl/>
              </w:rPr>
              <w:t xml:space="preserve"> </w:t>
            </w:r>
            <w:r w:rsidR="0059670C" w:rsidRPr="00456998">
              <w:rPr>
                <w:rStyle w:val="Hyperlink"/>
                <w:rFonts w:hint="eastAsia"/>
                <w:noProof/>
                <w:rtl/>
              </w:rPr>
              <w:t>בין</w:t>
            </w:r>
            <w:r w:rsidR="0059670C" w:rsidRPr="00456998">
              <w:rPr>
                <w:rStyle w:val="Hyperlink"/>
                <w:noProof/>
                <w:rtl/>
              </w:rPr>
              <w:t xml:space="preserve"> </w:t>
            </w:r>
            <w:r w:rsidR="0059670C" w:rsidRPr="00456998">
              <w:rPr>
                <w:rStyle w:val="Hyperlink"/>
                <w:rFonts w:hint="eastAsia"/>
                <w:noProof/>
                <w:rtl/>
              </w:rPr>
              <w:t>תורים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Toc475090111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17</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12" w:history="1">
            <w:r w:rsidR="0059670C" w:rsidRPr="00456998">
              <w:rPr>
                <w:rStyle w:val="Hyperlink"/>
                <w:rFonts w:hint="eastAsia"/>
                <w:noProof/>
                <w:rtl/>
              </w:rPr>
              <w:t>הסביבה</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Toc475090112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18</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13" w:history="1">
            <w:r w:rsidR="0059670C" w:rsidRPr="00456998">
              <w:rPr>
                <w:rStyle w:val="Hyperlink"/>
                <w:rFonts w:hint="eastAsia"/>
                <w:noProof/>
                <w:rtl/>
              </w:rPr>
              <w:t>מזג</w:t>
            </w:r>
            <w:r w:rsidR="0059670C" w:rsidRPr="00456998">
              <w:rPr>
                <w:rStyle w:val="Hyperlink"/>
                <w:noProof/>
                <w:rtl/>
              </w:rPr>
              <w:t xml:space="preserve"> </w:t>
            </w:r>
            <w:r w:rsidR="0059670C" w:rsidRPr="00456998">
              <w:rPr>
                <w:rStyle w:val="Hyperlink"/>
                <w:rFonts w:hint="eastAsia"/>
                <w:noProof/>
                <w:rtl/>
              </w:rPr>
              <w:t>אוויר</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Toc475090113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19</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14" w:history="1">
            <w:r w:rsidR="0059670C" w:rsidRPr="00456998">
              <w:rPr>
                <w:rStyle w:val="Hyperlink"/>
                <w:rFonts w:hint="eastAsia"/>
                <w:noProof/>
                <w:rtl/>
              </w:rPr>
              <w:t>בים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Toc475090114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20</w:t>
            </w:r>
            <w:r w:rsidR="0059670C">
              <w:rPr>
                <w:rStyle w:val="Hyperlink"/>
                <w:noProof/>
                <w:rtl/>
              </w:rPr>
              <w:fldChar w:fldCharType="end"/>
            </w:r>
          </w:hyperlink>
        </w:p>
        <w:p w:rsidR="0059670C" w:rsidRDefault="001D4E12">
          <w:pPr>
            <w:pStyle w:val="TOC1"/>
            <w:tabs>
              <w:tab w:val="right" w:leader="dot" w:pos="8296"/>
            </w:tabs>
            <w:rPr>
              <w:rFonts w:eastAsiaTheme="minorEastAsia"/>
              <w:noProof/>
              <w:rtl/>
            </w:rPr>
          </w:pPr>
          <w:hyperlink w:anchor="_Toc475090115" w:history="1">
            <w:r w:rsidR="0059670C" w:rsidRPr="00456998">
              <w:rPr>
                <w:rStyle w:val="Hyperlink"/>
                <w:rFonts w:hint="eastAsia"/>
                <w:noProof/>
                <w:rtl/>
              </w:rPr>
              <w:t>מצבי</w:t>
            </w:r>
            <w:r w:rsidR="0059670C" w:rsidRPr="00456998">
              <w:rPr>
                <w:rStyle w:val="Hyperlink"/>
                <w:noProof/>
                <w:rtl/>
              </w:rPr>
              <w:t xml:space="preserve"> </w:t>
            </w:r>
            <w:r w:rsidR="0059670C" w:rsidRPr="00456998">
              <w:rPr>
                <w:rStyle w:val="Hyperlink"/>
                <w:rFonts w:hint="eastAsia"/>
                <w:noProof/>
                <w:rtl/>
              </w:rPr>
              <w:t>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Toc475090115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21</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16" w:history="1">
            <w:r w:rsidR="0059670C" w:rsidRPr="00456998">
              <w:rPr>
                <w:rStyle w:val="Hyperlink"/>
                <w:rFonts w:hint="eastAsia"/>
                <w:noProof/>
                <w:rtl/>
              </w:rPr>
              <w:t>משחק</w:t>
            </w:r>
            <w:r w:rsidR="0059670C" w:rsidRPr="00456998">
              <w:rPr>
                <w:rStyle w:val="Hyperlink"/>
                <w:noProof/>
                <w:rtl/>
              </w:rPr>
              <w:t xml:space="preserve"> </w:t>
            </w:r>
            <w:r w:rsidR="0059670C" w:rsidRPr="00456998">
              <w:rPr>
                <w:rStyle w:val="Hyperlink"/>
                <w:rFonts w:hint="eastAsia"/>
                <w:noProof/>
                <w:rtl/>
              </w:rPr>
              <w:t>רגיל</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Toc475090116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21</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17" w:history="1">
            <w:r w:rsidR="0059670C" w:rsidRPr="00456998">
              <w:rPr>
                <w:rStyle w:val="Hyperlink"/>
                <w:rFonts w:hint="eastAsia"/>
                <w:noProof/>
                <w:rtl/>
              </w:rPr>
              <w:t>משחק</w:t>
            </w:r>
            <w:r w:rsidR="0059670C" w:rsidRPr="00456998">
              <w:rPr>
                <w:rStyle w:val="Hyperlink"/>
                <w:noProof/>
                <w:rtl/>
              </w:rPr>
              <w:t xml:space="preserve"> </w:t>
            </w:r>
            <w:r w:rsidR="0059670C" w:rsidRPr="00456998">
              <w:rPr>
                <w:rStyle w:val="Hyperlink"/>
                <w:rFonts w:hint="eastAsia"/>
                <w:noProof/>
                <w:rtl/>
              </w:rPr>
              <w:t>למידה</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Toc475090117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21</w:t>
            </w:r>
            <w:r w:rsidR="0059670C">
              <w:rPr>
                <w:rStyle w:val="Hyperlink"/>
                <w:noProof/>
                <w:rtl/>
              </w:rPr>
              <w:fldChar w:fldCharType="end"/>
            </w:r>
          </w:hyperlink>
        </w:p>
        <w:p w:rsidR="0059670C" w:rsidRDefault="001D4E12">
          <w:pPr>
            <w:pStyle w:val="TOC1"/>
            <w:tabs>
              <w:tab w:val="right" w:leader="dot" w:pos="8296"/>
            </w:tabs>
            <w:rPr>
              <w:rFonts w:eastAsiaTheme="minorEastAsia"/>
              <w:noProof/>
              <w:rtl/>
            </w:rPr>
          </w:pPr>
          <w:hyperlink w:anchor="_Toc475090118" w:history="1">
            <w:r w:rsidR="0059670C" w:rsidRPr="00456998">
              <w:rPr>
                <w:rStyle w:val="Hyperlink"/>
                <w:rFonts w:hint="eastAsia"/>
                <w:noProof/>
                <w:rtl/>
              </w:rPr>
              <w:t>תפריטי</w:t>
            </w:r>
            <w:r w:rsidR="0059670C" w:rsidRPr="00456998">
              <w:rPr>
                <w:rStyle w:val="Hyperlink"/>
                <w:noProof/>
                <w:rtl/>
              </w:rPr>
              <w:t xml:space="preserve"> </w:t>
            </w:r>
            <w:r w:rsidR="0059670C" w:rsidRPr="00456998">
              <w:rPr>
                <w:rStyle w:val="Hyperlink"/>
                <w:rFonts w:hint="eastAsia"/>
                <w:noProof/>
                <w:rtl/>
              </w:rPr>
              <w:t>המשחק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Toc475090118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23</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19" w:history="1">
            <w:r w:rsidR="0059670C" w:rsidRPr="00456998">
              <w:rPr>
                <w:rStyle w:val="Hyperlink"/>
                <w:rFonts w:hint="eastAsia"/>
                <w:noProof/>
                <w:rtl/>
              </w:rPr>
              <w:t>מסך</w:t>
            </w:r>
            <w:r w:rsidR="0059670C" w:rsidRPr="00456998">
              <w:rPr>
                <w:rStyle w:val="Hyperlink"/>
                <w:noProof/>
                <w:rtl/>
              </w:rPr>
              <w:t xml:space="preserve"> </w:t>
            </w:r>
            <w:r w:rsidR="0059670C" w:rsidRPr="00456998">
              <w:rPr>
                <w:rStyle w:val="Hyperlink"/>
                <w:rFonts w:hint="eastAsia"/>
                <w:noProof/>
                <w:rtl/>
              </w:rPr>
              <w:t>ראשי</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Toc475090119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23</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20" w:history="1">
            <w:r w:rsidR="0059670C" w:rsidRPr="00456998">
              <w:rPr>
                <w:rStyle w:val="Hyperlink"/>
                <w:rFonts w:hint="eastAsia"/>
                <w:noProof/>
                <w:rtl/>
              </w:rPr>
              <w:t>במסך</w:t>
            </w:r>
            <w:r w:rsidR="0059670C" w:rsidRPr="00456998">
              <w:rPr>
                <w:rStyle w:val="Hyperlink"/>
                <w:noProof/>
                <w:rtl/>
              </w:rPr>
              <w:t xml:space="preserve"> "</w:t>
            </w:r>
            <w:r w:rsidR="0059670C" w:rsidRPr="00456998">
              <w:rPr>
                <w:rStyle w:val="Hyperlink"/>
                <w:rFonts w:hint="eastAsia"/>
                <w:noProof/>
                <w:rtl/>
              </w:rPr>
              <w:t>משחק</w:t>
            </w:r>
            <w:r w:rsidR="0059670C" w:rsidRPr="00456998">
              <w:rPr>
                <w:rStyle w:val="Hyperlink"/>
                <w:noProof/>
                <w:rtl/>
              </w:rPr>
              <w:t xml:space="preserve"> </w:t>
            </w:r>
            <w:r w:rsidR="0059670C" w:rsidRPr="00456998">
              <w:rPr>
                <w:rStyle w:val="Hyperlink"/>
                <w:rFonts w:hint="eastAsia"/>
                <w:noProof/>
                <w:rtl/>
              </w:rPr>
              <w:t>חדש</w:t>
            </w:r>
            <w:r w:rsidR="0059670C" w:rsidRPr="00456998">
              <w:rPr>
                <w:rStyle w:val="Hyperlink"/>
                <w:noProof/>
                <w:rtl/>
              </w:rPr>
              <w:t>"</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Toc475090120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23</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21" w:history="1">
            <w:r w:rsidR="0059670C" w:rsidRPr="00456998">
              <w:rPr>
                <w:rStyle w:val="Hyperlink"/>
                <w:rFonts w:hint="eastAsia"/>
                <w:noProof/>
                <w:rtl/>
              </w:rPr>
              <w:t>הכנת</w:t>
            </w:r>
            <w:r w:rsidR="0059670C" w:rsidRPr="00456998">
              <w:rPr>
                <w:rStyle w:val="Hyperlink"/>
                <w:noProof/>
                <w:rtl/>
              </w:rPr>
              <w:t xml:space="preserve"> </w:t>
            </w:r>
            <w:r w:rsidR="0059670C" w:rsidRPr="00456998">
              <w:rPr>
                <w:rStyle w:val="Hyperlink"/>
                <w:rFonts w:hint="eastAsia"/>
                <w:noProof/>
                <w:rtl/>
              </w:rPr>
              <w:t>משחק</w:t>
            </w:r>
            <w:r w:rsidR="0059670C" w:rsidRPr="00456998">
              <w:rPr>
                <w:rStyle w:val="Hyperlink"/>
                <w:noProof/>
                <w:rtl/>
              </w:rPr>
              <w:t xml:space="preserve"> </w:t>
            </w:r>
            <w:r w:rsidR="0059670C" w:rsidRPr="00456998">
              <w:rPr>
                <w:rStyle w:val="Hyperlink"/>
                <w:rFonts w:hint="eastAsia"/>
                <w:noProof/>
                <w:rtl/>
              </w:rPr>
              <w:t>רגיל</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Toc475090121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23</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22" w:history="1">
            <w:r w:rsidR="0059670C" w:rsidRPr="00456998">
              <w:rPr>
                <w:rStyle w:val="Hyperlink"/>
                <w:rFonts w:hint="eastAsia"/>
                <w:noProof/>
                <w:rtl/>
              </w:rPr>
              <w:t>הכנת</w:t>
            </w:r>
            <w:r w:rsidR="0059670C" w:rsidRPr="00456998">
              <w:rPr>
                <w:rStyle w:val="Hyperlink"/>
                <w:noProof/>
                <w:rtl/>
              </w:rPr>
              <w:t xml:space="preserve"> </w:t>
            </w:r>
            <w:r w:rsidR="0059670C" w:rsidRPr="00456998">
              <w:rPr>
                <w:rStyle w:val="Hyperlink"/>
                <w:rFonts w:hint="eastAsia"/>
                <w:noProof/>
                <w:rtl/>
              </w:rPr>
              <w:t>משחק</w:t>
            </w:r>
            <w:r w:rsidR="0059670C" w:rsidRPr="00456998">
              <w:rPr>
                <w:rStyle w:val="Hyperlink"/>
                <w:noProof/>
                <w:rtl/>
              </w:rPr>
              <w:t xml:space="preserve"> </w:t>
            </w:r>
            <w:r w:rsidR="0059670C" w:rsidRPr="00456998">
              <w:rPr>
                <w:rStyle w:val="Hyperlink"/>
                <w:rFonts w:hint="eastAsia"/>
                <w:noProof/>
                <w:rtl/>
              </w:rPr>
              <w:t>למידה</w:t>
            </w:r>
            <w:r w:rsidR="0059670C" w:rsidRPr="00456998">
              <w:rPr>
                <w:rStyle w:val="Hyperlink"/>
                <w:noProof/>
                <w:rtl/>
              </w:rPr>
              <w:t xml:space="preserve"> (</w:t>
            </w:r>
            <w:r w:rsidR="0059670C" w:rsidRPr="00456998">
              <w:rPr>
                <w:rStyle w:val="Hyperlink"/>
                <w:noProof/>
              </w:rPr>
              <w:t>tutorial</w:t>
            </w:r>
            <w:r w:rsidR="0059670C" w:rsidRPr="00456998">
              <w:rPr>
                <w:rStyle w:val="Hyperlink"/>
                <w:noProof/>
                <w:rtl/>
              </w:rPr>
              <w:t>)</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Toc475090122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23</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23" w:history="1">
            <w:r w:rsidR="0059670C" w:rsidRPr="00456998">
              <w:rPr>
                <w:rStyle w:val="Hyperlink"/>
                <w:rFonts w:hint="eastAsia"/>
                <w:noProof/>
                <w:rtl/>
              </w:rPr>
              <w:t>מסך</w:t>
            </w:r>
            <w:r w:rsidR="0059670C" w:rsidRPr="00456998">
              <w:rPr>
                <w:rStyle w:val="Hyperlink"/>
                <w:noProof/>
                <w:rtl/>
              </w:rPr>
              <w:t>/</w:t>
            </w:r>
            <w:r w:rsidR="0059670C" w:rsidRPr="00456998">
              <w:rPr>
                <w:rStyle w:val="Hyperlink"/>
                <w:rFonts w:hint="eastAsia"/>
                <w:noProof/>
                <w:rtl/>
              </w:rPr>
              <w:t>לוח</w:t>
            </w:r>
            <w:r w:rsidR="0059670C" w:rsidRPr="00456998">
              <w:rPr>
                <w:rStyle w:val="Hyperlink"/>
                <w:noProof/>
                <w:rtl/>
              </w:rPr>
              <w:t xml:space="preserve"> </w:t>
            </w:r>
            <w:r w:rsidR="0059670C" w:rsidRPr="00456998">
              <w:rPr>
                <w:rStyle w:val="Hyperlink"/>
                <w:rFonts w:hint="eastAsia"/>
                <w:noProof/>
                <w:rtl/>
              </w:rPr>
              <w:t>המשחק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Toc475090123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23</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24" w:history="1">
            <w:r w:rsidR="0059670C" w:rsidRPr="00456998">
              <w:rPr>
                <w:rStyle w:val="Hyperlink"/>
                <w:rFonts w:hint="eastAsia"/>
                <w:noProof/>
                <w:rtl/>
              </w:rPr>
              <w:t>בר</w:t>
            </w:r>
            <w:r w:rsidR="0059670C" w:rsidRPr="00456998">
              <w:rPr>
                <w:rStyle w:val="Hyperlink"/>
                <w:noProof/>
                <w:rtl/>
              </w:rPr>
              <w:t xml:space="preserve"> </w:t>
            </w:r>
            <w:r w:rsidR="0059670C" w:rsidRPr="00456998">
              <w:rPr>
                <w:rStyle w:val="Hyperlink"/>
                <w:rFonts w:hint="eastAsia"/>
                <w:noProof/>
                <w:rtl/>
              </w:rPr>
              <w:t>הנתונים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Toc475090124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23</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25" w:history="1">
            <w:r w:rsidR="0059670C" w:rsidRPr="00456998">
              <w:rPr>
                <w:rStyle w:val="Hyperlink"/>
                <w:rFonts w:hint="eastAsia"/>
                <w:noProof/>
                <w:rtl/>
              </w:rPr>
              <w:t>בר</w:t>
            </w:r>
            <w:r w:rsidR="0059670C" w:rsidRPr="00456998">
              <w:rPr>
                <w:rStyle w:val="Hyperlink"/>
                <w:noProof/>
                <w:rtl/>
              </w:rPr>
              <w:t xml:space="preserve"> </w:t>
            </w:r>
            <w:r w:rsidR="0059670C" w:rsidRPr="00456998">
              <w:rPr>
                <w:rStyle w:val="Hyperlink"/>
                <w:rFonts w:hint="eastAsia"/>
                <w:noProof/>
                <w:rtl/>
              </w:rPr>
              <w:t>הבקרה</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Toc475090125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24</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26" w:history="1">
            <w:r w:rsidR="0059670C" w:rsidRPr="00456998">
              <w:rPr>
                <w:rStyle w:val="Hyperlink"/>
                <w:rFonts w:hint="eastAsia"/>
                <w:noProof/>
                <w:rtl/>
              </w:rPr>
              <w:t>מסכים</w:t>
            </w:r>
            <w:r w:rsidR="0059670C" w:rsidRPr="00456998">
              <w:rPr>
                <w:rStyle w:val="Hyperlink"/>
                <w:noProof/>
                <w:rtl/>
              </w:rPr>
              <w:t xml:space="preserve"> </w:t>
            </w:r>
            <w:r w:rsidR="0059670C" w:rsidRPr="00456998">
              <w:rPr>
                <w:rStyle w:val="Hyperlink"/>
                <w:rFonts w:hint="eastAsia"/>
                <w:noProof/>
                <w:rtl/>
              </w:rPr>
              <w:t>משניים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Toc475090126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24</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27" w:history="1">
            <w:r w:rsidR="0059670C" w:rsidRPr="00456998">
              <w:rPr>
                <w:rStyle w:val="Hyperlink"/>
                <w:rFonts w:hint="eastAsia"/>
                <w:noProof/>
                <w:rtl/>
              </w:rPr>
              <w:t>תפריט</w:t>
            </w:r>
            <w:r w:rsidR="0059670C" w:rsidRPr="00456998">
              <w:rPr>
                <w:rStyle w:val="Hyperlink"/>
                <w:noProof/>
                <w:rtl/>
              </w:rPr>
              <w:t xml:space="preserve"> </w:t>
            </w:r>
            <w:r w:rsidR="0059670C" w:rsidRPr="00456998">
              <w:rPr>
                <w:rStyle w:val="Hyperlink"/>
                <w:rFonts w:hint="eastAsia"/>
                <w:noProof/>
                <w:rtl/>
              </w:rPr>
              <w:t>בניינים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Toc475090127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24</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28" w:history="1">
            <w:r w:rsidR="0059670C" w:rsidRPr="00456998">
              <w:rPr>
                <w:rStyle w:val="Hyperlink"/>
                <w:rFonts w:hint="eastAsia"/>
                <w:noProof/>
                <w:rtl/>
              </w:rPr>
              <w:t>תפריט</w:t>
            </w:r>
            <w:r w:rsidR="0059670C" w:rsidRPr="00456998">
              <w:rPr>
                <w:rStyle w:val="Hyperlink"/>
                <w:noProof/>
                <w:rtl/>
              </w:rPr>
              <w:t xml:space="preserve"> </w:t>
            </w:r>
            <w:r w:rsidR="0059670C" w:rsidRPr="00456998">
              <w:rPr>
                <w:rStyle w:val="Hyperlink"/>
                <w:rFonts w:hint="eastAsia"/>
                <w:noProof/>
                <w:rtl/>
              </w:rPr>
              <w:t>ניהול</w:t>
            </w:r>
            <w:r w:rsidR="0059670C" w:rsidRPr="00456998">
              <w:rPr>
                <w:rStyle w:val="Hyperlink"/>
                <w:noProof/>
                <w:rtl/>
              </w:rPr>
              <w:t xml:space="preserve"> </w:t>
            </w:r>
            <w:r w:rsidR="0059670C" w:rsidRPr="00456998">
              <w:rPr>
                <w:rStyle w:val="Hyperlink"/>
                <w:rFonts w:hint="eastAsia"/>
                <w:noProof/>
                <w:rtl/>
              </w:rPr>
              <w:t>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Toc475090128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24</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29" w:history="1">
            <w:r w:rsidR="0059670C" w:rsidRPr="00456998">
              <w:rPr>
                <w:rStyle w:val="Hyperlink"/>
                <w:rFonts w:hint="eastAsia"/>
                <w:noProof/>
                <w:rtl/>
              </w:rPr>
              <w:t>יצאה</w:t>
            </w:r>
            <w:r w:rsidR="0059670C" w:rsidRPr="00456998">
              <w:rPr>
                <w:rStyle w:val="Hyperlink"/>
                <w:noProof/>
                <w:rtl/>
              </w:rPr>
              <w:t xml:space="preserve"> </w:t>
            </w:r>
            <w:r w:rsidR="0059670C" w:rsidRPr="00456998">
              <w:rPr>
                <w:rStyle w:val="Hyperlink"/>
                <w:rFonts w:hint="eastAsia"/>
                <w:noProof/>
                <w:rtl/>
              </w:rPr>
              <w:t>מהפריט</w:t>
            </w:r>
            <w:r w:rsidR="0059670C" w:rsidRPr="00456998">
              <w:rPr>
                <w:rStyle w:val="Hyperlink"/>
                <w:noProof/>
                <w:rtl/>
              </w:rPr>
              <w:t xml:space="preserve"> </w:t>
            </w:r>
            <w:r w:rsidR="0059670C" w:rsidRPr="00456998">
              <w:rPr>
                <w:rStyle w:val="Hyperlink"/>
                <w:rFonts w:hint="eastAsia"/>
                <w:noProof/>
                <w:rtl/>
              </w:rPr>
              <w:t>וחזרה</w:t>
            </w:r>
            <w:r w:rsidR="0059670C" w:rsidRPr="00456998">
              <w:rPr>
                <w:rStyle w:val="Hyperlink"/>
                <w:noProof/>
                <w:rtl/>
              </w:rPr>
              <w:t xml:space="preserve"> </w:t>
            </w:r>
            <w:r w:rsidR="0059670C" w:rsidRPr="00456998">
              <w:rPr>
                <w:rStyle w:val="Hyperlink"/>
                <w:rFonts w:hint="eastAsia"/>
                <w:noProof/>
                <w:rtl/>
              </w:rPr>
              <w:t>למשחק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Toc475090129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24</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30" w:history="1">
            <w:r w:rsidR="0059670C" w:rsidRPr="00456998">
              <w:rPr>
                <w:rStyle w:val="Hyperlink"/>
                <w:rFonts w:hint="eastAsia"/>
                <w:noProof/>
                <w:rtl/>
              </w:rPr>
              <w:t>כפתור</w:t>
            </w:r>
            <w:r w:rsidR="0059670C" w:rsidRPr="00456998">
              <w:rPr>
                <w:rStyle w:val="Hyperlink"/>
                <w:noProof/>
                <w:rtl/>
              </w:rPr>
              <w:t xml:space="preserve"> </w:t>
            </w:r>
            <w:r w:rsidR="0059670C" w:rsidRPr="00456998">
              <w:rPr>
                <w:rStyle w:val="Hyperlink"/>
                <w:rFonts w:hint="eastAsia"/>
                <w:noProof/>
                <w:rtl/>
              </w:rPr>
              <w:t>יציאה</w:t>
            </w:r>
            <w:r w:rsidR="0059670C" w:rsidRPr="00456998">
              <w:rPr>
                <w:rStyle w:val="Hyperlink"/>
                <w:noProof/>
                <w:rtl/>
              </w:rPr>
              <w:t xml:space="preserve"> </w:t>
            </w:r>
            <w:r w:rsidR="0059670C" w:rsidRPr="00456998">
              <w:rPr>
                <w:rStyle w:val="Hyperlink"/>
                <w:rFonts w:hint="eastAsia"/>
                <w:noProof/>
                <w:rtl/>
              </w:rPr>
              <w:t>לתפריט</w:t>
            </w:r>
            <w:r w:rsidR="0059670C" w:rsidRPr="00456998">
              <w:rPr>
                <w:rStyle w:val="Hyperlink"/>
                <w:noProof/>
                <w:rtl/>
              </w:rPr>
              <w:t xml:space="preserve"> </w:t>
            </w:r>
            <w:r w:rsidR="0059670C" w:rsidRPr="00456998">
              <w:rPr>
                <w:rStyle w:val="Hyperlink"/>
                <w:rFonts w:hint="eastAsia"/>
                <w:noProof/>
                <w:rtl/>
              </w:rPr>
              <w:t>הראשי</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Toc475090130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24</w:t>
            </w:r>
            <w:r w:rsidR="0059670C">
              <w:rPr>
                <w:rStyle w:val="Hyperlink"/>
                <w:noProof/>
                <w:rtl/>
              </w:rPr>
              <w:fldChar w:fldCharType="end"/>
            </w:r>
          </w:hyperlink>
        </w:p>
        <w:p w:rsidR="0059670C" w:rsidRDefault="001D4E12">
          <w:pPr>
            <w:pStyle w:val="TOC3"/>
            <w:tabs>
              <w:tab w:val="right" w:leader="dot" w:pos="8296"/>
            </w:tabs>
            <w:rPr>
              <w:rFonts w:eastAsiaTheme="minorEastAsia"/>
              <w:noProof/>
              <w:rtl/>
            </w:rPr>
          </w:pPr>
          <w:hyperlink w:anchor="_Toc475090131" w:history="1">
            <w:r w:rsidR="0059670C" w:rsidRPr="00456998">
              <w:rPr>
                <w:rStyle w:val="Hyperlink"/>
                <w:rFonts w:hint="eastAsia"/>
                <w:noProof/>
                <w:rtl/>
              </w:rPr>
              <w:t>כפתור</w:t>
            </w:r>
            <w:r w:rsidR="0059670C" w:rsidRPr="00456998">
              <w:rPr>
                <w:rStyle w:val="Hyperlink"/>
                <w:noProof/>
                <w:rtl/>
              </w:rPr>
              <w:t xml:space="preserve"> </w:t>
            </w:r>
            <w:r w:rsidR="0059670C" w:rsidRPr="00456998">
              <w:rPr>
                <w:rStyle w:val="Hyperlink"/>
                <w:rFonts w:hint="eastAsia"/>
                <w:noProof/>
                <w:rtl/>
              </w:rPr>
              <w:t>יציאה</w:t>
            </w:r>
            <w:r w:rsidR="0059670C" w:rsidRPr="00456998">
              <w:rPr>
                <w:rStyle w:val="Hyperlink"/>
                <w:noProof/>
                <w:rtl/>
              </w:rPr>
              <w:t xml:space="preserve"> </w:t>
            </w:r>
            <w:r w:rsidR="0059670C" w:rsidRPr="00456998">
              <w:rPr>
                <w:rStyle w:val="Hyperlink"/>
                <w:rFonts w:hint="eastAsia"/>
                <w:noProof/>
                <w:rtl/>
              </w:rPr>
              <w:t>מהמשחק</w:t>
            </w:r>
            <w:r w:rsidR="0059670C" w:rsidRPr="00456998">
              <w:rPr>
                <w:rStyle w:val="Hyperlink"/>
                <w:noProof/>
                <w:rtl/>
              </w:rPr>
              <w:t xml:space="preserve"> </w:t>
            </w:r>
            <w:r w:rsidR="0059670C" w:rsidRPr="00456998">
              <w:rPr>
                <w:rStyle w:val="Hyperlink"/>
                <w:rFonts w:hint="eastAsia"/>
                <w:noProof/>
                <w:rtl/>
              </w:rPr>
              <w:t>לשולחן</w:t>
            </w:r>
            <w:r w:rsidR="0059670C" w:rsidRPr="00456998">
              <w:rPr>
                <w:rStyle w:val="Hyperlink"/>
                <w:noProof/>
                <w:rtl/>
              </w:rPr>
              <w:t xml:space="preserve"> </w:t>
            </w:r>
            <w:r w:rsidR="0059670C" w:rsidRPr="00456998">
              <w:rPr>
                <w:rStyle w:val="Hyperlink"/>
                <w:rFonts w:hint="eastAsia"/>
                <w:noProof/>
                <w:rtl/>
              </w:rPr>
              <w:t>העבודה</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Toc475090131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25</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32" w:history="1">
            <w:r w:rsidR="0059670C" w:rsidRPr="00456998">
              <w:rPr>
                <w:rStyle w:val="Hyperlink"/>
                <w:rFonts w:hint="eastAsia"/>
                <w:noProof/>
                <w:rtl/>
              </w:rPr>
              <w:t>מסך</w:t>
            </w:r>
            <w:r w:rsidR="0059670C" w:rsidRPr="00456998">
              <w:rPr>
                <w:rStyle w:val="Hyperlink"/>
                <w:noProof/>
                <w:rtl/>
              </w:rPr>
              <w:t xml:space="preserve"> </w:t>
            </w:r>
            <w:r w:rsidR="0059670C" w:rsidRPr="00456998">
              <w:rPr>
                <w:rStyle w:val="Hyperlink"/>
                <w:rFonts w:hint="eastAsia"/>
                <w:noProof/>
                <w:rtl/>
              </w:rPr>
              <w:t>שמירת</w:t>
            </w:r>
            <w:r w:rsidR="0059670C" w:rsidRPr="00456998">
              <w:rPr>
                <w:rStyle w:val="Hyperlink"/>
                <w:noProof/>
                <w:rtl/>
              </w:rPr>
              <w:t xml:space="preserve"> </w:t>
            </w:r>
            <w:r w:rsidR="0059670C" w:rsidRPr="00456998">
              <w:rPr>
                <w:rStyle w:val="Hyperlink"/>
                <w:rFonts w:hint="eastAsia"/>
                <w:noProof/>
                <w:rtl/>
              </w:rPr>
              <w:t>משחק</w:t>
            </w:r>
            <w:r w:rsidR="0059670C" w:rsidRPr="00456998">
              <w:rPr>
                <w:rStyle w:val="Hyperlink"/>
                <w:noProof/>
                <w:rtl/>
              </w:rPr>
              <w:t>(</w:t>
            </w:r>
            <w:r w:rsidR="0059670C" w:rsidRPr="00456998">
              <w:rPr>
                <w:rStyle w:val="Hyperlink"/>
                <w:rFonts w:hint="eastAsia"/>
                <w:noProof/>
                <w:rtl/>
              </w:rPr>
              <w:t>מתפריט</w:t>
            </w:r>
            <w:r w:rsidR="0059670C" w:rsidRPr="00456998">
              <w:rPr>
                <w:rStyle w:val="Hyperlink"/>
                <w:noProof/>
                <w:rtl/>
              </w:rPr>
              <w:t xml:space="preserve"> </w:t>
            </w:r>
            <w:r w:rsidR="0059670C" w:rsidRPr="00456998">
              <w:rPr>
                <w:rStyle w:val="Hyperlink"/>
                <w:rFonts w:hint="eastAsia"/>
                <w:noProof/>
                <w:rtl/>
              </w:rPr>
              <w:t>ניהול</w:t>
            </w:r>
            <w:r w:rsidR="0059670C" w:rsidRPr="00456998">
              <w:rPr>
                <w:rStyle w:val="Hyperlink"/>
                <w:noProof/>
                <w:rtl/>
              </w:rPr>
              <w:t xml:space="preserve"> </w:t>
            </w:r>
            <w:r w:rsidR="0059670C" w:rsidRPr="00456998">
              <w:rPr>
                <w:rStyle w:val="Hyperlink"/>
                <w:rFonts w:hint="eastAsia"/>
                <w:noProof/>
                <w:rtl/>
              </w:rPr>
              <w:t>משחק</w:t>
            </w:r>
            <w:r w:rsidR="0059670C" w:rsidRPr="00456998">
              <w:rPr>
                <w:rStyle w:val="Hyperlink"/>
                <w:noProof/>
                <w:rtl/>
              </w:rPr>
              <w:t>)</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Toc475090132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25</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33" w:history="1">
            <w:r w:rsidR="0059670C" w:rsidRPr="00456998">
              <w:rPr>
                <w:rStyle w:val="Hyperlink"/>
                <w:rFonts w:hint="eastAsia"/>
                <w:noProof/>
                <w:rtl/>
              </w:rPr>
              <w:t>מסך</w:t>
            </w:r>
            <w:r w:rsidR="0059670C" w:rsidRPr="00456998">
              <w:rPr>
                <w:rStyle w:val="Hyperlink"/>
                <w:noProof/>
                <w:rtl/>
              </w:rPr>
              <w:t xml:space="preserve"> </w:t>
            </w:r>
            <w:r w:rsidR="0059670C" w:rsidRPr="00456998">
              <w:rPr>
                <w:rStyle w:val="Hyperlink"/>
                <w:rFonts w:hint="eastAsia"/>
                <w:noProof/>
                <w:rtl/>
              </w:rPr>
              <w:t>טעינת</w:t>
            </w:r>
            <w:r w:rsidR="0059670C" w:rsidRPr="00456998">
              <w:rPr>
                <w:rStyle w:val="Hyperlink"/>
                <w:noProof/>
                <w:rtl/>
              </w:rPr>
              <w:t xml:space="preserve"> </w:t>
            </w:r>
            <w:r w:rsidR="0059670C" w:rsidRPr="00456998">
              <w:rPr>
                <w:rStyle w:val="Hyperlink"/>
                <w:rFonts w:hint="eastAsia"/>
                <w:noProof/>
                <w:rtl/>
              </w:rPr>
              <w:t>משחק</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Toc475090133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25</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34" w:history="1">
            <w:r w:rsidR="0059670C" w:rsidRPr="00456998">
              <w:rPr>
                <w:rStyle w:val="Hyperlink"/>
                <w:rFonts w:hint="eastAsia"/>
                <w:noProof/>
                <w:rtl/>
              </w:rPr>
              <w:t>מסך</w:t>
            </w:r>
            <w:r w:rsidR="0059670C" w:rsidRPr="00456998">
              <w:rPr>
                <w:rStyle w:val="Hyperlink"/>
                <w:noProof/>
                <w:rtl/>
              </w:rPr>
              <w:t xml:space="preserve"> </w:t>
            </w:r>
            <w:r w:rsidR="0059670C" w:rsidRPr="00456998">
              <w:rPr>
                <w:rStyle w:val="Hyperlink"/>
                <w:rFonts w:hint="eastAsia"/>
                <w:noProof/>
                <w:rtl/>
              </w:rPr>
              <w:t>טבלת</w:t>
            </w:r>
            <w:r w:rsidR="0059670C" w:rsidRPr="00456998">
              <w:rPr>
                <w:rStyle w:val="Hyperlink"/>
                <w:noProof/>
                <w:rtl/>
              </w:rPr>
              <w:t xml:space="preserve"> </w:t>
            </w:r>
            <w:r w:rsidR="0059670C" w:rsidRPr="00456998">
              <w:rPr>
                <w:rStyle w:val="Hyperlink"/>
                <w:rFonts w:hint="eastAsia"/>
                <w:noProof/>
                <w:rtl/>
              </w:rPr>
              <w:t>שיאים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Toc475090134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25</w:t>
            </w:r>
            <w:r w:rsidR="0059670C">
              <w:rPr>
                <w:rStyle w:val="Hyperlink"/>
                <w:noProof/>
                <w:rtl/>
              </w:rPr>
              <w:fldChar w:fldCharType="end"/>
            </w:r>
          </w:hyperlink>
        </w:p>
        <w:p w:rsidR="0059670C" w:rsidRDefault="001D4E12">
          <w:pPr>
            <w:pStyle w:val="TOC2"/>
            <w:tabs>
              <w:tab w:val="right" w:leader="dot" w:pos="8296"/>
            </w:tabs>
            <w:rPr>
              <w:rFonts w:eastAsiaTheme="minorEastAsia"/>
              <w:noProof/>
              <w:rtl/>
            </w:rPr>
          </w:pPr>
          <w:hyperlink w:anchor="_Toc475090135" w:history="1">
            <w:r w:rsidR="0059670C" w:rsidRPr="00456998">
              <w:rPr>
                <w:rStyle w:val="Hyperlink"/>
                <w:rFonts w:hint="eastAsia"/>
                <w:noProof/>
                <w:rtl/>
              </w:rPr>
              <w:t>מסך</w:t>
            </w:r>
            <w:r w:rsidR="0059670C" w:rsidRPr="00456998">
              <w:rPr>
                <w:rStyle w:val="Hyperlink"/>
                <w:noProof/>
                <w:rtl/>
              </w:rPr>
              <w:t xml:space="preserve"> </w:t>
            </w:r>
            <w:r w:rsidR="0059670C" w:rsidRPr="00456998">
              <w:rPr>
                <w:rStyle w:val="Hyperlink"/>
                <w:rFonts w:hint="eastAsia"/>
                <w:noProof/>
                <w:rtl/>
              </w:rPr>
              <w:t>הגדרות</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Toc475090135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25</w:t>
            </w:r>
            <w:r w:rsidR="0059670C">
              <w:rPr>
                <w:rStyle w:val="Hyperlink"/>
                <w:noProof/>
                <w:rtl/>
              </w:rPr>
              <w:fldChar w:fldCharType="end"/>
            </w:r>
          </w:hyperlink>
        </w:p>
        <w:p w:rsidR="0059670C" w:rsidRDefault="001D4E12">
          <w:pPr>
            <w:pStyle w:val="TOC1"/>
            <w:tabs>
              <w:tab w:val="right" w:leader="dot" w:pos="8296"/>
            </w:tabs>
            <w:rPr>
              <w:rFonts w:eastAsiaTheme="minorEastAsia"/>
              <w:noProof/>
              <w:rtl/>
            </w:rPr>
          </w:pPr>
          <w:hyperlink w:anchor="_Toc475090136" w:history="1">
            <w:r w:rsidR="0059670C" w:rsidRPr="00456998">
              <w:rPr>
                <w:rStyle w:val="Hyperlink"/>
                <w:rFonts w:hint="eastAsia"/>
                <w:noProof/>
                <w:rtl/>
              </w:rPr>
              <w:t>מפרט</w:t>
            </w:r>
            <w:r w:rsidR="0059670C" w:rsidRPr="00456998">
              <w:rPr>
                <w:rStyle w:val="Hyperlink"/>
                <w:noProof/>
                <w:rtl/>
              </w:rPr>
              <w:t xml:space="preserve"> </w:t>
            </w:r>
            <w:r w:rsidR="0059670C" w:rsidRPr="00456998">
              <w:rPr>
                <w:rStyle w:val="Hyperlink"/>
                <w:rFonts w:hint="eastAsia"/>
                <w:noProof/>
                <w:rtl/>
              </w:rPr>
              <w:t>מקשים</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Toc475090136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26</w:t>
            </w:r>
            <w:r w:rsidR="0059670C">
              <w:rPr>
                <w:rStyle w:val="Hyperlink"/>
                <w:noProof/>
                <w:rtl/>
              </w:rPr>
              <w:fldChar w:fldCharType="end"/>
            </w:r>
          </w:hyperlink>
        </w:p>
        <w:p w:rsidR="0059670C" w:rsidRDefault="001D4E12">
          <w:pPr>
            <w:pStyle w:val="TOC1"/>
            <w:tabs>
              <w:tab w:val="right" w:leader="dot" w:pos="8296"/>
            </w:tabs>
            <w:rPr>
              <w:rFonts w:eastAsiaTheme="minorEastAsia"/>
              <w:noProof/>
              <w:rtl/>
            </w:rPr>
          </w:pPr>
          <w:hyperlink w:anchor="_Toc475090137" w:history="1">
            <w:r w:rsidR="0059670C" w:rsidRPr="00456998">
              <w:rPr>
                <w:rStyle w:val="Hyperlink"/>
                <w:rFonts w:hint="eastAsia"/>
                <w:noProof/>
                <w:rtl/>
              </w:rPr>
              <w:t>הערות</w:t>
            </w:r>
            <w:r w:rsidR="0059670C" w:rsidRPr="00456998">
              <w:rPr>
                <w:rStyle w:val="Hyperlink"/>
                <w:noProof/>
                <w:rtl/>
              </w:rPr>
              <w:t xml:space="preserve"> </w:t>
            </w:r>
            <w:r w:rsidR="0059670C" w:rsidRPr="00456998">
              <w:rPr>
                <w:rStyle w:val="Hyperlink"/>
                <w:rFonts w:hint="eastAsia"/>
                <w:noProof/>
                <w:rtl/>
              </w:rPr>
              <w:t>לבניית</w:t>
            </w:r>
            <w:r w:rsidR="0059670C" w:rsidRPr="00456998">
              <w:rPr>
                <w:rStyle w:val="Hyperlink"/>
                <w:noProof/>
                <w:rtl/>
              </w:rPr>
              <w:t xml:space="preserve"> </w:t>
            </w:r>
            <w:r w:rsidR="0059670C" w:rsidRPr="00456998">
              <w:rPr>
                <w:rStyle w:val="Hyperlink"/>
                <w:rFonts w:hint="eastAsia"/>
                <w:noProof/>
                <w:rtl/>
              </w:rPr>
              <w:t>הדמו</w:t>
            </w:r>
            <w:r w:rsidR="0059670C">
              <w:rPr>
                <w:noProof/>
                <w:webHidden/>
                <w:rtl/>
              </w:rPr>
              <w:tab/>
            </w:r>
            <w:r w:rsidR="0059670C">
              <w:rPr>
                <w:rStyle w:val="Hyperlink"/>
                <w:noProof/>
                <w:rtl/>
              </w:rPr>
              <w:fldChar w:fldCharType="begin"/>
            </w:r>
            <w:r w:rsidR="0059670C">
              <w:rPr>
                <w:noProof/>
                <w:webHidden/>
                <w:rtl/>
              </w:rPr>
              <w:instrText xml:space="preserve"> </w:instrText>
            </w:r>
            <w:r w:rsidR="0059670C">
              <w:rPr>
                <w:noProof/>
                <w:webHidden/>
              </w:rPr>
              <w:instrText>PAGEREF</w:instrText>
            </w:r>
            <w:r w:rsidR="0059670C">
              <w:rPr>
                <w:noProof/>
                <w:webHidden/>
                <w:rtl/>
              </w:rPr>
              <w:instrText xml:space="preserve"> _</w:instrText>
            </w:r>
            <w:r w:rsidR="0059670C">
              <w:rPr>
                <w:noProof/>
                <w:webHidden/>
              </w:rPr>
              <w:instrText>Toc475090137 \h</w:instrText>
            </w:r>
            <w:r w:rsidR="0059670C">
              <w:rPr>
                <w:noProof/>
                <w:webHidden/>
                <w:rtl/>
              </w:rPr>
              <w:instrText xml:space="preserve"> </w:instrText>
            </w:r>
            <w:r w:rsidR="0059670C">
              <w:rPr>
                <w:rStyle w:val="Hyperlink"/>
                <w:noProof/>
                <w:rtl/>
              </w:rPr>
            </w:r>
            <w:r w:rsidR="0059670C">
              <w:rPr>
                <w:rStyle w:val="Hyperlink"/>
                <w:noProof/>
                <w:rtl/>
              </w:rPr>
              <w:fldChar w:fldCharType="separate"/>
            </w:r>
            <w:r w:rsidR="0059670C">
              <w:rPr>
                <w:noProof/>
                <w:webHidden/>
                <w:rtl/>
              </w:rPr>
              <w:t>28</w:t>
            </w:r>
            <w:r w:rsidR="0059670C">
              <w:rPr>
                <w:rStyle w:val="Hyperlink"/>
                <w:noProof/>
                <w:rtl/>
              </w:rPr>
              <w:fldChar w:fldCharType="end"/>
            </w:r>
          </w:hyperlink>
        </w:p>
        <w:p w:rsidR="00634926" w:rsidRPr="00377769" w:rsidRDefault="007E7E57" w:rsidP="00377769">
          <w:pPr>
            <w:pStyle w:val="a9"/>
            <w:rPr>
              <w:rtl w:val="0"/>
              <w:cs w:val="0"/>
            </w:rPr>
          </w:pPr>
          <w:r>
            <w:rPr>
              <w:lang w:val="he-IL"/>
            </w:rPr>
            <w:fldChar w:fldCharType="end"/>
          </w:r>
        </w:p>
      </w:sdtContent>
    </w:sdt>
    <w:p w:rsidR="00840296" w:rsidRPr="0064769F" w:rsidRDefault="007E7E57" w:rsidP="0064769F">
      <w:pPr>
        <w:pStyle w:val="1"/>
        <w:rPr>
          <w:rtl/>
        </w:rPr>
      </w:pPr>
      <w:r>
        <w:rPr>
          <w:rtl/>
        </w:rPr>
        <w:br w:type="column"/>
      </w:r>
      <w:r w:rsidR="00377769">
        <w:rPr>
          <w:rtl/>
        </w:rPr>
        <w:lastRenderedPageBreak/>
        <w:br w:type="column"/>
      </w:r>
      <w:bookmarkStart w:id="0" w:name="_Toc475090101"/>
      <w:r w:rsidR="0064769F">
        <w:rPr>
          <w:rFonts w:hint="cs"/>
          <w:rtl/>
        </w:rPr>
        <w:lastRenderedPageBreak/>
        <w:t>תיאור המשחק</w:t>
      </w:r>
      <w:bookmarkEnd w:id="0"/>
    </w:p>
    <w:p w:rsidR="00840296" w:rsidRDefault="00840296" w:rsidP="00840296">
      <w:pPr>
        <w:rPr>
          <w:rtl/>
        </w:rPr>
      </w:pPr>
    </w:p>
    <w:p w:rsidR="00840296" w:rsidRPr="005D022E" w:rsidRDefault="00840296" w:rsidP="00840296">
      <w:pPr>
        <w:rPr>
          <w:rtl/>
        </w:rPr>
      </w:pPr>
      <w:r w:rsidRPr="005D022E">
        <w:rPr>
          <w:rFonts w:hint="cs"/>
          <w:rtl/>
        </w:rPr>
        <w:t>המחשק אוטופיה</w:t>
      </w:r>
      <w:r w:rsidR="007D7435">
        <w:rPr>
          <w:rFonts w:hint="cs"/>
          <w:rtl/>
        </w:rPr>
        <w:t>,</w:t>
      </w:r>
      <w:r w:rsidRPr="005D022E">
        <w:rPr>
          <w:rFonts w:hint="cs"/>
          <w:rtl/>
        </w:rPr>
        <w:t xml:space="preserve"> הוא משחק האסטרטגיה בזמן אמת הראשון למחשב שנוצר ב1981 על ידי דון דגלו.</w:t>
      </w:r>
      <w:r w:rsidR="0064769F" w:rsidRPr="005D022E">
        <w:rPr>
          <w:rFonts w:hint="cs"/>
          <w:rtl/>
        </w:rPr>
        <w:t xml:space="preserve"> ממנו </w:t>
      </w:r>
      <w:r w:rsidR="00512CAF" w:rsidRPr="005D022E">
        <w:rPr>
          <w:rFonts w:hint="cs"/>
          <w:rtl/>
        </w:rPr>
        <w:t xml:space="preserve">צמח הז'אנר משחקי האסטרטגיה למחשב ורואים השפעות שלו על המשחקים החדש של היום. </w:t>
      </w:r>
      <w:r w:rsidR="0064769F" w:rsidRPr="005D022E">
        <w:rPr>
          <w:rFonts w:hint="cs"/>
          <w:rtl/>
        </w:rPr>
        <w:t xml:space="preserve"> </w:t>
      </w:r>
    </w:p>
    <w:p w:rsidR="00840296" w:rsidRPr="005D022E" w:rsidRDefault="00840296" w:rsidP="005D022E">
      <w:pPr>
        <w:rPr>
          <w:rtl/>
        </w:rPr>
      </w:pPr>
      <w:r w:rsidRPr="005D022E">
        <w:rPr>
          <w:rFonts w:hint="cs"/>
          <w:rtl/>
        </w:rPr>
        <w:t>בגרסה הזאת של המשחק</w:t>
      </w:r>
      <w:r w:rsidR="009920A4">
        <w:rPr>
          <w:rFonts w:hint="cs"/>
          <w:rtl/>
        </w:rPr>
        <w:t xml:space="preserve"> הוא</w:t>
      </w:r>
      <w:r w:rsidRPr="005D022E">
        <w:rPr>
          <w:rFonts w:hint="cs"/>
          <w:rtl/>
        </w:rPr>
        <w:t xml:space="preserve"> יתואם ל</w:t>
      </w:r>
      <w:r w:rsidR="00DB7AB5" w:rsidRPr="005D022E">
        <w:rPr>
          <w:rFonts w:hint="cs"/>
          <w:rtl/>
        </w:rPr>
        <w:t>חומרה</w:t>
      </w:r>
      <w:r w:rsidRPr="005D022E">
        <w:rPr>
          <w:rFonts w:hint="cs"/>
          <w:rtl/>
        </w:rPr>
        <w:t xml:space="preserve"> </w:t>
      </w:r>
      <w:r w:rsidR="00DB7AB5" w:rsidRPr="005D022E">
        <w:rPr>
          <w:rFonts w:hint="cs"/>
          <w:rtl/>
        </w:rPr>
        <w:t>ו</w:t>
      </w:r>
      <w:r w:rsidRPr="005D022E">
        <w:rPr>
          <w:rFonts w:hint="cs"/>
          <w:rtl/>
        </w:rPr>
        <w:t>לתוכנה (מערכ</w:t>
      </w:r>
      <w:r w:rsidR="009920A4">
        <w:rPr>
          <w:rFonts w:hint="cs"/>
          <w:rtl/>
        </w:rPr>
        <w:t>ות הפעלה, מנוע משחק) של היום, ו</w:t>
      </w:r>
      <w:r w:rsidRPr="005D022E">
        <w:rPr>
          <w:rFonts w:hint="cs"/>
          <w:rtl/>
        </w:rPr>
        <w:t>יישר קוו עם הסטנדרטי</w:t>
      </w:r>
      <w:r w:rsidRPr="005D022E">
        <w:rPr>
          <w:rFonts w:hint="eastAsia"/>
          <w:rtl/>
        </w:rPr>
        <w:t>ם</w:t>
      </w:r>
      <w:r w:rsidR="009920A4">
        <w:rPr>
          <w:rFonts w:hint="cs"/>
          <w:rtl/>
        </w:rPr>
        <w:t xml:space="preserve"> של היום </w:t>
      </w:r>
      <w:r w:rsidRPr="005D022E">
        <w:rPr>
          <w:rFonts w:hint="cs"/>
          <w:rtl/>
        </w:rPr>
        <w:t>דרך אינטראקצ</w:t>
      </w:r>
      <w:r w:rsidRPr="005D022E">
        <w:rPr>
          <w:rFonts w:hint="eastAsia"/>
          <w:rtl/>
        </w:rPr>
        <w:t>יה</w:t>
      </w:r>
      <w:r w:rsidRPr="005D022E">
        <w:rPr>
          <w:rFonts w:hint="cs"/>
          <w:rtl/>
        </w:rPr>
        <w:t xml:space="preserve"> של השחקן</w:t>
      </w:r>
      <w:r w:rsidR="00701E99">
        <w:rPr>
          <w:rFonts w:hint="cs"/>
          <w:rtl/>
        </w:rPr>
        <w:t>/</w:t>
      </w:r>
      <w:proofErr w:type="spellStart"/>
      <w:r w:rsidR="00356507">
        <w:rPr>
          <w:rFonts w:hint="cs"/>
          <w:rtl/>
        </w:rPr>
        <w:t>נ</w:t>
      </w:r>
      <w:r w:rsidR="00701E99">
        <w:rPr>
          <w:rFonts w:hint="cs"/>
          <w:rtl/>
        </w:rPr>
        <w:t>ית</w:t>
      </w:r>
      <w:proofErr w:type="spellEnd"/>
      <w:r w:rsidRPr="005D022E">
        <w:rPr>
          <w:rFonts w:hint="cs"/>
          <w:rtl/>
        </w:rPr>
        <w:t xml:space="preserve"> עם המשחק</w:t>
      </w:r>
      <w:r w:rsidR="009920A4">
        <w:rPr>
          <w:rFonts w:hint="cs"/>
          <w:rtl/>
        </w:rPr>
        <w:t>,</w:t>
      </w:r>
      <w:r w:rsidRPr="005D022E">
        <w:rPr>
          <w:rFonts w:hint="cs"/>
          <w:rtl/>
        </w:rPr>
        <w:t xml:space="preserve"> </w:t>
      </w:r>
      <w:r w:rsidR="005D022E" w:rsidRPr="005D022E">
        <w:rPr>
          <w:rFonts w:hint="cs"/>
          <w:rtl/>
        </w:rPr>
        <w:t xml:space="preserve">דרך </w:t>
      </w:r>
      <w:r w:rsidRPr="005D022E">
        <w:rPr>
          <w:rFonts w:hint="cs"/>
          <w:rtl/>
        </w:rPr>
        <w:t>ממשק משתמש משופר ונוח יותר,</w:t>
      </w:r>
      <w:r w:rsidR="00F27A57" w:rsidRPr="005D022E">
        <w:rPr>
          <w:rFonts w:hint="cs"/>
          <w:rtl/>
        </w:rPr>
        <w:t xml:space="preserve"> </w:t>
      </w:r>
      <w:proofErr w:type="spellStart"/>
      <w:r w:rsidR="00F27A57" w:rsidRPr="005D022E">
        <w:rPr>
          <w:rFonts w:hint="cs"/>
          <w:rtl/>
        </w:rPr>
        <w:t>הוטקי</w:t>
      </w:r>
      <w:proofErr w:type="spellEnd"/>
      <w:r w:rsidR="00F27A57" w:rsidRPr="005D022E">
        <w:rPr>
          <w:rFonts w:hint="cs"/>
          <w:rtl/>
        </w:rPr>
        <w:t>-</w:t>
      </w:r>
      <w:r w:rsidRPr="005D022E">
        <w:t>hotkeys</w:t>
      </w:r>
      <w:r w:rsidRPr="005D022E">
        <w:rPr>
          <w:rFonts w:hint="cs"/>
          <w:rtl/>
        </w:rPr>
        <w:t xml:space="preserve"> </w:t>
      </w:r>
      <w:r w:rsidR="005D022E" w:rsidRPr="005D022E">
        <w:rPr>
          <w:rFonts w:hint="cs"/>
          <w:rtl/>
        </w:rPr>
        <w:t>ושימוש נכון במקלדת+ עכבר</w:t>
      </w:r>
      <w:r w:rsidRPr="005D022E">
        <w:rPr>
          <w:rFonts w:hint="cs"/>
          <w:rtl/>
        </w:rPr>
        <w:t>. ה</w:t>
      </w:r>
      <w:r w:rsidR="00DB7AB5" w:rsidRPr="005D022E">
        <w:rPr>
          <w:rFonts w:hint="cs"/>
          <w:rtl/>
        </w:rPr>
        <w:t>משחק היה לשחקן</w:t>
      </w:r>
      <w:r w:rsidR="00701E99">
        <w:rPr>
          <w:rFonts w:hint="cs"/>
          <w:rtl/>
        </w:rPr>
        <w:t>/</w:t>
      </w:r>
      <w:proofErr w:type="spellStart"/>
      <w:r w:rsidR="00356507">
        <w:rPr>
          <w:rFonts w:hint="cs"/>
          <w:rtl/>
        </w:rPr>
        <w:t>נ</w:t>
      </w:r>
      <w:r w:rsidR="00394E43" w:rsidRPr="005D022E">
        <w:rPr>
          <w:rFonts w:hint="cs"/>
          <w:rtl/>
        </w:rPr>
        <w:t>ית</w:t>
      </w:r>
      <w:proofErr w:type="spellEnd"/>
      <w:r w:rsidR="00DB7AB5" w:rsidRPr="005D022E">
        <w:rPr>
          <w:rFonts w:hint="cs"/>
          <w:rtl/>
        </w:rPr>
        <w:t xml:space="preserve"> יחיד</w:t>
      </w:r>
      <w:r w:rsidR="00394E43" w:rsidRPr="005D022E">
        <w:rPr>
          <w:rFonts w:hint="cs"/>
          <w:rtl/>
        </w:rPr>
        <w:t>/יה</w:t>
      </w:r>
      <w:r w:rsidR="00DB7AB5" w:rsidRPr="005D022E">
        <w:rPr>
          <w:rFonts w:hint="cs"/>
          <w:rtl/>
        </w:rPr>
        <w:t xml:space="preserve"> </w:t>
      </w:r>
      <w:r w:rsidRPr="005D022E">
        <w:rPr>
          <w:rFonts w:hint="cs"/>
          <w:rtl/>
        </w:rPr>
        <w:t>כאשר הוא</w:t>
      </w:r>
      <w:r w:rsidR="00394E43" w:rsidRPr="005D022E">
        <w:rPr>
          <w:rFonts w:hint="cs"/>
          <w:rtl/>
        </w:rPr>
        <w:t>/היא</w:t>
      </w:r>
      <w:r w:rsidRPr="005D022E">
        <w:rPr>
          <w:rFonts w:hint="cs"/>
          <w:rtl/>
        </w:rPr>
        <w:t xml:space="preserve"> יכול</w:t>
      </w:r>
      <w:r w:rsidR="00394E43" w:rsidRPr="005D022E">
        <w:rPr>
          <w:rFonts w:hint="cs"/>
          <w:rtl/>
        </w:rPr>
        <w:t>/ה</w:t>
      </w:r>
      <w:r w:rsidRPr="005D022E">
        <w:rPr>
          <w:rFonts w:hint="cs"/>
          <w:rtl/>
        </w:rPr>
        <w:t xml:space="preserve"> לשחק נגד הזמן </w:t>
      </w:r>
      <w:r w:rsidR="00DB7AB5" w:rsidRPr="005D022E">
        <w:rPr>
          <w:rFonts w:hint="cs"/>
          <w:rtl/>
        </w:rPr>
        <w:t xml:space="preserve">או נגד המחשב </w:t>
      </w:r>
      <w:r w:rsidRPr="005D022E">
        <w:rPr>
          <w:rFonts w:hint="cs"/>
          <w:rtl/>
        </w:rPr>
        <w:t>כדי להסיג את הציון הכי גבוהה.</w:t>
      </w:r>
    </w:p>
    <w:p w:rsidR="00366FF1" w:rsidRPr="005D022E" w:rsidRDefault="00366FF1" w:rsidP="005D022E">
      <w:pPr>
        <w:rPr>
          <w:rtl/>
        </w:rPr>
      </w:pPr>
      <w:r w:rsidRPr="005D022E">
        <w:rPr>
          <w:rtl/>
        </w:rPr>
        <w:t>המטרה לעשות משחק פרסומי בחשיבה שהוא הי</w:t>
      </w:r>
      <w:r w:rsidR="00F33F7D">
        <w:rPr>
          <w:rtl/>
        </w:rPr>
        <w:t>ה כרטיס ביקור שלי להצגה של הפרו</w:t>
      </w:r>
      <w:r w:rsidRPr="005D022E">
        <w:rPr>
          <w:rtl/>
        </w:rPr>
        <w:t>יקט ולעתיד. הוא חייב להיות קל ללמידה, נוח לשימוש וכיפי למשחק. ברמה המקצועית הקוד והתצוגה שלו חייבים להיות רשמיים ומרשימים כי בסופו של דבר אני רוצה לעשות רושם חיוב גם בעזרת פוזה</w:t>
      </w:r>
      <w:r w:rsidR="00974552" w:rsidRPr="005D022E">
        <w:rPr>
          <w:rFonts w:hint="cs"/>
          <w:rtl/>
        </w:rPr>
        <w:t xml:space="preserve">. או במילים אחרות אני רוצה לראות ולהראות שאני מסוגלת לבנות משחק ברמה מקצועית. </w:t>
      </w:r>
    </w:p>
    <w:p w:rsidR="00A5637A" w:rsidRDefault="00A5637A" w:rsidP="006462D4">
      <w:pPr>
        <w:rPr>
          <w:rtl/>
        </w:rPr>
      </w:pPr>
      <w:r w:rsidRPr="005D022E">
        <w:rPr>
          <w:rFonts w:hint="cs"/>
          <w:rtl/>
        </w:rPr>
        <w:t xml:space="preserve">אנשים שרוצים לקנות את המשחק יוכלו לעשות זאת דרך החנויות האינטרנטיות כמו </w:t>
      </w:r>
      <w:r w:rsidRPr="005D022E">
        <w:t>GOG</w:t>
      </w:r>
      <w:r w:rsidRPr="005D022E">
        <w:rPr>
          <w:rFonts w:hint="cs"/>
          <w:rtl/>
        </w:rPr>
        <w:t xml:space="preserve"> ו</w:t>
      </w:r>
      <w:r w:rsidRPr="005D022E">
        <w:t>STEAM</w:t>
      </w:r>
      <w:r w:rsidRPr="005D022E">
        <w:rPr>
          <w:rFonts w:hint="cs"/>
          <w:rtl/>
        </w:rPr>
        <w:t xml:space="preserve"> ותהליך ההתקנה שלו יותאם לשירותים של </w:t>
      </w:r>
      <w:r w:rsidR="006462D4" w:rsidRPr="005D022E">
        <w:rPr>
          <w:rFonts w:hint="cs"/>
          <w:rtl/>
        </w:rPr>
        <w:t>ה</w:t>
      </w:r>
      <w:r w:rsidRPr="005D022E">
        <w:rPr>
          <w:rFonts w:hint="cs"/>
          <w:rtl/>
        </w:rPr>
        <w:t>חנות. אם בעלי</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עניין לא ירצו לקנות בחנות כזאת הם</w:t>
      </w:r>
      <w:r w:rsidR="00394E43" w:rsidRPr="005D022E">
        <w:rPr>
          <w:rFonts w:hint="cs"/>
          <w:rtl/>
        </w:rPr>
        <w:t>/ן</w:t>
      </w:r>
      <w:r w:rsidRPr="005D022E">
        <w:rPr>
          <w:rFonts w:hint="cs"/>
          <w:rtl/>
        </w:rPr>
        <w:t xml:space="preserve"> יוכלו להשיג את המשחק באתר המשחק (שלא יהיה קיים זה בשביל הקטע), בכל מקרה המשחק יהיה בלי </w:t>
      </w:r>
      <w:r w:rsidRPr="005D022E">
        <w:t>DRM</w:t>
      </w:r>
      <w:r w:rsidRPr="005D022E">
        <w:rPr>
          <w:rFonts w:hint="cs"/>
          <w:rtl/>
        </w:rPr>
        <w:t>. בזמן התקנה תהיה אפשרות לבעל</w:t>
      </w:r>
      <w:r w:rsidR="00394E43" w:rsidRPr="005D022E">
        <w:rPr>
          <w:rFonts w:hint="cs"/>
          <w:rtl/>
        </w:rPr>
        <w:t>/</w:t>
      </w:r>
      <w:proofErr w:type="spellStart"/>
      <w:r w:rsidR="00394E43" w:rsidRPr="005D022E">
        <w:rPr>
          <w:rFonts w:hint="cs"/>
          <w:rtl/>
        </w:rPr>
        <w:t>ות</w:t>
      </w:r>
      <w:proofErr w:type="spellEnd"/>
      <w:r w:rsidRPr="005D022E">
        <w:rPr>
          <w:rFonts w:hint="cs"/>
          <w:rtl/>
        </w:rPr>
        <w:t xml:space="preserve"> העניין לבחור על איזה כונן להתקין א</w:t>
      </w:r>
      <w:r w:rsidR="006462D4" w:rsidRPr="005D022E">
        <w:rPr>
          <w:rFonts w:hint="cs"/>
          <w:rtl/>
        </w:rPr>
        <w:t>ת המשחק</w:t>
      </w:r>
      <w:r w:rsidRPr="005D022E">
        <w:rPr>
          <w:rFonts w:hint="cs"/>
          <w:rtl/>
        </w:rPr>
        <w:t xml:space="preserve"> והאם היה לו קיצור דרך על שולחן העבודה. המשחק יתאם לבעלי</w:t>
      </w:r>
      <w:r w:rsidR="009920A4">
        <w:rPr>
          <w:rFonts w:hint="cs"/>
          <w:rtl/>
        </w:rPr>
        <w:t>/</w:t>
      </w:r>
      <w:proofErr w:type="spellStart"/>
      <w:r w:rsidR="009920A4">
        <w:rPr>
          <w:rFonts w:hint="cs"/>
          <w:rtl/>
        </w:rPr>
        <w:t>ות</w:t>
      </w:r>
      <w:proofErr w:type="spellEnd"/>
      <w:r w:rsidRPr="005D022E">
        <w:rPr>
          <w:rFonts w:hint="cs"/>
          <w:rtl/>
        </w:rPr>
        <w:t xml:space="preserve"> במחשב עם מערכת הפעלה של חלונות 7 ומעלה.</w:t>
      </w:r>
      <w:r w:rsidR="00394E43" w:rsidRPr="005D022E">
        <w:rPr>
          <w:rFonts w:hint="cs"/>
          <w:rtl/>
        </w:rPr>
        <w:t xml:space="preserve"> </w:t>
      </w:r>
      <w:r w:rsidR="00366FF1" w:rsidRPr="005D022E">
        <w:rPr>
          <w:rFonts w:hint="cs"/>
          <w:rtl/>
        </w:rPr>
        <w:t xml:space="preserve"> (לא יהיה מחובר לאינטרנט) </w:t>
      </w:r>
      <w:r w:rsidR="00394E43" w:rsidRPr="005D022E">
        <w:rPr>
          <w:rFonts w:hint="cs"/>
          <w:rtl/>
        </w:rPr>
        <w:t>(עוד הגדרות בהמשך)</w:t>
      </w:r>
    </w:p>
    <w:p w:rsidR="00EF3531" w:rsidRPr="00017FE0" w:rsidRDefault="00377769" w:rsidP="00EF3531">
      <w:pPr>
        <w:pStyle w:val="2"/>
        <w:rPr>
          <w:rtl/>
        </w:rPr>
      </w:pPr>
      <w:r>
        <w:rPr>
          <w:rtl/>
        </w:rPr>
        <w:br w:type="column"/>
      </w:r>
      <w:bookmarkStart w:id="1" w:name="_Toc475090102"/>
      <w:r w:rsidR="00EF3531" w:rsidRPr="00017FE0">
        <w:rPr>
          <w:rFonts w:hint="cs"/>
          <w:rtl/>
        </w:rPr>
        <w:lastRenderedPageBreak/>
        <w:t>ציוד חומרה ותוכנה (שפה, חבילות תוכנה וכו') הנדרשים לביצוע הפרויקט:</w:t>
      </w:r>
      <w:bookmarkEnd w:id="1"/>
    </w:p>
    <w:p w:rsidR="00EF3531" w:rsidRPr="00017FE0" w:rsidRDefault="00EF3531" w:rsidP="00EF3531">
      <w:pPr>
        <w:rPr>
          <w:b/>
          <w:bCs/>
          <w:rtl/>
        </w:rPr>
      </w:pPr>
    </w:p>
    <w:p w:rsidR="00EF3531" w:rsidRDefault="00EF3531" w:rsidP="00EF3531">
      <w:pPr>
        <w:rPr>
          <w:b/>
          <w:bCs/>
          <w:rtl/>
        </w:rPr>
      </w:pPr>
      <w:r w:rsidRPr="00017FE0">
        <w:rPr>
          <w:rFonts w:hint="cs"/>
          <w:b/>
          <w:bCs/>
          <w:rtl/>
        </w:rPr>
        <w:t>מפרט חומרה:</w:t>
      </w:r>
    </w:p>
    <w:p w:rsidR="00EF3531" w:rsidRDefault="00EF3531" w:rsidP="00EF3531">
      <w:pPr>
        <w:numPr>
          <w:ilvl w:val="0"/>
          <w:numId w:val="6"/>
        </w:numPr>
        <w:spacing w:after="0" w:line="240" w:lineRule="auto"/>
      </w:pPr>
      <w:r>
        <w:rPr>
          <w:rFonts w:hint="cs"/>
          <w:rtl/>
        </w:rPr>
        <w:t xml:space="preserve">מערכת </w:t>
      </w:r>
      <w:r>
        <w:t>PC</w:t>
      </w:r>
      <w:r>
        <w:rPr>
          <w:rFonts w:hint="cs"/>
          <w:rtl/>
        </w:rPr>
        <w:t xml:space="preserve"> הכוללת מחשב , מסך , מקלדת ועכבר.</w:t>
      </w:r>
    </w:p>
    <w:p w:rsidR="00EF3531" w:rsidRDefault="00EF3531" w:rsidP="00EF3531">
      <w:pPr>
        <w:numPr>
          <w:ilvl w:val="0"/>
          <w:numId w:val="6"/>
        </w:numPr>
        <w:spacing w:after="0" w:line="240" w:lineRule="auto"/>
      </w:pPr>
      <w:r>
        <w:rPr>
          <w:rFonts w:hint="cs"/>
          <w:rtl/>
        </w:rPr>
        <w:t xml:space="preserve">דיסק קשיח בנפח של </w:t>
      </w:r>
      <w:r>
        <w:t>100G</w:t>
      </w:r>
      <w:r>
        <w:rPr>
          <w:rFonts w:hint="cs"/>
          <w:rtl/>
        </w:rPr>
        <w:t xml:space="preserve"> לפחות לצורך ביצוע גיבויים .</w:t>
      </w:r>
    </w:p>
    <w:p w:rsidR="00EF3531" w:rsidRDefault="00EF3531" w:rsidP="00EF3531">
      <w:pPr>
        <w:numPr>
          <w:ilvl w:val="0"/>
          <w:numId w:val="6"/>
        </w:numPr>
        <w:spacing w:after="0" w:line="240" w:lineRule="auto"/>
      </w:pPr>
      <w:r>
        <w:rPr>
          <w:rFonts w:hint="cs"/>
          <w:rtl/>
        </w:rPr>
        <w:t>מעבד גרפי המובנה במעבידים החדשים או בכרטיס מסך.</w:t>
      </w:r>
    </w:p>
    <w:p w:rsidR="00EF3531" w:rsidRDefault="00EF3531" w:rsidP="00EF3531">
      <w:pPr>
        <w:numPr>
          <w:ilvl w:val="0"/>
          <w:numId w:val="6"/>
        </w:numPr>
        <w:spacing w:after="0" w:line="240" w:lineRule="auto"/>
      </w:pPr>
      <w:r>
        <w:rPr>
          <w:rFonts w:hint="cs"/>
          <w:rtl/>
        </w:rPr>
        <w:t xml:space="preserve">זיכרון </w:t>
      </w:r>
      <w:r w:rsidR="004127BE">
        <w:rPr>
          <w:rFonts w:hint="cs"/>
          <w:rtl/>
        </w:rPr>
        <w:t>בגודל 2</w:t>
      </w:r>
      <w:r w:rsidR="004127BE">
        <w:t>GB</w:t>
      </w:r>
      <w:r w:rsidR="004127BE">
        <w:rPr>
          <w:rFonts w:hint="cs"/>
          <w:rtl/>
        </w:rPr>
        <w:t>.</w:t>
      </w:r>
    </w:p>
    <w:p w:rsidR="00EF3531" w:rsidRDefault="00EF3531" w:rsidP="00EF3531">
      <w:pPr>
        <w:numPr>
          <w:ilvl w:val="0"/>
          <w:numId w:val="6"/>
        </w:numPr>
        <w:spacing w:after="0" w:line="240" w:lineRule="auto"/>
      </w:pPr>
      <w:r>
        <w:rPr>
          <w:rFonts w:hint="cs"/>
          <w:rtl/>
        </w:rPr>
        <w:t>חיבור אינטרנט  (</w:t>
      </w:r>
      <w:proofErr w:type="spellStart"/>
      <w:r>
        <w:rPr>
          <w:rFonts w:hint="cs"/>
          <w:rtl/>
        </w:rPr>
        <w:t>אופצונלי</w:t>
      </w:r>
      <w:proofErr w:type="spellEnd"/>
      <w:r>
        <w:rPr>
          <w:rFonts w:hint="cs"/>
          <w:rtl/>
        </w:rPr>
        <w:t>).</w:t>
      </w:r>
    </w:p>
    <w:p w:rsidR="00EF3531" w:rsidRPr="00017FE0" w:rsidRDefault="00EF3531" w:rsidP="00EF3531">
      <w:pPr>
        <w:tabs>
          <w:tab w:val="left" w:pos="5896"/>
        </w:tabs>
        <w:rPr>
          <w:b/>
          <w:bCs/>
          <w:rtl/>
        </w:rPr>
      </w:pPr>
    </w:p>
    <w:p w:rsidR="00EF3531" w:rsidRDefault="00EF3531" w:rsidP="00EF3531">
      <w:pPr>
        <w:tabs>
          <w:tab w:val="left" w:pos="5896"/>
        </w:tabs>
        <w:rPr>
          <w:b/>
          <w:bCs/>
          <w:rtl/>
        </w:rPr>
      </w:pPr>
      <w:r w:rsidRPr="00017FE0">
        <w:rPr>
          <w:rFonts w:hint="cs"/>
          <w:b/>
          <w:bCs/>
          <w:rtl/>
        </w:rPr>
        <w:t>מפרט תוכנה:</w:t>
      </w:r>
    </w:p>
    <w:p w:rsidR="00EF3531" w:rsidRDefault="00EF3531" w:rsidP="00EF3531">
      <w:pPr>
        <w:numPr>
          <w:ilvl w:val="0"/>
          <w:numId w:val="7"/>
        </w:numPr>
        <w:tabs>
          <w:tab w:val="left" w:pos="708"/>
        </w:tabs>
        <w:spacing w:after="0"/>
      </w:pPr>
      <w:r>
        <w:rPr>
          <w:rFonts w:hint="cs"/>
          <w:rtl/>
        </w:rPr>
        <w:t>מערכת הפעלה 7 ומעלה</w:t>
      </w:r>
      <w:r w:rsidR="00DB48EB">
        <w:rPr>
          <w:rFonts w:hint="cs"/>
          <w:rtl/>
        </w:rPr>
        <w:t>.</w:t>
      </w:r>
    </w:p>
    <w:p w:rsidR="00EF3531" w:rsidRDefault="00EF3531" w:rsidP="00EF3531">
      <w:pPr>
        <w:numPr>
          <w:ilvl w:val="0"/>
          <w:numId w:val="7"/>
        </w:numPr>
        <w:tabs>
          <w:tab w:val="left" w:pos="708"/>
        </w:tabs>
        <w:spacing w:after="0"/>
      </w:pPr>
      <w:r>
        <w:rPr>
          <w:rFonts w:hint="cs"/>
          <w:rtl/>
        </w:rPr>
        <w:t xml:space="preserve">מנועה המשחק </w:t>
      </w:r>
      <w:r>
        <w:t>unity</w:t>
      </w:r>
      <w:r>
        <w:rPr>
          <w:rFonts w:hint="cs"/>
          <w:rtl/>
        </w:rPr>
        <w:t xml:space="preserve"> והכלי הפיתוח שבאים </w:t>
      </w:r>
      <w:proofErr w:type="spellStart"/>
      <w:r>
        <w:rPr>
          <w:rFonts w:hint="cs"/>
          <w:rtl/>
        </w:rPr>
        <w:t>איתו</w:t>
      </w:r>
      <w:proofErr w:type="spellEnd"/>
      <w:r>
        <w:rPr>
          <w:rFonts w:hint="cs"/>
          <w:rtl/>
        </w:rPr>
        <w:t>.</w:t>
      </w:r>
    </w:p>
    <w:p w:rsidR="00EF3531" w:rsidRPr="002C31CD" w:rsidRDefault="00EF3531" w:rsidP="00EF3531">
      <w:pPr>
        <w:numPr>
          <w:ilvl w:val="0"/>
          <w:numId w:val="7"/>
        </w:numPr>
        <w:tabs>
          <w:tab w:val="left" w:pos="708"/>
        </w:tabs>
        <w:spacing w:after="0"/>
        <w:rPr>
          <w:rtl/>
        </w:rPr>
      </w:pPr>
      <w:r>
        <w:t xml:space="preserve"> </w:t>
      </w:r>
      <w:r w:rsidRPr="002C31CD">
        <w:t>S</w:t>
      </w:r>
      <w:r>
        <w:t>QL</w:t>
      </w:r>
      <w:r w:rsidRPr="002C31CD">
        <w:rPr>
          <w:rFonts w:hint="cs"/>
          <w:rtl/>
        </w:rPr>
        <w:t>או דרך אחרת לשמור קבצים</w:t>
      </w:r>
      <w:r>
        <w:rPr>
          <w:rFonts w:hint="cs"/>
          <w:rtl/>
        </w:rPr>
        <w:t>.</w:t>
      </w:r>
    </w:p>
    <w:p w:rsidR="00EF3531" w:rsidRPr="00017FE0" w:rsidRDefault="00EF3531" w:rsidP="00EF3531">
      <w:pPr>
        <w:rPr>
          <w:rtl/>
        </w:rPr>
      </w:pPr>
    </w:p>
    <w:p w:rsidR="00EF3531" w:rsidRPr="00017FE0" w:rsidRDefault="00EF3531" w:rsidP="00DB48EB">
      <w:pPr>
        <w:rPr>
          <w:bCs/>
          <w:sz w:val="28"/>
          <w:szCs w:val="28"/>
          <w:rtl/>
        </w:rPr>
      </w:pPr>
      <w:r w:rsidRPr="00017FE0">
        <w:rPr>
          <w:rFonts w:hint="cs"/>
          <w:bCs/>
          <w:sz w:val="28"/>
          <w:szCs w:val="28"/>
          <w:rtl/>
        </w:rPr>
        <w:t>אמצעי אחסון:</w:t>
      </w:r>
    </w:p>
    <w:p w:rsidR="00EF3531" w:rsidRPr="005D022E" w:rsidRDefault="00EF3531" w:rsidP="00DB48EB">
      <w:pPr>
        <w:numPr>
          <w:ilvl w:val="0"/>
          <w:numId w:val="7"/>
        </w:numPr>
        <w:spacing w:after="0" w:line="240" w:lineRule="auto"/>
        <w:rPr>
          <w:rtl/>
        </w:rPr>
      </w:pPr>
      <w:r>
        <w:rPr>
          <w:rFonts w:hint="cs"/>
          <w:rtl/>
        </w:rPr>
        <w:t>זיכרון פנימי של המחשב.</w:t>
      </w:r>
    </w:p>
    <w:p w:rsidR="00840296" w:rsidRDefault="0090514D" w:rsidP="00512CAF">
      <w:pPr>
        <w:pStyle w:val="1"/>
        <w:rPr>
          <w:rtl/>
        </w:rPr>
      </w:pPr>
      <w:r>
        <w:rPr>
          <w:rtl/>
        </w:rPr>
        <w:br w:type="column"/>
      </w:r>
      <w:r w:rsidR="00377769">
        <w:rPr>
          <w:rtl/>
        </w:rPr>
        <w:lastRenderedPageBreak/>
        <w:br w:type="column"/>
      </w:r>
      <w:bookmarkStart w:id="2" w:name="_Toc475090103"/>
      <w:r w:rsidR="00512CAF" w:rsidRPr="00512CAF">
        <w:rPr>
          <w:rFonts w:hint="cs"/>
          <w:rtl/>
        </w:rPr>
        <w:lastRenderedPageBreak/>
        <w:t>חוקי המשחק</w:t>
      </w:r>
      <w:bookmarkEnd w:id="2"/>
    </w:p>
    <w:p w:rsidR="00BB0A3C" w:rsidRDefault="00BB0A3C" w:rsidP="00E81B68">
      <w:pPr>
        <w:rPr>
          <w:rtl/>
        </w:rPr>
      </w:pPr>
      <w:r>
        <w:rPr>
          <w:rFonts w:hint="cs"/>
          <w:rtl/>
        </w:rPr>
        <w:t>מטר</w:t>
      </w:r>
      <w:r w:rsidR="003F2F89">
        <w:rPr>
          <w:rFonts w:hint="cs"/>
          <w:rtl/>
        </w:rPr>
        <w:t xml:space="preserve">ת המשחק היא לנהל את </w:t>
      </w:r>
      <w:r>
        <w:rPr>
          <w:rFonts w:hint="cs"/>
          <w:rtl/>
        </w:rPr>
        <w:t>אי ואת האוכלוסיי</w:t>
      </w:r>
      <w:r>
        <w:rPr>
          <w:rFonts w:hint="eastAsia"/>
          <w:rtl/>
        </w:rPr>
        <w:t>ה</w:t>
      </w:r>
      <w:r>
        <w:rPr>
          <w:rFonts w:hint="cs"/>
          <w:rtl/>
        </w:rPr>
        <w:t xml:space="preserve"> שבו כך שתיבצר אוטופיה, משמע לצבור מס' נקודות אושר גדול יותר מהיריב</w:t>
      </w:r>
      <w:r w:rsidR="00394E43">
        <w:rPr>
          <w:rFonts w:hint="cs"/>
          <w:rtl/>
        </w:rPr>
        <w:t>/ה</w:t>
      </w:r>
      <w:r>
        <w:rPr>
          <w:rFonts w:hint="cs"/>
          <w:rtl/>
        </w:rPr>
        <w:t>, תוך מס' התורות והזמן הקצוב שהשחקן</w:t>
      </w:r>
      <w:r w:rsidR="00394E43">
        <w:rPr>
          <w:rFonts w:hint="cs"/>
          <w:rtl/>
        </w:rPr>
        <w:t>/</w:t>
      </w:r>
      <w:proofErr w:type="spellStart"/>
      <w:r w:rsidR="001A21F7">
        <w:rPr>
          <w:rFonts w:hint="cs"/>
          <w:rtl/>
        </w:rPr>
        <w:t>נ</w:t>
      </w:r>
      <w:r w:rsidR="00394E43">
        <w:rPr>
          <w:rFonts w:hint="cs"/>
          <w:rtl/>
        </w:rPr>
        <w:t>ית</w:t>
      </w:r>
      <w:proofErr w:type="spellEnd"/>
      <w:r>
        <w:rPr>
          <w:rFonts w:hint="cs"/>
          <w:rtl/>
        </w:rPr>
        <w:t xml:space="preserve"> קבע מראש.</w:t>
      </w:r>
      <w:r w:rsidR="00F27A57" w:rsidRPr="00F27A57">
        <w:rPr>
          <w:rFonts w:hint="cs"/>
          <w:rtl/>
        </w:rPr>
        <w:t xml:space="preserve"> </w:t>
      </w:r>
      <w:r w:rsidR="00E81B68" w:rsidRPr="00AD1F48">
        <w:rPr>
          <w:rFonts w:hint="cs"/>
          <w:rtl/>
        </w:rPr>
        <w:t>(לחזור לפה איך שסגרתי את הטבלת שיאים ואיך היא עובדת)</w:t>
      </w:r>
      <w:r w:rsidR="00E81B68">
        <w:rPr>
          <w:rFonts w:hint="cs"/>
          <w:rtl/>
        </w:rPr>
        <w:t xml:space="preserve"> </w:t>
      </w:r>
      <w:r w:rsidR="001A5746">
        <w:rPr>
          <w:rFonts w:hint="cs"/>
          <w:rtl/>
        </w:rPr>
        <w:t>התוצאות של המשחק</w:t>
      </w:r>
      <w:r w:rsidR="00C22EF3">
        <w:rPr>
          <w:rFonts w:hint="cs"/>
          <w:rtl/>
        </w:rPr>
        <w:t xml:space="preserve"> ושמו/ה של השחקן/</w:t>
      </w:r>
      <w:proofErr w:type="spellStart"/>
      <w:r w:rsidR="00C22EF3">
        <w:rPr>
          <w:rFonts w:hint="cs"/>
          <w:rtl/>
        </w:rPr>
        <w:t>נית</w:t>
      </w:r>
      <w:proofErr w:type="spellEnd"/>
      <w:r w:rsidR="001A5746">
        <w:rPr>
          <w:rFonts w:hint="cs"/>
          <w:rtl/>
        </w:rPr>
        <w:t xml:space="preserve"> היו רשומות בטבלת שיאים</w:t>
      </w:r>
      <w:r w:rsidR="00736CDE">
        <w:rPr>
          <w:rFonts w:hint="cs"/>
          <w:rtl/>
        </w:rPr>
        <w:t>,</w:t>
      </w:r>
      <w:r w:rsidR="001A5746">
        <w:rPr>
          <w:rFonts w:hint="cs"/>
          <w:rtl/>
        </w:rPr>
        <w:t xml:space="preserve"> </w:t>
      </w:r>
      <w:r w:rsidR="00736CDE">
        <w:rPr>
          <w:rFonts w:hint="cs"/>
          <w:rtl/>
        </w:rPr>
        <w:t>שמטרתה לאתגר את השחקן/</w:t>
      </w:r>
      <w:proofErr w:type="spellStart"/>
      <w:r w:rsidR="00736CDE">
        <w:rPr>
          <w:rFonts w:hint="cs"/>
          <w:rtl/>
        </w:rPr>
        <w:t>נית</w:t>
      </w:r>
      <w:proofErr w:type="spellEnd"/>
      <w:r w:rsidR="001A5746">
        <w:rPr>
          <w:rFonts w:hint="cs"/>
          <w:rtl/>
        </w:rPr>
        <w:t xml:space="preserve"> לשבור ולהשתפר</w:t>
      </w:r>
      <w:r w:rsidR="00736CDE">
        <w:rPr>
          <w:rFonts w:hint="cs"/>
          <w:rtl/>
        </w:rPr>
        <w:t xml:space="preserve"> את השיאים שלו/ה</w:t>
      </w:r>
      <w:r w:rsidR="001A5746">
        <w:rPr>
          <w:rFonts w:hint="cs"/>
          <w:rtl/>
        </w:rPr>
        <w:t>.</w:t>
      </w:r>
      <w:r w:rsidR="006D4ADD">
        <w:rPr>
          <w:rFonts w:hint="cs"/>
          <w:rtl/>
        </w:rPr>
        <w:t xml:space="preserve"> שחקנים/</w:t>
      </w:r>
      <w:proofErr w:type="spellStart"/>
      <w:r w:rsidR="006D4ADD">
        <w:rPr>
          <w:rFonts w:hint="cs"/>
          <w:rtl/>
        </w:rPr>
        <w:t>יות</w:t>
      </w:r>
      <w:proofErr w:type="spellEnd"/>
      <w:r w:rsidR="006D4ADD">
        <w:rPr>
          <w:rFonts w:hint="cs"/>
          <w:rtl/>
        </w:rPr>
        <w:t xml:space="preserve"> יוכלו להתחרות בתורות</w:t>
      </w:r>
      <w:r w:rsidR="005627FA">
        <w:rPr>
          <w:rFonts w:hint="cs"/>
          <w:rtl/>
        </w:rPr>
        <w:t xml:space="preserve"> כדי</w:t>
      </w:r>
      <w:r w:rsidR="006D4ADD">
        <w:rPr>
          <w:rFonts w:hint="cs"/>
          <w:rtl/>
        </w:rPr>
        <w:t xml:space="preserve"> לשבר את השיאי היומי או את השיא הכללי.</w:t>
      </w:r>
    </w:p>
    <w:p w:rsidR="00AF017F" w:rsidRDefault="00AF017F" w:rsidP="005627FA">
      <w:pPr>
        <w:rPr>
          <w:rtl/>
        </w:rPr>
      </w:pPr>
      <w:r>
        <w:rPr>
          <w:rFonts w:hint="cs"/>
          <w:rtl/>
        </w:rPr>
        <w:t xml:space="preserve">לפני תחילת המשחק מופיעה מסך </w:t>
      </w:r>
      <w:r w:rsidR="003C113A">
        <w:rPr>
          <w:rFonts w:hint="cs"/>
          <w:rtl/>
        </w:rPr>
        <w:t>שבו יהיה על השחקן/</w:t>
      </w:r>
      <w:proofErr w:type="spellStart"/>
      <w:r w:rsidR="003C113A">
        <w:rPr>
          <w:rFonts w:hint="cs"/>
          <w:rtl/>
        </w:rPr>
        <w:t>נית</w:t>
      </w:r>
      <w:proofErr w:type="spellEnd"/>
      <w:r w:rsidR="003C113A">
        <w:rPr>
          <w:rFonts w:hint="cs"/>
          <w:rtl/>
        </w:rPr>
        <w:t xml:space="preserve"> לבחור כמה </w:t>
      </w:r>
      <w:r w:rsidR="00C3517A">
        <w:rPr>
          <w:rFonts w:hint="cs"/>
          <w:rtl/>
        </w:rPr>
        <w:t>תורות היו במשחק (הגבלה ל 1-50 תורות) ואורכם</w:t>
      </w:r>
      <w:r>
        <w:rPr>
          <w:rFonts w:hint="cs"/>
          <w:rtl/>
        </w:rPr>
        <w:t xml:space="preserve"> (מוגבל ל 30-120 שניות</w:t>
      </w:r>
      <w:r w:rsidR="005627FA">
        <w:rPr>
          <w:rFonts w:hint="cs"/>
          <w:rtl/>
        </w:rPr>
        <w:t xml:space="preserve"> </w:t>
      </w:r>
      <w:r>
        <w:rPr>
          <w:rFonts w:hint="cs"/>
          <w:rtl/>
        </w:rPr>
        <w:t xml:space="preserve">), והאם </w:t>
      </w:r>
      <w:r w:rsidR="00C3517A">
        <w:rPr>
          <w:rFonts w:hint="cs"/>
          <w:rtl/>
        </w:rPr>
        <w:t>ת/</w:t>
      </w:r>
      <w:r>
        <w:rPr>
          <w:rFonts w:hint="cs"/>
          <w:rtl/>
        </w:rPr>
        <w:t>ישחק נגד הזמן או המחשב.</w:t>
      </w:r>
      <w:r w:rsidR="00C3517A">
        <w:rPr>
          <w:rFonts w:hint="cs"/>
          <w:rtl/>
        </w:rPr>
        <w:t xml:space="preserve"> (בגרסה מאוחרת יותר אולי תהיה האופציה של </w:t>
      </w:r>
      <w:r w:rsidR="00C3517A">
        <w:rPr>
          <w:rFonts w:hint="cs"/>
        </w:rPr>
        <w:t>PVP</w:t>
      </w:r>
      <w:r w:rsidR="00C3517A">
        <w:rPr>
          <w:rFonts w:hint="cs"/>
          <w:rtl/>
        </w:rPr>
        <w:t xml:space="preserve"> דרך האינ</w:t>
      </w:r>
      <w:r w:rsidR="00030B66">
        <w:rPr>
          <w:rFonts w:hint="cs"/>
          <w:rtl/>
        </w:rPr>
        <w:t>טר</w:t>
      </w:r>
      <w:r w:rsidR="00C3517A">
        <w:rPr>
          <w:rFonts w:hint="cs"/>
          <w:rtl/>
        </w:rPr>
        <w:t>נט</w:t>
      </w:r>
      <w:r w:rsidR="00030B66">
        <w:rPr>
          <w:rFonts w:hint="cs"/>
          <w:rtl/>
        </w:rPr>
        <w:t>).</w:t>
      </w:r>
      <w:r w:rsidR="003F2F89">
        <w:rPr>
          <w:rFonts w:hint="cs"/>
          <w:rtl/>
        </w:rPr>
        <w:t xml:space="preserve"> כדי להתחיל את המשחק מאשרים את הבחירות שלכם/ן (על ידי כפתור "אישור" או לחיצה על </w:t>
      </w:r>
      <w:proofErr w:type="spellStart"/>
      <w:r w:rsidR="003F2F89">
        <w:rPr>
          <w:rFonts w:hint="cs"/>
          <w:rtl/>
        </w:rPr>
        <w:t>אנטר</w:t>
      </w:r>
      <w:proofErr w:type="spellEnd"/>
      <w:r w:rsidR="003F2F89">
        <w:rPr>
          <w:rFonts w:hint="cs"/>
          <w:rtl/>
        </w:rPr>
        <w:t>). לאחר מכאן</w:t>
      </w:r>
      <w:r w:rsidR="00F862B2">
        <w:rPr>
          <w:rFonts w:hint="cs"/>
          <w:rtl/>
        </w:rPr>
        <w:t xml:space="preserve"> עוברים ללוח המשחק ומתחילים לשחק</w:t>
      </w:r>
      <w:r w:rsidR="003F2F89">
        <w:rPr>
          <w:rFonts w:hint="cs"/>
          <w:rtl/>
        </w:rPr>
        <w:t>.</w:t>
      </w:r>
    </w:p>
    <w:p w:rsidR="00DB479D" w:rsidRDefault="003F2F89" w:rsidP="000F1F78">
      <w:pPr>
        <w:rPr>
          <w:rtl/>
        </w:rPr>
      </w:pPr>
      <w:r>
        <w:rPr>
          <w:rFonts w:hint="cs"/>
          <w:rtl/>
        </w:rPr>
        <w:t>לוח/מסך המחשק הוא שני איים בים והשחקן/</w:t>
      </w:r>
      <w:proofErr w:type="spellStart"/>
      <w:r>
        <w:rPr>
          <w:rFonts w:hint="cs"/>
          <w:rtl/>
        </w:rPr>
        <w:t>נית</w:t>
      </w:r>
      <w:proofErr w:type="spellEnd"/>
      <w:r>
        <w:rPr>
          <w:rFonts w:hint="cs"/>
          <w:rtl/>
        </w:rPr>
        <w:t xml:space="preserve"> מקבל/ת שליטה על אחד מהם באופן רנדומלי. </w:t>
      </w:r>
      <w:r w:rsidR="00BB0A3C">
        <w:rPr>
          <w:rFonts w:hint="cs"/>
          <w:rtl/>
        </w:rPr>
        <w:t xml:space="preserve">בתחילת המשחק הלוח ריק חוץ מהתיאור </w:t>
      </w:r>
      <w:proofErr w:type="spellStart"/>
      <w:r w:rsidR="00BB0A3C">
        <w:rPr>
          <w:rFonts w:hint="cs"/>
          <w:rtl/>
        </w:rPr>
        <w:t>הנ</w:t>
      </w:r>
      <w:proofErr w:type="spellEnd"/>
      <w:r w:rsidR="00BB0A3C">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3D0B32">
        <w:rPr>
          <w:rFonts w:hint="cs"/>
          <w:rtl/>
        </w:rPr>
        <w:t>מטבעות זהב</w:t>
      </w:r>
      <w:r w:rsidR="00B81490">
        <w:rPr>
          <w:rFonts w:cs="Arial" w:hint="cs"/>
          <w:rtl/>
        </w:rPr>
        <w:t>,</w:t>
      </w:r>
      <w:r w:rsidR="00B81490" w:rsidRPr="004B448E">
        <w:rPr>
          <w:rFonts w:hint="cs"/>
          <w:rtl/>
        </w:rPr>
        <w:t xml:space="preserve"> </w:t>
      </w:r>
      <w:r w:rsidR="00B81490">
        <w:rPr>
          <w:rFonts w:hint="cs"/>
          <w:rtl/>
        </w:rPr>
        <w:t>וכמות אוכלוסייה</w:t>
      </w:r>
      <w:r w:rsidR="00030B66">
        <w:rPr>
          <w:rFonts w:hint="cs"/>
          <w:rtl/>
        </w:rPr>
        <w:t xml:space="preserve"> של</w:t>
      </w:r>
      <w:r w:rsidR="00B81490">
        <w:rPr>
          <w:rFonts w:hint="cs"/>
          <w:rtl/>
        </w:rPr>
        <w:t xml:space="preserve"> 10</w:t>
      </w:r>
      <w:r w:rsidR="00E101CF">
        <w:rPr>
          <w:rFonts w:hint="cs"/>
          <w:rtl/>
        </w:rPr>
        <w:t>0</w:t>
      </w:r>
      <w:r w:rsidR="00030B66">
        <w:rPr>
          <w:rFonts w:hint="cs"/>
          <w:rtl/>
        </w:rPr>
        <w:t>0 נתינים (כמו במקור)</w:t>
      </w:r>
      <w:r w:rsidR="0001306D">
        <w:rPr>
          <w:rFonts w:hint="cs"/>
          <w:rtl/>
        </w:rPr>
        <w:t xml:space="preserve">.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3D0B32">
        <w:rPr>
          <w:rFonts w:hint="cs"/>
          <w:rtl/>
        </w:rPr>
        <w:t>מטבעות זהב</w:t>
      </w:r>
      <w:r w:rsidR="00030B66">
        <w:rPr>
          <w:rFonts w:cs="Arial" w:hint="cs"/>
          <w:rtl/>
        </w:rPr>
        <w:t xml:space="preserve"> ו30 נתינים</w:t>
      </w:r>
      <w:r w:rsidR="003D0B32">
        <w:rPr>
          <w:rFonts w:cs="Arial" w:hint="cs"/>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757FB">
        <w:rPr>
          <w:rFonts w:cs="Arial" w:hint="cs"/>
          <w:rtl/>
        </w:rPr>
        <w:t xml:space="preserve">לא </w:t>
      </w:r>
      <w:r w:rsidR="00803FF4">
        <w:rPr>
          <w:rFonts w:cs="Arial" w:hint="cs"/>
          <w:rtl/>
        </w:rPr>
        <w:t>עשה</w:t>
      </w:r>
      <w:r w:rsidR="00030B66">
        <w:rPr>
          <w:rFonts w:cs="Arial" w:hint="cs"/>
          <w:rtl/>
        </w:rPr>
        <w:t>/תה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w:t>
      </w:r>
      <w:r w:rsidR="003D0B32">
        <w:rPr>
          <w:rFonts w:hint="cs"/>
          <w:rtl/>
        </w:rPr>
        <w:t>זהב</w:t>
      </w:r>
      <w:r w:rsidR="00030B66">
        <w:rPr>
          <w:rFonts w:hint="cs"/>
          <w:rtl/>
        </w:rPr>
        <w:t>, נתינים</w:t>
      </w:r>
      <w:r w:rsidR="003D0B32">
        <w:rPr>
          <w:rFonts w:cs="Arial" w:hint="cs"/>
          <w:rtl/>
        </w:rPr>
        <w:t xml:space="preserve"> </w:t>
      </w:r>
      <w:r w:rsidR="00803FF4">
        <w:rPr>
          <w:rFonts w:cs="Arial" w:hint="cs"/>
          <w:rtl/>
        </w:rPr>
        <w:t>ונקודות או/ולפגוע ביריב</w:t>
      </w:r>
      <w:r w:rsidR="00394E43">
        <w:rPr>
          <w:rFonts w:cs="Arial" w:hint="cs"/>
          <w:rtl/>
        </w:rPr>
        <w:t>/ה</w:t>
      </w:r>
      <w:r w:rsidR="00030B66">
        <w:rPr>
          <w:rFonts w:cs="Arial" w:hint="cs"/>
          <w:rtl/>
        </w:rPr>
        <w:t>,</w:t>
      </w:r>
      <w:r w:rsidR="00E81B68">
        <w:rPr>
          <w:rFonts w:cs="Arial" w:hint="cs"/>
          <w:rtl/>
        </w:rPr>
        <w:t xml:space="preserve"> על השחקן/</w:t>
      </w:r>
      <w:proofErr w:type="spellStart"/>
      <w:r w:rsidR="00E81B68">
        <w:rPr>
          <w:rFonts w:cs="Arial" w:hint="cs"/>
          <w:rtl/>
        </w:rPr>
        <w:t>נית</w:t>
      </w:r>
      <w:proofErr w:type="spellEnd"/>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030B66">
        <w:rPr>
          <w:rFonts w:hint="cs"/>
          <w:rtl/>
        </w:rPr>
        <w:t>/ה</w:t>
      </w:r>
      <w:r w:rsidR="00803FF4">
        <w:rPr>
          <w:rFonts w:hint="cs"/>
          <w:rtl/>
        </w:rPr>
        <w:t>.</w:t>
      </w:r>
      <w:r w:rsidR="0001306D">
        <w:rPr>
          <w:rFonts w:hint="cs"/>
          <w:rtl/>
        </w:rPr>
        <w:t xml:space="preserve"> מס' הנתינים שלך ישתנה ביחס </w:t>
      </w:r>
      <w:r w:rsidR="00E81B68">
        <w:rPr>
          <w:rFonts w:hint="cs"/>
          <w:rtl/>
        </w:rPr>
        <w:t>לבחירותיך</w:t>
      </w:r>
      <w:r w:rsidR="0001306D">
        <w:rPr>
          <w:rFonts w:hint="cs"/>
          <w:rtl/>
        </w:rPr>
        <w:t xml:space="preserve"> ואם הם לא היו מרוצים הם יפכו למורדים.</w:t>
      </w:r>
      <w:r w:rsidR="00245EA1">
        <w:rPr>
          <w:rFonts w:hint="cs"/>
          <w:rtl/>
        </w:rPr>
        <w:t xml:space="preserve"> </w:t>
      </w:r>
      <w:r w:rsidR="00AF017F">
        <w:rPr>
          <w:rFonts w:hint="cs"/>
          <w:rtl/>
        </w:rPr>
        <w:t>כל הנתונים של השחקן/</w:t>
      </w:r>
      <w:proofErr w:type="spellStart"/>
      <w:r w:rsidR="00AF017F">
        <w:rPr>
          <w:rFonts w:hint="cs"/>
          <w:rtl/>
        </w:rPr>
        <w:t>נית</w:t>
      </w:r>
      <w:proofErr w:type="spellEnd"/>
      <w:r w:rsidR="00AF017F">
        <w:rPr>
          <w:rFonts w:hint="cs"/>
          <w:rtl/>
        </w:rPr>
        <w:t xml:space="preserve"> יופיעו בבר בחלק העליון של המסך</w:t>
      </w:r>
      <w:r w:rsidR="00030B66">
        <w:rPr>
          <w:rFonts w:hint="cs"/>
          <w:rtl/>
        </w:rPr>
        <w:t>,</w:t>
      </w:r>
      <w:r w:rsidR="00AF017F">
        <w:rPr>
          <w:rFonts w:hint="cs"/>
          <w:rtl/>
        </w:rPr>
        <w:t xml:space="preserve"> כולל השעון ונקודות האושר של היר</w:t>
      </w:r>
      <w:r w:rsidR="00E81B68">
        <w:rPr>
          <w:rFonts w:hint="cs"/>
          <w:rtl/>
        </w:rPr>
        <w:t>י</w:t>
      </w:r>
      <w:r w:rsidR="00AF017F">
        <w:rPr>
          <w:rFonts w:hint="cs"/>
          <w:rtl/>
        </w:rPr>
        <w:t>ב</w:t>
      </w:r>
      <w:r w:rsidR="00E81B68">
        <w:rPr>
          <w:rFonts w:hint="cs"/>
          <w:rtl/>
        </w:rPr>
        <w:t>/יה</w:t>
      </w:r>
      <w:r w:rsidR="00AF017F">
        <w:rPr>
          <w:rFonts w:hint="cs"/>
          <w:rtl/>
        </w:rPr>
        <w:t>.</w:t>
      </w:r>
      <w:r w:rsidR="000F1F78" w:rsidRPr="000F1F78">
        <w:rPr>
          <w:rFonts w:cs="Arial" w:hint="cs"/>
          <w:rtl/>
        </w:rPr>
        <w:t xml:space="preserve"> </w:t>
      </w:r>
      <w:r w:rsidR="000F1F78">
        <w:rPr>
          <w:rFonts w:cs="Arial" w:hint="cs"/>
          <w:rtl/>
        </w:rPr>
        <w:t xml:space="preserve">רצוי לעקוב אחרי בר זה כדי לדעת </w:t>
      </w:r>
      <w:r w:rsidR="00245EA1">
        <w:rPr>
          <w:rFonts w:cs="Arial" w:hint="cs"/>
          <w:rtl/>
        </w:rPr>
        <w:t xml:space="preserve">מה </w:t>
      </w:r>
      <w:r w:rsidR="000F1F78">
        <w:rPr>
          <w:rFonts w:cs="Arial" w:hint="cs"/>
          <w:rtl/>
        </w:rPr>
        <w:t>הצ</w:t>
      </w:r>
      <w:r w:rsidR="00030B66">
        <w:rPr>
          <w:rFonts w:cs="Arial" w:hint="cs"/>
          <w:rtl/>
        </w:rPr>
        <w:t>ע</w:t>
      </w:r>
      <w:r w:rsidR="000F1F78">
        <w:rPr>
          <w:rFonts w:cs="Arial" w:hint="cs"/>
          <w:rtl/>
        </w:rPr>
        <w:t xml:space="preserve">ד הכי נכון בכל זמן נתון. </w:t>
      </w:r>
    </w:p>
    <w:p w:rsidR="0001306D" w:rsidRDefault="0001306D" w:rsidP="0001306D">
      <w:pPr>
        <w:rPr>
          <w:rtl/>
        </w:rPr>
      </w:pPr>
      <w:r>
        <w:rPr>
          <w:rFonts w:hint="cs"/>
          <w:rtl/>
        </w:rPr>
        <w:t>בנוסף השחקן/</w:t>
      </w:r>
      <w:proofErr w:type="spellStart"/>
      <w:r>
        <w:rPr>
          <w:rFonts w:hint="cs"/>
          <w:rtl/>
        </w:rPr>
        <w:t>נ</w:t>
      </w:r>
      <w:r w:rsidR="00030B66">
        <w:rPr>
          <w:rFonts w:hint="cs"/>
          <w:rtl/>
        </w:rPr>
        <w:t>ית</w:t>
      </w:r>
      <w:proofErr w:type="spellEnd"/>
      <w:r w:rsidR="00030B66">
        <w:rPr>
          <w:rFonts w:hint="cs"/>
          <w:rtl/>
        </w:rPr>
        <w:t xml:space="preserve"> חייב/ת </w:t>
      </w:r>
      <w:r w:rsidR="00371735">
        <w:rPr>
          <w:rFonts w:hint="cs"/>
          <w:rtl/>
        </w:rPr>
        <w:t>גם להתייחס לסביב</w:t>
      </w:r>
      <w:r w:rsidR="00030B66">
        <w:rPr>
          <w:rFonts w:hint="cs"/>
          <w:rtl/>
        </w:rPr>
        <w:t>תו/ה.</w:t>
      </w:r>
      <w:r>
        <w:rPr>
          <w:rFonts w:hint="cs"/>
          <w:rtl/>
        </w:rPr>
        <w:t xml:space="preserve"> אם מדובר במזג האוויר (ענני גשם רגילים, סערות או סופות טורנדו), לים שמסביבו/ה (בתי ספר של דגים או ספינות פיראטים) וליריבו/יה (ספינות קרב או מורדים</w:t>
      </w:r>
      <w:r w:rsidR="00030B66">
        <w:rPr>
          <w:rFonts w:hint="cs"/>
          <w:rtl/>
        </w:rPr>
        <w:t>). כל אלה יכולים להשפיע על</w:t>
      </w:r>
      <w:r>
        <w:rPr>
          <w:rFonts w:hint="cs"/>
          <w:rtl/>
        </w:rPr>
        <w:t xml:space="preserve"> מס' הנקודות של השחקן/</w:t>
      </w:r>
      <w:proofErr w:type="spellStart"/>
      <w:r>
        <w:rPr>
          <w:rFonts w:hint="cs"/>
          <w:rtl/>
        </w:rPr>
        <w:t>נית</w:t>
      </w:r>
      <w:proofErr w:type="spellEnd"/>
      <w:r>
        <w:rPr>
          <w:rFonts w:hint="cs"/>
          <w:rtl/>
        </w:rPr>
        <w:t>.</w:t>
      </w:r>
      <w:r>
        <w:t xml:space="preserve"> </w:t>
      </w:r>
      <w:r>
        <w:rPr>
          <w:rFonts w:cs="Arial" w:hint="cs"/>
          <w:rtl/>
        </w:rPr>
        <w:t>השחקן/</w:t>
      </w:r>
      <w:proofErr w:type="spellStart"/>
      <w:r>
        <w:rPr>
          <w:rFonts w:cs="Arial" w:hint="cs"/>
          <w:rtl/>
        </w:rPr>
        <w:t>נית</w:t>
      </w:r>
      <w:proofErr w:type="spellEnd"/>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הוא/היא</w:t>
      </w:r>
      <w:r>
        <w:rPr>
          <w:rFonts w:cs="Arial"/>
          <w:rtl/>
        </w:rPr>
        <w:t xml:space="preserve"> </w:t>
      </w:r>
      <w:r>
        <w:rPr>
          <w:rFonts w:cs="Arial" w:hint="cs"/>
          <w:rtl/>
        </w:rPr>
        <w:t>יכול/ה</w:t>
      </w:r>
      <w:r>
        <w:rPr>
          <w:rFonts w:cs="Arial"/>
          <w:rtl/>
        </w:rPr>
        <w:t xml:space="preserve"> </w:t>
      </w:r>
      <w:r>
        <w:rPr>
          <w:rFonts w:cs="Arial" w:hint="cs"/>
          <w:rtl/>
        </w:rPr>
        <w:t>לנסות</w:t>
      </w:r>
      <w:r>
        <w:rPr>
          <w:rFonts w:cs="Arial"/>
          <w:rtl/>
        </w:rPr>
        <w:t xml:space="preserve"> </w:t>
      </w:r>
      <w:r>
        <w:rPr>
          <w:rFonts w:cs="Arial" w:hint="cs"/>
          <w:rtl/>
        </w:rPr>
        <w:t>לחזות מה יקרה ולהתכונן</w:t>
      </w:r>
      <w:r w:rsidR="00E81B68">
        <w:rPr>
          <w:rFonts w:cs="Arial" w:hint="cs"/>
          <w:rtl/>
        </w:rPr>
        <w:t xml:space="preserve"> לכך</w:t>
      </w:r>
      <w:r>
        <w:rPr>
          <w:rFonts w:cs="Arial" w:hint="cs"/>
          <w:rtl/>
        </w:rPr>
        <w:t xml:space="preserve"> או להגיב לכל מקרה</w:t>
      </w:r>
      <w:r>
        <w:rPr>
          <w:rFonts w:cs="Arial"/>
          <w:rtl/>
        </w:rPr>
        <w:t>.</w:t>
      </w:r>
    </w:p>
    <w:p w:rsidR="00D907E3" w:rsidRDefault="00DB479D" w:rsidP="00F27A57">
      <w:pPr>
        <w:rPr>
          <w:rFonts w:cs="Arial"/>
          <w:rtl/>
        </w:rPr>
      </w:pPr>
      <w:r>
        <w:rPr>
          <w:rFonts w:hint="cs"/>
          <w:rtl/>
        </w:rPr>
        <w:t xml:space="preserve">בסוף כל תור ישמע </w:t>
      </w:r>
      <w:proofErr w:type="spellStart"/>
      <w:r>
        <w:rPr>
          <w:rFonts w:hint="cs"/>
          <w:rtl/>
        </w:rPr>
        <w:t>ציפצוף</w:t>
      </w:r>
      <w:proofErr w:type="spellEnd"/>
      <w:r>
        <w:rPr>
          <w:rFonts w:hint="cs"/>
          <w:rtl/>
        </w:rPr>
        <w:t xml:space="preserve"> (כמו במשחק המקורי)</w:t>
      </w:r>
      <w:r w:rsidR="00030B66">
        <w:rPr>
          <w:rFonts w:hint="cs"/>
          <w:rtl/>
        </w:rPr>
        <w:t>. לאחר מכן</w:t>
      </w:r>
      <w:r>
        <w:rPr>
          <w:rFonts w:hint="cs"/>
          <w:rtl/>
        </w:rPr>
        <w:t xml:space="preserve"> המשחק יעצור ל5 שניות ויפיע</w:t>
      </w:r>
      <w:r w:rsidR="00D907E3">
        <w:rPr>
          <w:rFonts w:hint="cs"/>
          <w:rtl/>
        </w:rPr>
        <w:t xml:space="preserve"> חלון שמראה את המצב של</w:t>
      </w:r>
      <w:r>
        <w:rPr>
          <w:rFonts w:hint="cs"/>
          <w:rtl/>
        </w:rPr>
        <w:t xml:space="preserve"> כל אי בתור האחרון</w:t>
      </w:r>
      <w:r w:rsidR="00D907E3">
        <w:rPr>
          <w:rFonts w:hint="cs"/>
          <w:rtl/>
        </w:rPr>
        <w:t xml:space="preserve">, וסכום </w:t>
      </w:r>
      <w:r>
        <w:rPr>
          <w:rFonts w:hint="cs"/>
          <w:rtl/>
        </w:rPr>
        <w:t>נקודות</w:t>
      </w:r>
      <w:r w:rsidR="00D907E3">
        <w:rPr>
          <w:rFonts w:hint="cs"/>
          <w:rtl/>
        </w:rPr>
        <w:t xml:space="preserve"> האושר</w:t>
      </w:r>
      <w:r>
        <w:rPr>
          <w:rFonts w:hint="cs"/>
          <w:rtl/>
        </w:rPr>
        <w:t xml:space="preserve"> לכל אי עד עכשיו כולל האחרון (עם סמיילי מתאים?). השניות ירוצו לאחור בחלק התחתון של החלון ומתי שיגיעו לאפס</w:t>
      </w:r>
      <w:r w:rsidR="00D907E3">
        <w:rPr>
          <w:rFonts w:hint="cs"/>
          <w:rtl/>
        </w:rPr>
        <w:t xml:space="preserve"> ישמע </w:t>
      </w:r>
      <w:proofErr w:type="spellStart"/>
      <w:r w:rsidR="00D907E3">
        <w:rPr>
          <w:rFonts w:hint="cs"/>
          <w:rtl/>
        </w:rPr>
        <w:t>ציפצוף</w:t>
      </w:r>
      <w:proofErr w:type="spellEnd"/>
      <w:r w:rsidR="00D907E3">
        <w:rPr>
          <w:rFonts w:hint="cs"/>
          <w:rtl/>
        </w:rPr>
        <w:t xml:space="preserve"> המשחק ימשיך</w:t>
      </w:r>
      <w:r>
        <w:rPr>
          <w:rFonts w:hint="cs"/>
          <w:rtl/>
        </w:rPr>
        <w:t>(כמו במשחק המקורי).</w:t>
      </w:r>
      <w:r w:rsidR="00D907E3">
        <w:rPr>
          <w:rFonts w:hint="cs"/>
          <w:rtl/>
        </w:rPr>
        <w:t xml:space="preserve"> עוד פרטים בסעיפים </w:t>
      </w:r>
      <w:proofErr w:type="spellStart"/>
      <w:r w:rsidR="00D907E3">
        <w:rPr>
          <w:rFonts w:hint="cs"/>
          <w:rtl/>
        </w:rPr>
        <w:t>הרלוונטים</w:t>
      </w:r>
      <w:proofErr w:type="spellEnd"/>
      <w:r w:rsidR="00D907E3">
        <w:rPr>
          <w:rFonts w:hint="cs"/>
          <w:rtl/>
        </w:rPr>
        <w:t>.</w:t>
      </w:r>
      <w:r w:rsidRPr="00803FF4">
        <w:rPr>
          <w:rFonts w:cs="Arial" w:hint="cs"/>
          <w:rtl/>
        </w:rPr>
        <w:t xml:space="preserve"> </w:t>
      </w:r>
    </w:p>
    <w:p w:rsidR="00CA47BE" w:rsidRDefault="00E81B68" w:rsidP="00F27A57">
      <w:pPr>
        <w:rPr>
          <w:rtl/>
        </w:rPr>
      </w:pPr>
      <w:r>
        <w:rPr>
          <w:rFonts w:hint="cs"/>
          <w:rtl/>
        </w:rPr>
        <w:t>המנצח/ת הוא/היא זה/זאת שיש לו/ה הכי הרבה נקודות בסוף המשחק.</w:t>
      </w:r>
      <w:r w:rsidR="00DB479D">
        <w:rPr>
          <w:rFonts w:cs="Arial" w:hint="cs"/>
          <w:rtl/>
        </w:rPr>
        <w:t xml:space="preserve"> </w:t>
      </w:r>
    </w:p>
    <w:p w:rsidR="00F27A57" w:rsidRDefault="00377769" w:rsidP="00F27A57">
      <w:pPr>
        <w:pStyle w:val="2"/>
        <w:rPr>
          <w:rtl/>
        </w:rPr>
      </w:pPr>
      <w:r>
        <w:rPr>
          <w:rtl/>
        </w:rPr>
        <w:br w:type="column"/>
      </w:r>
      <w:bookmarkStart w:id="3" w:name="_Toc475090104"/>
      <w:r w:rsidR="003F2F89">
        <w:rPr>
          <w:rFonts w:hint="cs"/>
          <w:rtl/>
        </w:rPr>
        <w:lastRenderedPageBreak/>
        <w:t>בניינים</w:t>
      </w:r>
      <w:bookmarkEnd w:id="3"/>
    </w:p>
    <w:p w:rsidR="00675ACD" w:rsidRDefault="00675ACD" w:rsidP="00E224F6">
      <w:pPr>
        <w:rPr>
          <w:rtl/>
        </w:rPr>
      </w:pPr>
      <w:r w:rsidRPr="00510FAE">
        <w:rPr>
          <w:rFonts w:hint="cs"/>
          <w:rtl/>
        </w:rPr>
        <w:t>לשחקן/</w:t>
      </w:r>
      <w:proofErr w:type="spellStart"/>
      <w:r w:rsidRPr="00510FAE">
        <w:rPr>
          <w:rFonts w:hint="cs"/>
          <w:rtl/>
        </w:rPr>
        <w:t>נית</w:t>
      </w:r>
      <w:proofErr w:type="spellEnd"/>
      <w:r w:rsidRPr="00510FAE">
        <w:rPr>
          <w:rFonts w:hint="cs"/>
          <w:rtl/>
        </w:rPr>
        <w:t xml:space="preserve"> יש</w:t>
      </w:r>
      <w:r>
        <w:rPr>
          <w:rFonts w:hint="cs"/>
          <w:rtl/>
        </w:rPr>
        <w:t xml:space="preserve"> תשע בניינים שהוא/היא יוכל/ה לבנות</w:t>
      </w:r>
      <w:r w:rsidR="00627954">
        <w:rPr>
          <w:rFonts w:hint="cs"/>
          <w:rtl/>
        </w:rPr>
        <w:t>.</w:t>
      </w:r>
      <w:r>
        <w:rPr>
          <w:rFonts w:hint="cs"/>
          <w:rtl/>
        </w:rPr>
        <w:t xml:space="preserve"> לכל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60 </w:t>
      </w:r>
      <w:r w:rsidR="003D0B32">
        <w:rPr>
          <w:rFonts w:hint="cs"/>
          <w:rtl/>
        </w:rPr>
        <w:t>מטבעות זהב</w:t>
      </w:r>
      <w:r>
        <w:rPr>
          <w:rFonts w:hint="cs"/>
          <w:rtl/>
        </w:rPr>
        <w:t>.</w:t>
      </w:r>
    </w:p>
    <w:p w:rsidR="00627954" w:rsidRDefault="00627954" w:rsidP="00263B3D">
      <w:pPr>
        <w:pStyle w:val="a6"/>
        <w:numPr>
          <w:ilvl w:val="1"/>
          <w:numId w:val="1"/>
        </w:numPr>
      </w:pPr>
      <w:r>
        <w:rPr>
          <w:rFonts w:hint="cs"/>
          <w:b/>
          <w:bCs/>
          <w:rtl/>
        </w:rPr>
        <w:t>קטגוריה:</w:t>
      </w:r>
      <w:r>
        <w:rPr>
          <w:rFonts w:hint="cs"/>
          <w:rtl/>
        </w:rPr>
        <w:t xml:space="preserve"> ממלאה סיפוק (דיור)</w:t>
      </w:r>
    </w:p>
    <w:p w:rsidR="00627954" w:rsidRDefault="00627954" w:rsidP="00627954">
      <w:pPr>
        <w:pStyle w:val="a6"/>
        <w:numPr>
          <w:ilvl w:val="1"/>
          <w:numId w:val="1"/>
        </w:numPr>
      </w:pPr>
      <w:r>
        <w:rPr>
          <w:rFonts w:hint="cs"/>
          <w:b/>
          <w:bCs/>
          <w:rtl/>
        </w:rPr>
        <w:t>נבנה על:</w:t>
      </w:r>
      <w:r>
        <w:rPr>
          <w:rFonts w:hint="cs"/>
          <w:rtl/>
        </w:rPr>
        <w:t xml:space="preserve"> יבשה.</w:t>
      </w:r>
    </w:p>
    <w:p w:rsidR="00627954" w:rsidRDefault="00627954" w:rsidP="00263B3D">
      <w:pPr>
        <w:pStyle w:val="a6"/>
        <w:numPr>
          <w:ilvl w:val="1"/>
          <w:numId w:val="1"/>
        </w:numPr>
      </w:pPr>
    </w:p>
    <w:p w:rsidR="00675ACD" w:rsidRDefault="00675ACD" w:rsidP="0071222D">
      <w:pPr>
        <w:pStyle w:val="a6"/>
        <w:numPr>
          <w:ilvl w:val="1"/>
          <w:numId w:val="1"/>
        </w:numPr>
      </w:pPr>
      <w:r w:rsidRPr="0010015F">
        <w:rPr>
          <w:rFonts w:hint="cs"/>
          <w:b/>
          <w:bCs/>
          <w:rtl/>
        </w:rPr>
        <w:t>תפקיד:</w:t>
      </w:r>
      <w:r>
        <w:rPr>
          <w:rFonts w:hint="cs"/>
          <w:rtl/>
        </w:rPr>
        <w:t xml:space="preserve"> </w:t>
      </w:r>
      <w:r w:rsidR="007144CB">
        <w:rPr>
          <w:rFonts w:hint="cs"/>
          <w:rtl/>
        </w:rPr>
        <w:t>מספק</w:t>
      </w:r>
      <w:r w:rsidR="00EC3794">
        <w:rPr>
          <w:rFonts w:cs="Arial"/>
          <w:rtl/>
        </w:rPr>
        <w:t xml:space="preserve"> </w:t>
      </w:r>
      <w:r w:rsidR="00EC3794" w:rsidRPr="007144CB">
        <w:rPr>
          <w:rFonts w:ascii="David" w:hAnsi="David"/>
          <w:rtl/>
        </w:rPr>
        <w:t>דיור של</w:t>
      </w:r>
      <w:r w:rsidR="00EC3794">
        <w:rPr>
          <w:rFonts w:cs="Arial"/>
          <w:rtl/>
        </w:rPr>
        <w:t xml:space="preserve"> </w:t>
      </w:r>
      <w:r>
        <w:rPr>
          <w:rFonts w:hint="cs"/>
          <w:rtl/>
        </w:rPr>
        <w:t xml:space="preserve">500 </w:t>
      </w:r>
      <w:r w:rsidR="007144CB">
        <w:rPr>
          <w:rFonts w:hint="cs"/>
          <w:rtl/>
        </w:rPr>
        <w:t>נתינים פר בניין, ונותן נקודות על כל בניין מלאה.</w:t>
      </w:r>
    </w:p>
    <w:p w:rsidR="008535B6" w:rsidRDefault="008535B6" w:rsidP="00EC3794">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35 </w:t>
      </w:r>
      <w:r w:rsidR="003D0B32">
        <w:rPr>
          <w:rFonts w:hint="cs"/>
          <w:rtl/>
        </w:rPr>
        <w:t>מטבעות זהב</w:t>
      </w:r>
      <w:r>
        <w:rPr>
          <w:rFonts w:hint="cs"/>
          <w:rtl/>
        </w:rPr>
        <w:t>.</w:t>
      </w:r>
    </w:p>
    <w:p w:rsidR="007144CB" w:rsidRDefault="007144CB" w:rsidP="00263B3D">
      <w:pPr>
        <w:pStyle w:val="a6"/>
        <w:numPr>
          <w:ilvl w:val="1"/>
          <w:numId w:val="1"/>
        </w:numPr>
      </w:pPr>
      <w:r>
        <w:rPr>
          <w:rFonts w:hint="cs"/>
          <w:b/>
          <w:bCs/>
          <w:rtl/>
        </w:rPr>
        <w:t>קטגוריה:</w:t>
      </w:r>
      <w:r>
        <w:rPr>
          <w:rFonts w:hint="cs"/>
          <w:rtl/>
        </w:rPr>
        <w:t xml:space="preserve"> ממלאה סיפוק (רווחה)</w:t>
      </w:r>
    </w:p>
    <w:p w:rsidR="007144CB" w:rsidRDefault="007144CB" w:rsidP="007144CB">
      <w:pPr>
        <w:pStyle w:val="a6"/>
        <w:numPr>
          <w:ilvl w:val="1"/>
          <w:numId w:val="1"/>
        </w:numPr>
      </w:pPr>
      <w:r>
        <w:rPr>
          <w:rFonts w:hint="cs"/>
          <w:b/>
          <w:bCs/>
          <w:rtl/>
        </w:rPr>
        <w:t>הבנה על:</w:t>
      </w:r>
      <w:r>
        <w:rPr>
          <w:rFonts w:hint="cs"/>
          <w:rtl/>
        </w:rPr>
        <w:t xml:space="preserve"> יבשה</w:t>
      </w:r>
    </w:p>
    <w:p w:rsidR="007144CB" w:rsidRDefault="007144CB" w:rsidP="00263B3D">
      <w:pPr>
        <w:pStyle w:val="a6"/>
        <w:numPr>
          <w:ilvl w:val="1"/>
          <w:numId w:val="1"/>
        </w:numPr>
      </w:pPr>
    </w:p>
    <w:p w:rsidR="00675ACD" w:rsidRDefault="00675ACD" w:rsidP="00675ACD">
      <w:pPr>
        <w:pStyle w:val="a6"/>
        <w:numPr>
          <w:ilvl w:val="1"/>
          <w:numId w:val="1"/>
        </w:numPr>
      </w:pPr>
      <w:r w:rsidRPr="0010015F">
        <w:rPr>
          <w:rFonts w:hint="cs"/>
          <w:b/>
          <w:bCs/>
          <w:rtl/>
        </w:rPr>
        <w:t>תפקיד:</w:t>
      </w:r>
      <w:r>
        <w:rPr>
          <w:rFonts w:hint="cs"/>
          <w:rtl/>
        </w:rPr>
        <w:t xml:space="preserve"> </w:t>
      </w:r>
      <w:r w:rsidR="007144CB">
        <w:rPr>
          <w:rFonts w:hint="cs"/>
          <w:rtl/>
        </w:rPr>
        <w:t xml:space="preserve">מספק חינוך ל500 נתינים פר בניין ומעלה את </w:t>
      </w:r>
      <w:r w:rsidR="00165480">
        <w:rPr>
          <w:rFonts w:hint="cs"/>
          <w:rtl/>
        </w:rPr>
        <w:t>רווחתם. בנוסף משפר את האפקטיביות של מפעל אחד פר בניין וכך המפעל מיצר יותר זהב.</w:t>
      </w:r>
    </w:p>
    <w:p w:rsidR="007144CB" w:rsidRDefault="007144CB"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263B3D">
      <w:pPr>
        <w:pStyle w:val="a6"/>
        <w:numPr>
          <w:ilvl w:val="1"/>
          <w:numId w:val="1"/>
        </w:numPr>
      </w:pPr>
      <w:r w:rsidRPr="0010015F">
        <w:rPr>
          <w:rFonts w:hint="cs"/>
          <w:b/>
          <w:bCs/>
          <w:rtl/>
        </w:rPr>
        <w:t>עלות:</w:t>
      </w:r>
      <w:r>
        <w:rPr>
          <w:rFonts w:hint="cs"/>
          <w:rtl/>
        </w:rPr>
        <w:t xml:space="preserve"> 40 </w:t>
      </w:r>
      <w:r w:rsidR="003D0B32">
        <w:rPr>
          <w:rFonts w:hint="cs"/>
          <w:rtl/>
        </w:rPr>
        <w:t>מטבעות זהב</w:t>
      </w:r>
      <w:r>
        <w:rPr>
          <w:rFonts w:hint="cs"/>
          <w:rtl/>
        </w:rPr>
        <w:t>.</w:t>
      </w:r>
    </w:p>
    <w:p w:rsidR="00165480" w:rsidRDefault="00165480" w:rsidP="00263B3D">
      <w:pPr>
        <w:pStyle w:val="a6"/>
        <w:numPr>
          <w:ilvl w:val="1"/>
          <w:numId w:val="1"/>
        </w:numPr>
      </w:pPr>
      <w:r>
        <w:rPr>
          <w:rFonts w:hint="cs"/>
          <w:b/>
          <w:bCs/>
          <w:rtl/>
        </w:rPr>
        <w:t>קטגוריה:</w:t>
      </w:r>
      <w:r>
        <w:rPr>
          <w:rFonts w:hint="cs"/>
          <w:rtl/>
        </w:rPr>
        <w:t xml:space="preserve"> תמיכה (זהב)</w:t>
      </w:r>
    </w:p>
    <w:p w:rsidR="00165480" w:rsidRDefault="00165480" w:rsidP="00165480">
      <w:pPr>
        <w:pStyle w:val="a6"/>
        <w:numPr>
          <w:ilvl w:val="1"/>
          <w:numId w:val="1"/>
        </w:numPr>
      </w:pPr>
      <w:r>
        <w:rPr>
          <w:rFonts w:hint="cs"/>
          <w:b/>
          <w:bCs/>
          <w:rtl/>
        </w:rPr>
        <w:t>נבנה על:</w:t>
      </w:r>
      <w:r>
        <w:rPr>
          <w:rFonts w:hint="cs"/>
          <w:rtl/>
        </w:rPr>
        <w:t xml:space="preserve"> יבשה</w:t>
      </w:r>
    </w:p>
    <w:p w:rsidR="00165480" w:rsidRDefault="00165480" w:rsidP="00263B3D">
      <w:pPr>
        <w:pStyle w:val="a6"/>
        <w:numPr>
          <w:ilvl w:val="1"/>
          <w:numId w:val="1"/>
        </w:numPr>
      </w:pPr>
    </w:p>
    <w:p w:rsidR="00675ACD" w:rsidRDefault="00675ACD" w:rsidP="00263B3D">
      <w:pPr>
        <w:pStyle w:val="a6"/>
        <w:numPr>
          <w:ilvl w:val="1"/>
          <w:numId w:val="1"/>
        </w:numPr>
      </w:pPr>
      <w:r w:rsidRPr="0010015F">
        <w:rPr>
          <w:rFonts w:hint="cs"/>
          <w:b/>
          <w:bCs/>
          <w:rtl/>
        </w:rPr>
        <w:t>תפקיד:</w:t>
      </w:r>
      <w:r>
        <w:rPr>
          <w:rFonts w:hint="cs"/>
          <w:rtl/>
        </w:rPr>
        <w:t xml:space="preserve"> מרוויחים לפחות 4 </w:t>
      </w:r>
      <w:r w:rsidR="003D0B32">
        <w:rPr>
          <w:rFonts w:hint="cs"/>
          <w:rtl/>
        </w:rPr>
        <w:t>מטבעות זהב</w:t>
      </w:r>
      <w:r>
        <w:rPr>
          <w:rFonts w:hint="cs"/>
          <w:rtl/>
        </w:rPr>
        <w:t xml:space="preserve"> ל</w:t>
      </w:r>
      <w:r w:rsidR="0071222D">
        <w:rPr>
          <w:rFonts w:hint="cs"/>
          <w:rtl/>
        </w:rPr>
        <w:t xml:space="preserve">סיבוב. אפשר להרוויח יותר זהב ככל </w:t>
      </w:r>
      <w:r>
        <w:rPr>
          <w:rFonts w:hint="cs"/>
          <w:rtl/>
        </w:rPr>
        <w:t>שנתינך מאושרים</w:t>
      </w:r>
      <w:r w:rsidR="00165480">
        <w:rPr>
          <w:rFonts w:hint="cs"/>
          <w:rtl/>
        </w:rPr>
        <w:t xml:space="preserve"> </w:t>
      </w:r>
      <w:r>
        <w:rPr>
          <w:rFonts w:hint="cs"/>
          <w:rtl/>
        </w:rPr>
        <w:t>יותר</w:t>
      </w:r>
      <w:r w:rsidR="00165480">
        <w:rPr>
          <w:rFonts w:hint="cs"/>
          <w:rtl/>
        </w:rPr>
        <w:t xml:space="preserve"> והמעפילים אפקטיביים יותר</w:t>
      </w:r>
      <w:r w:rsidR="00263B3D">
        <w:rPr>
          <w:rFonts w:hint="cs"/>
          <w:rtl/>
        </w:rPr>
        <w:t xml:space="preserve"> (עד 10 </w:t>
      </w:r>
      <w:r w:rsidR="003D0B32">
        <w:rPr>
          <w:rFonts w:hint="cs"/>
          <w:rtl/>
        </w:rPr>
        <w:t xml:space="preserve">מטבעות זהב </w:t>
      </w:r>
      <w:r w:rsidR="00263B3D">
        <w:rPr>
          <w:rFonts w:hint="cs"/>
          <w:rtl/>
        </w:rPr>
        <w:t>פר מפעל)</w:t>
      </w:r>
      <w:r>
        <w:rPr>
          <w:rFonts w:hint="cs"/>
          <w:rtl/>
        </w:rPr>
        <w:t>. עליה בזיהום ובתמותה</w:t>
      </w:r>
      <w:r w:rsidR="0006058E">
        <w:rPr>
          <w:rFonts w:hint="cs"/>
          <w:rtl/>
        </w:rPr>
        <w:t xml:space="preserve"> </w:t>
      </w:r>
      <w:r w:rsidR="008C180F">
        <w:rPr>
          <w:rFonts w:hint="cs"/>
          <w:rtl/>
        </w:rPr>
        <w:t>של 15 נתינים פר תור</w:t>
      </w:r>
      <w:r>
        <w:rPr>
          <w:rFonts w:hint="cs"/>
          <w:rtl/>
        </w:rPr>
        <w:t>.</w:t>
      </w:r>
    </w:p>
    <w:p w:rsidR="00165480" w:rsidRDefault="00165480" w:rsidP="00263B3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CA6E89">
      <w:pPr>
        <w:pStyle w:val="a6"/>
        <w:numPr>
          <w:ilvl w:val="1"/>
          <w:numId w:val="1"/>
        </w:numPr>
      </w:pPr>
      <w:r w:rsidRPr="0010015F">
        <w:rPr>
          <w:rFonts w:hint="cs"/>
          <w:b/>
          <w:bCs/>
          <w:rtl/>
        </w:rPr>
        <w:t>עלות:</w:t>
      </w:r>
      <w:r>
        <w:rPr>
          <w:rFonts w:hint="cs"/>
          <w:rtl/>
        </w:rPr>
        <w:t xml:space="preserve"> 75 </w:t>
      </w:r>
      <w:r w:rsidR="003D0B32">
        <w:rPr>
          <w:rFonts w:hint="cs"/>
          <w:rtl/>
        </w:rPr>
        <w:t>מטבעות זהב</w:t>
      </w:r>
      <w:r>
        <w:rPr>
          <w:rFonts w:hint="cs"/>
          <w:rtl/>
        </w:rPr>
        <w:t>.</w:t>
      </w:r>
    </w:p>
    <w:p w:rsidR="008C180F" w:rsidRDefault="008C180F" w:rsidP="00CA6E89">
      <w:pPr>
        <w:pStyle w:val="a6"/>
        <w:numPr>
          <w:ilvl w:val="1"/>
          <w:numId w:val="1"/>
        </w:numPr>
      </w:pPr>
      <w:r>
        <w:rPr>
          <w:rFonts w:hint="cs"/>
          <w:b/>
          <w:bCs/>
          <w:rtl/>
        </w:rPr>
        <w:t>קטגוריה:</w:t>
      </w:r>
      <w:r>
        <w:rPr>
          <w:rFonts w:hint="cs"/>
          <w:rtl/>
        </w:rPr>
        <w:t xml:space="preserve"> תמיכה (גידול </w:t>
      </w:r>
      <w:proofErr w:type="spellStart"/>
      <w:r>
        <w:rPr>
          <w:rFonts w:hint="cs"/>
          <w:rtl/>
        </w:rPr>
        <w:t>אולוסין</w:t>
      </w:r>
      <w:proofErr w:type="spellEnd"/>
      <w:r>
        <w:rPr>
          <w:rFonts w:hint="cs"/>
          <w:rtl/>
        </w:rPr>
        <w:t>)</w:t>
      </w:r>
    </w:p>
    <w:p w:rsidR="008C180F" w:rsidRDefault="008C180F" w:rsidP="008C180F">
      <w:pPr>
        <w:pStyle w:val="a6"/>
        <w:numPr>
          <w:ilvl w:val="1"/>
          <w:numId w:val="1"/>
        </w:numPr>
      </w:pPr>
      <w:r>
        <w:rPr>
          <w:rFonts w:hint="cs"/>
          <w:b/>
          <w:bCs/>
          <w:rtl/>
        </w:rPr>
        <w:t>נבנה על:</w:t>
      </w:r>
      <w:r>
        <w:rPr>
          <w:rFonts w:hint="cs"/>
          <w:rtl/>
        </w:rPr>
        <w:t xml:space="preserve"> יבשה</w:t>
      </w:r>
    </w:p>
    <w:p w:rsidR="008C180F" w:rsidRDefault="008C180F" w:rsidP="00CA6E89">
      <w:pPr>
        <w:pStyle w:val="a6"/>
        <w:numPr>
          <w:ilvl w:val="1"/>
          <w:numId w:val="1"/>
        </w:numPr>
      </w:pPr>
    </w:p>
    <w:p w:rsidR="00675ACD" w:rsidRDefault="00675ACD" w:rsidP="00675ACD">
      <w:pPr>
        <w:pStyle w:val="a6"/>
        <w:numPr>
          <w:ilvl w:val="1"/>
          <w:numId w:val="1"/>
        </w:numPr>
      </w:pPr>
      <w:r w:rsidRPr="0010015F">
        <w:rPr>
          <w:rFonts w:hint="cs"/>
          <w:b/>
          <w:bCs/>
          <w:rtl/>
        </w:rPr>
        <w:t>תפקיד:</w:t>
      </w:r>
      <w:r>
        <w:rPr>
          <w:rFonts w:hint="cs"/>
          <w:rtl/>
        </w:rPr>
        <w:t xml:space="preserve"> מגדיל </w:t>
      </w:r>
      <w:r w:rsidR="008C180F">
        <w:rPr>
          <w:rFonts w:hint="cs"/>
          <w:rtl/>
        </w:rPr>
        <w:t>את ה</w:t>
      </w:r>
      <w:r>
        <w:rPr>
          <w:rFonts w:hint="cs"/>
          <w:rtl/>
        </w:rPr>
        <w:t>אוכלוס</w:t>
      </w:r>
      <w:r w:rsidR="008C180F">
        <w:rPr>
          <w:rFonts w:hint="cs"/>
          <w:rtl/>
        </w:rPr>
        <w:t>י</w:t>
      </w:r>
      <w:r>
        <w:rPr>
          <w:rFonts w:hint="cs"/>
          <w:rtl/>
        </w:rPr>
        <w:t xml:space="preserve">יה </w:t>
      </w:r>
      <w:r w:rsidR="008C180F">
        <w:rPr>
          <w:rFonts w:hint="cs"/>
          <w:rtl/>
        </w:rPr>
        <w:t>ב40 נתינים פר תור.</w:t>
      </w:r>
      <w:r w:rsidR="0006058E">
        <w:rPr>
          <w:rFonts w:hint="cs"/>
          <w:rtl/>
        </w:rPr>
        <w:t xml:space="preserve"> </w:t>
      </w:r>
      <w:r w:rsidR="008C180F">
        <w:rPr>
          <w:rFonts w:hint="cs"/>
          <w:rtl/>
        </w:rPr>
        <w:t>עוזר למלאה גושים וכך להשיג את הבונוסים של גוש מלאה יותר מהר</w:t>
      </w:r>
      <w:r w:rsidRPr="00A41243">
        <w:rPr>
          <w:rFonts w:hint="cs"/>
          <w:rtl/>
        </w:rPr>
        <w:t>.</w:t>
      </w:r>
    </w:p>
    <w:p w:rsidR="008C180F" w:rsidRDefault="008C180F"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CA6E89">
      <w:pPr>
        <w:pStyle w:val="a6"/>
        <w:numPr>
          <w:ilvl w:val="1"/>
          <w:numId w:val="1"/>
        </w:numPr>
      </w:pPr>
      <w:r w:rsidRPr="0010015F">
        <w:rPr>
          <w:rFonts w:hint="cs"/>
          <w:b/>
          <w:bCs/>
          <w:rtl/>
        </w:rPr>
        <w:t>עלות:</w:t>
      </w:r>
      <w:r>
        <w:rPr>
          <w:rFonts w:hint="cs"/>
          <w:rtl/>
        </w:rPr>
        <w:t xml:space="preserve"> </w:t>
      </w:r>
      <w:r w:rsidR="004E2805">
        <w:rPr>
          <w:rFonts w:hint="cs"/>
          <w:rtl/>
        </w:rPr>
        <w:t>3</w:t>
      </w:r>
      <w:r>
        <w:rPr>
          <w:rFonts w:hint="cs"/>
          <w:rtl/>
        </w:rPr>
        <w:t xml:space="preserve"> </w:t>
      </w:r>
      <w:r w:rsidR="003D0B32">
        <w:rPr>
          <w:rFonts w:hint="cs"/>
          <w:rtl/>
        </w:rPr>
        <w:t>מטבעות זהב</w:t>
      </w:r>
      <w:r>
        <w:rPr>
          <w:rFonts w:hint="cs"/>
          <w:rtl/>
        </w:rPr>
        <w:t>.</w:t>
      </w:r>
    </w:p>
    <w:p w:rsidR="009C2F5A" w:rsidRDefault="004E2805" w:rsidP="00CA6E89">
      <w:pPr>
        <w:pStyle w:val="a6"/>
        <w:numPr>
          <w:ilvl w:val="1"/>
          <w:numId w:val="1"/>
        </w:numPr>
      </w:pPr>
      <w:r>
        <w:rPr>
          <w:rFonts w:hint="cs"/>
          <w:b/>
          <w:bCs/>
          <w:rtl/>
        </w:rPr>
        <w:t>קטגוריה:</w:t>
      </w:r>
      <w:r>
        <w:rPr>
          <w:rFonts w:hint="cs"/>
          <w:rtl/>
        </w:rPr>
        <w:t xml:space="preserve"> ממלאה סיפוק (אוכל)</w:t>
      </w:r>
    </w:p>
    <w:p w:rsidR="004E2805" w:rsidRDefault="004E2805" w:rsidP="004E2805">
      <w:pPr>
        <w:pStyle w:val="a6"/>
        <w:numPr>
          <w:ilvl w:val="1"/>
          <w:numId w:val="1"/>
        </w:numPr>
      </w:pPr>
      <w:r>
        <w:rPr>
          <w:rFonts w:hint="cs"/>
          <w:b/>
          <w:bCs/>
          <w:rtl/>
        </w:rPr>
        <w:t>נבנה על:</w:t>
      </w:r>
      <w:r>
        <w:rPr>
          <w:rFonts w:hint="cs"/>
          <w:rtl/>
        </w:rPr>
        <w:t xml:space="preserve"> יבשה</w:t>
      </w:r>
    </w:p>
    <w:p w:rsidR="004E2805" w:rsidRDefault="004E2805" w:rsidP="00CA6E89">
      <w:pPr>
        <w:pStyle w:val="a6"/>
        <w:numPr>
          <w:ilvl w:val="1"/>
          <w:numId w:val="1"/>
        </w:numPr>
      </w:pPr>
    </w:p>
    <w:p w:rsidR="00675ACD" w:rsidRDefault="00675ACD" w:rsidP="00CA6E89">
      <w:pPr>
        <w:pStyle w:val="a6"/>
        <w:numPr>
          <w:ilvl w:val="1"/>
          <w:numId w:val="1"/>
        </w:numPr>
      </w:pPr>
      <w:r w:rsidRPr="0010015F">
        <w:rPr>
          <w:rFonts w:hint="cs"/>
          <w:b/>
          <w:bCs/>
          <w:rtl/>
        </w:rPr>
        <w:t>תפקיד:</w:t>
      </w:r>
      <w:r>
        <w:rPr>
          <w:rFonts w:hint="cs"/>
          <w:rtl/>
        </w:rPr>
        <w:t xml:space="preserve"> </w:t>
      </w:r>
      <w:r w:rsidR="004E2805">
        <w:rPr>
          <w:rFonts w:hint="cs"/>
          <w:rtl/>
        </w:rPr>
        <w:t>מספק מזון ל500 נתינים</w:t>
      </w:r>
      <w:r w:rsidR="00CA6E89">
        <w:rPr>
          <w:rFonts w:hint="cs"/>
          <w:rtl/>
        </w:rPr>
        <w:t xml:space="preserve">. </w:t>
      </w:r>
      <w:r w:rsidR="00E713B9">
        <w:rPr>
          <w:rFonts w:hint="cs"/>
          <w:rtl/>
        </w:rPr>
        <w:t>על כל שנייה ש</w:t>
      </w:r>
      <w:r w:rsidR="004E2805">
        <w:rPr>
          <w:rFonts w:hint="cs"/>
          <w:rtl/>
        </w:rPr>
        <w:t xml:space="preserve">יורד גשם על השדה </w:t>
      </w:r>
      <w:r w:rsidR="00535B6D">
        <w:rPr>
          <w:rFonts w:hint="cs"/>
          <w:rtl/>
        </w:rPr>
        <w:t>מרוויחים מטבע</w:t>
      </w:r>
      <w:r w:rsidR="004E2805">
        <w:rPr>
          <w:rFonts w:hint="cs"/>
          <w:rtl/>
        </w:rPr>
        <w:t xml:space="preserve"> זהב</w:t>
      </w:r>
      <w:r>
        <w:rPr>
          <w:rFonts w:hint="cs"/>
          <w:rtl/>
        </w:rPr>
        <w:t xml:space="preserve">. אורך חיים </w:t>
      </w:r>
      <w:r w:rsidR="00CA6E89">
        <w:rPr>
          <w:rFonts w:hint="cs"/>
          <w:rtl/>
        </w:rPr>
        <w:t>לשדה הוא  5-1 תורות, מספר זה נקבע רנדומלית</w:t>
      </w:r>
      <w:r>
        <w:rPr>
          <w:rFonts w:hint="cs"/>
          <w:rtl/>
        </w:rPr>
        <w:t>.</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25 </w:t>
      </w:r>
      <w:r w:rsidR="003D0B32">
        <w:rPr>
          <w:rFonts w:hint="cs"/>
          <w:rtl/>
        </w:rPr>
        <w:t>מטבעות זהב</w:t>
      </w:r>
      <w:r>
        <w:rPr>
          <w:rFonts w:hint="cs"/>
          <w:rtl/>
        </w:rPr>
        <w:t>.</w:t>
      </w:r>
    </w:p>
    <w:p w:rsidR="00535B6D" w:rsidRDefault="00535B6D" w:rsidP="0077512E">
      <w:pPr>
        <w:pStyle w:val="a6"/>
        <w:numPr>
          <w:ilvl w:val="1"/>
          <w:numId w:val="1"/>
        </w:numPr>
      </w:pPr>
      <w:r>
        <w:rPr>
          <w:rFonts w:hint="cs"/>
          <w:b/>
          <w:bCs/>
          <w:rtl/>
        </w:rPr>
        <w:t>קטגוריה:</w:t>
      </w:r>
      <w:r>
        <w:rPr>
          <w:rFonts w:hint="cs"/>
          <w:rtl/>
        </w:rPr>
        <w:t xml:space="preserve"> ממלאה סיפוק (אוכל)</w:t>
      </w:r>
    </w:p>
    <w:p w:rsidR="00535B6D" w:rsidRDefault="00535B6D" w:rsidP="00535B6D">
      <w:pPr>
        <w:pStyle w:val="a6"/>
        <w:numPr>
          <w:ilvl w:val="1"/>
          <w:numId w:val="1"/>
        </w:numPr>
      </w:pPr>
      <w:r>
        <w:rPr>
          <w:rFonts w:hint="cs"/>
          <w:b/>
          <w:bCs/>
          <w:rtl/>
        </w:rPr>
        <w:t>נבנה על:</w:t>
      </w:r>
      <w:r>
        <w:rPr>
          <w:rFonts w:hint="cs"/>
          <w:rtl/>
        </w:rPr>
        <w:t xml:space="preserve"> מופיע אוטומטית בנמל</w:t>
      </w:r>
      <w:r w:rsidR="00510FAE">
        <w:rPr>
          <w:rFonts w:hint="cs"/>
          <w:rtl/>
        </w:rPr>
        <w:t xml:space="preserve"> (בצד האחורי של האי)</w:t>
      </w:r>
    </w:p>
    <w:p w:rsidR="00535B6D" w:rsidRDefault="00535B6D" w:rsidP="0077512E">
      <w:pPr>
        <w:pStyle w:val="a6"/>
        <w:numPr>
          <w:ilvl w:val="1"/>
          <w:numId w:val="1"/>
        </w:numPr>
      </w:pPr>
    </w:p>
    <w:p w:rsidR="008535B6" w:rsidRDefault="00675ACD" w:rsidP="00675ACD">
      <w:pPr>
        <w:pStyle w:val="a6"/>
        <w:numPr>
          <w:ilvl w:val="1"/>
          <w:numId w:val="1"/>
        </w:numPr>
      </w:pPr>
      <w:r w:rsidRPr="0010015F">
        <w:rPr>
          <w:rFonts w:hint="cs"/>
          <w:b/>
          <w:bCs/>
          <w:rtl/>
        </w:rPr>
        <w:lastRenderedPageBreak/>
        <w:t>תפקיד:</w:t>
      </w:r>
      <w:r>
        <w:rPr>
          <w:rFonts w:hint="cs"/>
          <w:rtl/>
        </w:rPr>
        <w:t xml:space="preserve"> </w:t>
      </w:r>
      <w:r w:rsidR="00535B6D">
        <w:rPr>
          <w:rFonts w:hint="cs"/>
          <w:rtl/>
        </w:rPr>
        <w:t>מספקת מזון ל500 נתינים</w:t>
      </w:r>
      <w:r>
        <w:rPr>
          <w:rFonts w:hint="cs"/>
          <w:rtl/>
        </w:rPr>
        <w:t xml:space="preserve"> פר סירה. מרוויחים מ</w:t>
      </w:r>
      <w:r w:rsidR="00535B6D">
        <w:rPr>
          <w:rFonts w:hint="cs"/>
          <w:rtl/>
        </w:rPr>
        <w:t>טבע</w:t>
      </w:r>
      <w:r>
        <w:rPr>
          <w:rFonts w:hint="cs"/>
          <w:rtl/>
        </w:rPr>
        <w:t xml:space="preserve"> זהב בכל סיבו</w:t>
      </w:r>
      <w:r w:rsidR="0010015F">
        <w:rPr>
          <w:rFonts w:hint="cs"/>
          <w:rtl/>
        </w:rPr>
        <w:t xml:space="preserve">ב </w:t>
      </w:r>
      <w:r w:rsidR="00535B6D">
        <w:rPr>
          <w:rFonts w:hint="cs"/>
          <w:rtl/>
        </w:rPr>
        <w:t>ומטבע</w:t>
      </w:r>
      <w:r w:rsidR="00D95484">
        <w:rPr>
          <w:rFonts w:hint="cs"/>
          <w:rtl/>
        </w:rPr>
        <w:t xml:space="preserve"> זהב</w:t>
      </w:r>
      <w:r w:rsidR="00535B6D">
        <w:rPr>
          <w:rFonts w:hint="cs"/>
          <w:rtl/>
        </w:rPr>
        <w:t xml:space="preserve"> על</w:t>
      </w:r>
      <w:r w:rsidR="00D95484">
        <w:rPr>
          <w:rFonts w:hint="cs"/>
          <w:rtl/>
        </w:rPr>
        <w:t xml:space="preserve"> כל שניה שהס</w:t>
      </w:r>
      <w:r>
        <w:rPr>
          <w:rFonts w:hint="cs"/>
          <w:rtl/>
        </w:rPr>
        <w:t>י</w:t>
      </w:r>
      <w:r w:rsidR="0010015F">
        <w:rPr>
          <w:rFonts w:hint="cs"/>
          <w:rtl/>
        </w:rPr>
        <w:t>רה על בית ספר של דגים</w:t>
      </w:r>
      <w:r w:rsidR="00F42D57">
        <w:rPr>
          <w:rFonts w:hint="cs"/>
          <w:rtl/>
        </w:rPr>
        <w:t xml:space="preserve"> (מושמע צליל על כל מטבע)</w:t>
      </w:r>
      <w:r w:rsidR="0010015F">
        <w:rPr>
          <w:rFonts w:hint="cs"/>
          <w:rtl/>
        </w:rPr>
        <w:t>. פיראטים, הוריקנים וספינות</w:t>
      </w:r>
      <w:r w:rsidR="00535B6D">
        <w:rPr>
          <w:rFonts w:hint="cs"/>
          <w:rtl/>
        </w:rPr>
        <w:t xml:space="preserve"> קרב של יריב/ה</w:t>
      </w:r>
      <w:r>
        <w:rPr>
          <w:rFonts w:hint="cs"/>
          <w:rtl/>
        </w:rPr>
        <w:t xml:space="preserve"> יכולים להטביעה אותה.</w:t>
      </w:r>
    </w:p>
    <w:p w:rsidR="00675ACD" w:rsidRDefault="00675ACD" w:rsidP="00675ACD">
      <w:pPr>
        <w:pStyle w:val="a6"/>
        <w:numPr>
          <w:ilvl w:val="1"/>
          <w:numId w:val="1"/>
        </w:numPr>
      </w:pPr>
      <w:r>
        <w:rPr>
          <w:rFonts w:hint="cs"/>
          <w:rtl/>
        </w:rPr>
        <w:t xml:space="preserve">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77512E">
      <w:pPr>
        <w:pStyle w:val="a6"/>
        <w:numPr>
          <w:ilvl w:val="1"/>
          <w:numId w:val="1"/>
        </w:numPr>
      </w:pPr>
      <w:r w:rsidRPr="0010015F">
        <w:rPr>
          <w:rFonts w:hint="cs"/>
          <w:b/>
          <w:bCs/>
          <w:rtl/>
        </w:rPr>
        <w:t>עלות:</w:t>
      </w:r>
      <w:r>
        <w:rPr>
          <w:rFonts w:hint="cs"/>
          <w:rtl/>
        </w:rPr>
        <w:t xml:space="preserve"> 50 </w:t>
      </w:r>
      <w:r w:rsidR="003D0B32">
        <w:rPr>
          <w:rFonts w:hint="cs"/>
          <w:rtl/>
        </w:rPr>
        <w:t>מטבעות זהב</w:t>
      </w:r>
    </w:p>
    <w:p w:rsidR="00535B6D" w:rsidRDefault="00535B6D" w:rsidP="0077512E">
      <w:pPr>
        <w:pStyle w:val="a6"/>
        <w:numPr>
          <w:ilvl w:val="1"/>
          <w:numId w:val="1"/>
        </w:numPr>
      </w:pPr>
      <w:r>
        <w:rPr>
          <w:rFonts w:hint="cs"/>
          <w:b/>
          <w:bCs/>
          <w:rtl/>
        </w:rPr>
        <w:t>קטגוריה:</w:t>
      </w:r>
      <w:r>
        <w:rPr>
          <w:rFonts w:hint="cs"/>
          <w:rtl/>
        </w:rPr>
        <w:t xml:space="preserve"> תמיכה (הגנה)</w:t>
      </w:r>
    </w:p>
    <w:p w:rsidR="00535B6D" w:rsidRDefault="00535B6D" w:rsidP="00535B6D">
      <w:pPr>
        <w:pStyle w:val="a6"/>
        <w:numPr>
          <w:ilvl w:val="1"/>
          <w:numId w:val="1"/>
        </w:numPr>
      </w:pPr>
      <w:r>
        <w:rPr>
          <w:rFonts w:hint="cs"/>
          <w:b/>
          <w:bCs/>
          <w:rtl/>
        </w:rPr>
        <w:t>נבנה על:</w:t>
      </w:r>
      <w:r>
        <w:rPr>
          <w:rFonts w:hint="cs"/>
          <w:rtl/>
        </w:rPr>
        <w:t xml:space="preserve"> יבשה</w:t>
      </w:r>
    </w:p>
    <w:p w:rsidR="00535B6D" w:rsidRDefault="00535B6D" w:rsidP="0077512E">
      <w:pPr>
        <w:pStyle w:val="a6"/>
        <w:numPr>
          <w:ilvl w:val="1"/>
          <w:numId w:val="1"/>
        </w:numPr>
      </w:pPr>
    </w:p>
    <w:p w:rsidR="00675ACD" w:rsidRPr="00D57EC8" w:rsidRDefault="00675ACD" w:rsidP="00AA0439">
      <w:pPr>
        <w:pStyle w:val="a6"/>
        <w:numPr>
          <w:ilvl w:val="1"/>
          <w:numId w:val="1"/>
        </w:numPr>
        <w:rPr>
          <w:rFonts w:ascii="David" w:hAnsi="David"/>
        </w:rPr>
      </w:pPr>
      <w:r w:rsidRPr="0010015F">
        <w:rPr>
          <w:rFonts w:hint="cs"/>
          <w:b/>
          <w:bCs/>
          <w:rtl/>
        </w:rPr>
        <w:t>תפקיד:</w:t>
      </w:r>
      <w:r>
        <w:rPr>
          <w:rFonts w:hint="cs"/>
          <w:rtl/>
        </w:rPr>
        <w:t xml:space="preserve"> </w:t>
      </w:r>
      <w:r w:rsidR="00AA0439" w:rsidRPr="00D57EC8">
        <w:rPr>
          <w:rFonts w:ascii="David" w:hAnsi="David"/>
          <w:rtl/>
        </w:rPr>
        <w:t xml:space="preserve">מגן </w:t>
      </w:r>
      <w:r w:rsidR="00F96BAA" w:rsidRPr="00D57EC8">
        <w:rPr>
          <w:rFonts w:ascii="David" w:hAnsi="David"/>
          <w:rtl/>
        </w:rPr>
        <w:t xml:space="preserve">על פריטים </w:t>
      </w:r>
      <w:r w:rsidR="00AC3313" w:rsidRPr="00D57EC8">
        <w:rPr>
          <w:rFonts w:ascii="David" w:hAnsi="David"/>
          <w:rtl/>
        </w:rPr>
        <w:t xml:space="preserve">ברדיוס של אחד-סמן ממנו </w:t>
      </w:r>
      <w:r w:rsidR="00AA0439" w:rsidRPr="00D57EC8">
        <w:rPr>
          <w:rFonts w:ascii="David" w:hAnsi="David"/>
          <w:rtl/>
        </w:rPr>
        <w:t>נגד מורדים, סירות קרב של היריב</w:t>
      </w:r>
      <w:r w:rsidR="00F96BAA" w:rsidRPr="00D57EC8">
        <w:rPr>
          <w:rFonts w:ascii="David" w:hAnsi="David"/>
          <w:rtl/>
        </w:rPr>
        <w:t>/ה</w:t>
      </w:r>
      <w:r w:rsidR="00AA0439" w:rsidRPr="00D57EC8">
        <w:rPr>
          <w:rFonts w:ascii="David" w:hAnsi="David"/>
          <w:rtl/>
        </w:rPr>
        <w:t xml:space="preserve"> ופירטים</w:t>
      </w:r>
      <w:r w:rsidR="00D57EC8">
        <w:rPr>
          <w:rFonts w:ascii="David" w:hAnsi="David"/>
          <w:rtl/>
        </w:rPr>
        <w:t>, על</w:t>
      </w:r>
      <w:r w:rsidR="00552AC1">
        <w:rPr>
          <w:rFonts w:ascii="David" w:hAnsi="David" w:hint="cs"/>
          <w:rtl/>
        </w:rPr>
        <w:t xml:space="preserve"> ידי ביטול השפעתם ע</w:t>
      </w:r>
      <w:r w:rsidR="00D71AB0">
        <w:rPr>
          <w:rFonts w:ascii="David" w:hAnsi="David" w:hint="cs"/>
          <w:rtl/>
        </w:rPr>
        <w:t>ל הפריטים שעליהם הוא</w:t>
      </w:r>
      <w:r w:rsidR="00D57EC8">
        <w:rPr>
          <w:rFonts w:ascii="David" w:hAnsi="David" w:hint="cs"/>
          <w:rtl/>
        </w:rPr>
        <w:t xml:space="preserve"> מגן. (פירוט איך הוא עושה זאת ב</w:t>
      </w:r>
      <w:r w:rsidR="00775253">
        <w:rPr>
          <w:rFonts w:ascii="David" w:hAnsi="David" w:hint="cs"/>
          <w:rtl/>
        </w:rPr>
        <w:t xml:space="preserve">סעיפים של כל גורם. אולי בגרסה מאוחרת יותר הוא גם הורס אותם בתנאים מסוימים). </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9144B" w:rsidRDefault="00675ACD" w:rsidP="0069144B">
      <w:pPr>
        <w:pStyle w:val="a6"/>
        <w:numPr>
          <w:ilvl w:val="1"/>
          <w:numId w:val="1"/>
        </w:numPr>
      </w:pPr>
      <w:r w:rsidRPr="0010015F">
        <w:rPr>
          <w:rFonts w:hint="cs"/>
          <w:b/>
          <w:bCs/>
          <w:rtl/>
        </w:rPr>
        <w:t>עלות:</w:t>
      </w:r>
      <w:r>
        <w:rPr>
          <w:rFonts w:hint="cs"/>
          <w:rtl/>
        </w:rPr>
        <w:t xml:space="preserve"> 40 </w:t>
      </w:r>
      <w:r w:rsidR="003D0B32">
        <w:rPr>
          <w:rFonts w:hint="cs"/>
          <w:rtl/>
        </w:rPr>
        <w:t>מטבעות זהב</w:t>
      </w:r>
      <w:r>
        <w:rPr>
          <w:rFonts w:hint="cs"/>
          <w:rtl/>
        </w:rPr>
        <w:t>.</w:t>
      </w:r>
    </w:p>
    <w:p w:rsidR="00775253" w:rsidRDefault="00775253" w:rsidP="00775253">
      <w:pPr>
        <w:pStyle w:val="a6"/>
        <w:numPr>
          <w:ilvl w:val="1"/>
          <w:numId w:val="1"/>
        </w:numPr>
      </w:pPr>
      <w:r>
        <w:rPr>
          <w:rFonts w:hint="cs"/>
          <w:b/>
          <w:bCs/>
          <w:rtl/>
        </w:rPr>
        <w:t>קטגוריה:</w:t>
      </w:r>
      <w:r>
        <w:rPr>
          <w:rFonts w:hint="cs"/>
          <w:rtl/>
        </w:rPr>
        <w:t xml:space="preserve"> תמיכה (הגנה)</w:t>
      </w:r>
    </w:p>
    <w:p w:rsidR="00775253" w:rsidRDefault="00775253" w:rsidP="00775253">
      <w:pPr>
        <w:pStyle w:val="a6"/>
        <w:numPr>
          <w:ilvl w:val="1"/>
          <w:numId w:val="1"/>
        </w:numPr>
      </w:pPr>
      <w:r>
        <w:rPr>
          <w:rFonts w:hint="cs"/>
          <w:b/>
          <w:bCs/>
          <w:rtl/>
        </w:rPr>
        <w:t>נבנה על:</w:t>
      </w:r>
      <w:r>
        <w:rPr>
          <w:rFonts w:hint="cs"/>
          <w:rtl/>
        </w:rPr>
        <w:t xml:space="preserve"> מופיע אוטומטית בנמל</w:t>
      </w:r>
      <w:r w:rsidR="00510FAE">
        <w:rPr>
          <w:rFonts w:hint="cs"/>
          <w:rtl/>
        </w:rPr>
        <w:t xml:space="preserve"> (בצד האחורי של האי)</w:t>
      </w:r>
    </w:p>
    <w:p w:rsidR="00775253" w:rsidRDefault="00775253" w:rsidP="0069144B">
      <w:pPr>
        <w:pStyle w:val="a6"/>
        <w:numPr>
          <w:ilvl w:val="1"/>
          <w:numId w:val="1"/>
        </w:numPr>
      </w:pPr>
    </w:p>
    <w:p w:rsidR="008535B6" w:rsidRPr="005935B5" w:rsidRDefault="00675ACD" w:rsidP="005935B5">
      <w:pPr>
        <w:pStyle w:val="a6"/>
        <w:numPr>
          <w:ilvl w:val="1"/>
          <w:numId w:val="8"/>
        </w:numPr>
        <w:rPr>
          <w:rFonts w:ascii="David" w:hAnsi="David"/>
        </w:rPr>
      </w:pPr>
      <w:r w:rsidRPr="005935B5">
        <w:rPr>
          <w:rFonts w:hint="cs"/>
          <w:b/>
          <w:bCs/>
          <w:rtl/>
        </w:rPr>
        <w:t>תפקיד:</w:t>
      </w:r>
      <w:r>
        <w:rPr>
          <w:rFonts w:hint="cs"/>
          <w:rtl/>
        </w:rPr>
        <w:t xml:space="preserve"> </w:t>
      </w:r>
      <w:r w:rsidRPr="005935B5">
        <w:rPr>
          <w:rFonts w:ascii="David" w:hAnsi="David"/>
          <w:rtl/>
        </w:rPr>
        <w:t>שומרת על סירות דייג שלך מול פירטים</w:t>
      </w:r>
      <w:r w:rsidR="00841DC8" w:rsidRPr="005935B5">
        <w:rPr>
          <w:rFonts w:ascii="David" w:hAnsi="David"/>
          <w:rtl/>
        </w:rPr>
        <w:t xml:space="preserve"> וסירות קרב של היריב/ה על ידי חסימה </w:t>
      </w:r>
      <w:r w:rsidR="00365244" w:rsidRPr="005935B5">
        <w:rPr>
          <w:rFonts w:ascii="David" w:hAnsi="David"/>
          <w:rtl/>
        </w:rPr>
        <w:t xml:space="preserve">של הגורם המאיים. היא </w:t>
      </w:r>
      <w:r w:rsidR="0069144B" w:rsidRPr="005935B5">
        <w:rPr>
          <w:rFonts w:ascii="David" w:hAnsi="David"/>
          <w:rtl/>
        </w:rPr>
        <w:t>יכולה ל</w:t>
      </w:r>
      <w:r w:rsidR="000C5835">
        <w:rPr>
          <w:rFonts w:hint="cs"/>
          <w:rtl/>
        </w:rPr>
        <w:t>הטביעה</w:t>
      </w:r>
      <w:r w:rsidR="00775253">
        <w:rPr>
          <w:rFonts w:ascii="David" w:hAnsi="David"/>
          <w:rtl/>
        </w:rPr>
        <w:t xml:space="preserve"> ספינת </w:t>
      </w:r>
      <w:r w:rsidR="0069144B" w:rsidRPr="005935B5">
        <w:rPr>
          <w:rFonts w:ascii="David" w:hAnsi="David"/>
          <w:rtl/>
        </w:rPr>
        <w:t>די</w:t>
      </w:r>
      <w:r w:rsidR="00775253">
        <w:rPr>
          <w:rFonts w:ascii="David" w:hAnsi="David" w:hint="cs"/>
          <w:rtl/>
        </w:rPr>
        <w:t>י</w:t>
      </w:r>
      <w:r w:rsidR="0069144B" w:rsidRPr="005935B5">
        <w:rPr>
          <w:rFonts w:ascii="David" w:hAnsi="David"/>
          <w:rtl/>
        </w:rPr>
        <w:t>ג של יריב</w:t>
      </w:r>
      <w:r w:rsidR="00775253">
        <w:rPr>
          <w:rFonts w:ascii="David" w:hAnsi="David" w:hint="cs"/>
          <w:rtl/>
        </w:rPr>
        <w:t>/ה</w:t>
      </w:r>
      <w:r w:rsidR="0069144B" w:rsidRPr="005935B5">
        <w:rPr>
          <w:rFonts w:ascii="David" w:hAnsi="David"/>
          <w:rtl/>
        </w:rPr>
        <w:t xml:space="preserve"> על ידי </w:t>
      </w:r>
      <w:r w:rsidR="00775253">
        <w:rPr>
          <w:rFonts w:ascii="David" w:hAnsi="David"/>
          <w:rtl/>
        </w:rPr>
        <w:t>דריסת</w:t>
      </w:r>
      <w:r w:rsidR="00775253">
        <w:rPr>
          <w:rFonts w:ascii="David" w:hAnsi="David" w:hint="cs"/>
          <w:rtl/>
        </w:rPr>
        <w:t>ן</w:t>
      </w:r>
      <w:r w:rsidR="0069144B" w:rsidRPr="005935B5">
        <w:rPr>
          <w:rFonts w:ascii="David" w:hAnsi="David"/>
          <w:rtl/>
        </w:rPr>
        <w:t xml:space="preserve">. </w:t>
      </w:r>
      <w:r w:rsidR="00365244" w:rsidRPr="005935B5">
        <w:rPr>
          <w:rFonts w:ascii="David" w:hAnsi="David"/>
          <w:rtl/>
        </w:rPr>
        <w:t>סירת קרב</w:t>
      </w:r>
      <w:r w:rsidR="0069144B" w:rsidRPr="005935B5">
        <w:rPr>
          <w:rFonts w:ascii="David" w:hAnsi="David"/>
          <w:rtl/>
        </w:rPr>
        <w:t xml:space="preserve"> לא </w:t>
      </w:r>
      <w:r w:rsidR="00365244" w:rsidRPr="005935B5">
        <w:rPr>
          <w:rFonts w:ascii="David" w:hAnsi="David"/>
          <w:rtl/>
        </w:rPr>
        <w:t>יכולה</w:t>
      </w:r>
      <w:r w:rsidR="0069144B" w:rsidRPr="005935B5">
        <w:rPr>
          <w:rFonts w:ascii="David" w:hAnsi="David"/>
          <w:rtl/>
        </w:rPr>
        <w:t xml:space="preserve"> ל</w:t>
      </w:r>
      <w:r w:rsidR="00365244" w:rsidRPr="005935B5">
        <w:rPr>
          <w:rFonts w:ascii="David" w:hAnsi="David"/>
          <w:rtl/>
        </w:rPr>
        <w:t>השקי</w:t>
      </w:r>
      <w:r w:rsidR="0069144B" w:rsidRPr="005935B5">
        <w:rPr>
          <w:rFonts w:ascii="David" w:hAnsi="David"/>
          <w:rtl/>
        </w:rPr>
        <w:t>ע</w:t>
      </w:r>
      <w:r w:rsidR="00365244" w:rsidRPr="005935B5">
        <w:rPr>
          <w:rFonts w:ascii="David" w:hAnsi="David"/>
          <w:rtl/>
        </w:rPr>
        <w:t>ה</w:t>
      </w:r>
      <w:r w:rsidR="0069144B" w:rsidRPr="005935B5">
        <w:rPr>
          <w:rFonts w:ascii="David" w:hAnsi="David"/>
          <w:rtl/>
        </w:rPr>
        <w:t xml:space="preserve"> ספינות פירטים או סירות </w:t>
      </w:r>
      <w:r w:rsidR="00365244" w:rsidRPr="005935B5">
        <w:rPr>
          <w:rFonts w:ascii="David" w:hAnsi="David"/>
          <w:rtl/>
        </w:rPr>
        <w:t>קרב</w:t>
      </w:r>
      <w:r w:rsidR="0069144B" w:rsidRPr="005935B5">
        <w:rPr>
          <w:rFonts w:ascii="David" w:hAnsi="David"/>
          <w:rtl/>
        </w:rPr>
        <w:t xml:space="preserve"> אחרות. </w:t>
      </w:r>
    </w:p>
    <w:p w:rsidR="008535B6" w:rsidRDefault="008535B6" w:rsidP="005935B5">
      <w:pPr>
        <w:pStyle w:val="a6"/>
        <w:numPr>
          <w:ilvl w:val="1"/>
          <w:numId w:val="8"/>
        </w:numPr>
      </w:pPr>
    </w:p>
    <w:p w:rsidR="00675ACD" w:rsidRPr="005935B5" w:rsidRDefault="00F27A57" w:rsidP="005935B5">
      <w:pPr>
        <w:pStyle w:val="a6"/>
        <w:numPr>
          <w:ilvl w:val="0"/>
          <w:numId w:val="8"/>
        </w:numPr>
        <w:rPr>
          <w:u w:val="single"/>
        </w:rPr>
      </w:pPr>
      <w:r w:rsidRPr="005935B5">
        <w:rPr>
          <w:rFonts w:hint="cs"/>
          <w:u w:val="single"/>
          <w:rtl/>
        </w:rPr>
        <w:t>מורדים (</w:t>
      </w:r>
      <w:proofErr w:type="spellStart"/>
      <w:r w:rsidRPr="005935B5">
        <w:rPr>
          <w:rFonts w:hint="cs"/>
          <w:u w:val="single"/>
          <w:rtl/>
        </w:rPr>
        <w:t>הוטקי</w:t>
      </w:r>
      <w:proofErr w:type="spellEnd"/>
      <w:r w:rsidRPr="005935B5">
        <w:rPr>
          <w:rFonts w:hint="cs"/>
          <w:u w:val="single"/>
          <w:rtl/>
        </w:rPr>
        <w:t xml:space="preserve"> '</w:t>
      </w:r>
      <w:r w:rsidRPr="005935B5">
        <w:rPr>
          <w:u w:val="single"/>
        </w:rPr>
        <w:t>Z</w:t>
      </w:r>
      <w:r w:rsidRPr="005935B5">
        <w:rPr>
          <w:rFonts w:hint="cs"/>
          <w:u w:val="single"/>
          <w:rtl/>
        </w:rPr>
        <w:t>' )</w:t>
      </w:r>
      <w:r w:rsidR="00675ACD" w:rsidRPr="005935B5">
        <w:rPr>
          <w:rFonts w:hint="cs"/>
          <w:u w:val="single"/>
          <w:rtl/>
        </w:rPr>
        <w:t>:</w:t>
      </w:r>
    </w:p>
    <w:p w:rsidR="00675ACD" w:rsidRDefault="00675ACD" w:rsidP="005935B5">
      <w:pPr>
        <w:pStyle w:val="a6"/>
        <w:numPr>
          <w:ilvl w:val="1"/>
          <w:numId w:val="8"/>
        </w:numPr>
      </w:pPr>
      <w:r w:rsidRPr="005935B5">
        <w:rPr>
          <w:rFonts w:hint="cs"/>
          <w:b/>
          <w:bCs/>
          <w:rtl/>
        </w:rPr>
        <w:t>עלות:</w:t>
      </w:r>
      <w:r>
        <w:rPr>
          <w:rFonts w:hint="cs"/>
          <w:rtl/>
        </w:rPr>
        <w:t xml:space="preserve"> </w:t>
      </w:r>
      <w:r w:rsidR="00263B3D">
        <w:rPr>
          <w:rFonts w:hint="cs"/>
          <w:rtl/>
        </w:rPr>
        <w:t xml:space="preserve"> </w:t>
      </w:r>
      <w:r w:rsidR="0067570B">
        <w:rPr>
          <w:rFonts w:hint="cs"/>
          <w:rtl/>
        </w:rPr>
        <w:t>35</w:t>
      </w:r>
      <w:r>
        <w:rPr>
          <w:rFonts w:hint="cs"/>
          <w:rtl/>
        </w:rPr>
        <w:t xml:space="preserve"> </w:t>
      </w:r>
      <w:r w:rsidR="003D0B32">
        <w:rPr>
          <w:rFonts w:hint="cs"/>
          <w:rtl/>
        </w:rPr>
        <w:t>מטבעות זהב</w:t>
      </w:r>
      <w:r>
        <w:rPr>
          <w:rFonts w:hint="cs"/>
          <w:rtl/>
        </w:rPr>
        <w:t>.</w:t>
      </w:r>
    </w:p>
    <w:p w:rsidR="0067570B" w:rsidRDefault="0067570B" w:rsidP="005935B5">
      <w:pPr>
        <w:pStyle w:val="a6"/>
        <w:numPr>
          <w:ilvl w:val="1"/>
          <w:numId w:val="8"/>
        </w:numPr>
      </w:pPr>
      <w:r>
        <w:rPr>
          <w:rFonts w:hint="cs"/>
          <w:b/>
          <w:bCs/>
          <w:rtl/>
        </w:rPr>
        <w:t>קטגוריה:</w:t>
      </w:r>
      <w:r>
        <w:rPr>
          <w:rFonts w:hint="cs"/>
          <w:rtl/>
        </w:rPr>
        <w:t xml:space="preserve"> התקפה</w:t>
      </w:r>
    </w:p>
    <w:p w:rsidR="0067570B" w:rsidRDefault="0067570B" w:rsidP="0067570B">
      <w:pPr>
        <w:pStyle w:val="a6"/>
        <w:numPr>
          <w:ilvl w:val="1"/>
          <w:numId w:val="8"/>
        </w:numPr>
      </w:pPr>
      <w:r w:rsidRPr="005935B5">
        <w:rPr>
          <w:rFonts w:hint="cs"/>
          <w:b/>
          <w:bCs/>
          <w:rtl/>
        </w:rPr>
        <w:t>נבנה על:</w:t>
      </w:r>
      <w:r w:rsidR="007250C4">
        <w:rPr>
          <w:rFonts w:hint="cs"/>
          <w:rtl/>
        </w:rPr>
        <w:t xml:space="preserve"> מקום רנדומלי אצל האי הנגדי</w:t>
      </w:r>
    </w:p>
    <w:p w:rsidR="0067570B" w:rsidRDefault="0067570B" w:rsidP="005935B5">
      <w:pPr>
        <w:pStyle w:val="a6"/>
        <w:numPr>
          <w:ilvl w:val="1"/>
          <w:numId w:val="8"/>
        </w:numPr>
      </w:pPr>
    </w:p>
    <w:p w:rsidR="00675ACD" w:rsidRDefault="00675ACD" w:rsidP="005935B5">
      <w:pPr>
        <w:pStyle w:val="a6"/>
        <w:numPr>
          <w:ilvl w:val="1"/>
          <w:numId w:val="8"/>
        </w:numPr>
      </w:pPr>
      <w:r w:rsidRPr="005935B5">
        <w:rPr>
          <w:rFonts w:hint="cs"/>
          <w:b/>
          <w:bCs/>
          <w:rtl/>
        </w:rPr>
        <w:t>תפקיד:</w:t>
      </w:r>
      <w:r>
        <w:rPr>
          <w:rFonts w:hint="cs"/>
          <w:rtl/>
        </w:rPr>
        <w:t xml:space="preserve"> גורם ליריב</w:t>
      </w:r>
      <w:r w:rsidR="0067570B">
        <w:rPr>
          <w:rFonts w:hint="cs"/>
          <w:rtl/>
        </w:rPr>
        <w:t>/ה</w:t>
      </w:r>
      <w:r>
        <w:rPr>
          <w:rFonts w:hint="cs"/>
          <w:rtl/>
        </w:rPr>
        <w:t xml:space="preserve"> לא</w:t>
      </w:r>
      <w:r w:rsidR="0067570B">
        <w:rPr>
          <w:rFonts w:hint="cs"/>
          <w:rtl/>
        </w:rPr>
        <w:t>י</w:t>
      </w:r>
      <w:r>
        <w:rPr>
          <w:rFonts w:hint="cs"/>
          <w:rtl/>
        </w:rPr>
        <w:t>ב</w:t>
      </w:r>
      <w:r w:rsidR="0067570B">
        <w:rPr>
          <w:rFonts w:hint="cs"/>
          <w:rtl/>
        </w:rPr>
        <w:t>ו</w:t>
      </w:r>
      <w:r>
        <w:rPr>
          <w:rFonts w:hint="cs"/>
          <w:rtl/>
        </w:rPr>
        <w:t xml:space="preserve">ד </w:t>
      </w:r>
      <w:r w:rsidR="0067570B">
        <w:rPr>
          <w:rFonts w:hint="cs"/>
          <w:rtl/>
        </w:rPr>
        <w:t>תמיכה של נתינים</w:t>
      </w:r>
      <w:r w:rsidR="0059507B">
        <w:rPr>
          <w:rFonts w:hint="cs"/>
          <w:rtl/>
        </w:rPr>
        <w:t xml:space="preserve"> ומעלה את הסיכוי שמורדים יופיעו באופן עצמי</w:t>
      </w:r>
      <w:r>
        <w:rPr>
          <w:rFonts w:hint="cs"/>
          <w:rtl/>
        </w:rPr>
        <w:t xml:space="preserve">. אם </w:t>
      </w:r>
      <w:r w:rsidR="0059507B">
        <w:rPr>
          <w:rFonts w:hint="cs"/>
          <w:rtl/>
        </w:rPr>
        <w:t>נתינך לא מרוצים הם יכולים להפוך</w:t>
      </w:r>
      <w:r w:rsidR="00263B3D">
        <w:rPr>
          <w:rFonts w:hint="cs"/>
          <w:rtl/>
        </w:rPr>
        <w:t xml:space="preserve"> </w:t>
      </w:r>
      <w:r>
        <w:rPr>
          <w:rFonts w:hint="cs"/>
          <w:rtl/>
        </w:rPr>
        <w:t>למורדים עם או בלי קשר לפעילות היריב.</w:t>
      </w:r>
      <w:r w:rsidR="0067570B">
        <w:rPr>
          <w:rFonts w:hint="cs"/>
          <w:rtl/>
        </w:rPr>
        <w:t xml:space="preserve"> </w:t>
      </w:r>
      <w:r w:rsidR="00CE4F88">
        <w:rPr>
          <w:rFonts w:hint="cs"/>
          <w:rtl/>
        </w:rPr>
        <w:t>עדיפ</w:t>
      </w:r>
      <w:r w:rsidR="0059507B">
        <w:rPr>
          <w:rFonts w:hint="cs"/>
          <w:rtl/>
        </w:rPr>
        <w:t>ות להופיע במקום ריק אבל אם אין ברירה יכול להופיע</w:t>
      </w:r>
      <w:r w:rsidR="0067570B">
        <w:rPr>
          <w:rFonts w:hint="cs"/>
          <w:rtl/>
        </w:rPr>
        <w:t xml:space="preserve"> במקום בניין בהנחה שהוא לא מבצר. עוד פרטים בסעיף הקשור לכך.</w:t>
      </w:r>
    </w:p>
    <w:p w:rsidR="008535B6" w:rsidRDefault="008535B6" w:rsidP="00E31805">
      <w:pPr>
        <w:pStyle w:val="a6"/>
        <w:numPr>
          <w:ilvl w:val="1"/>
          <w:numId w:val="8"/>
        </w:numPr>
        <w:rPr>
          <w:rtl/>
        </w:rPr>
      </w:pPr>
    </w:p>
    <w:p w:rsidR="00E31805" w:rsidRDefault="00E31805" w:rsidP="001C6915">
      <w:pPr>
        <w:rPr>
          <w:rtl/>
        </w:rPr>
      </w:pPr>
    </w:p>
    <w:p w:rsidR="00CA18F2" w:rsidRDefault="00E31805" w:rsidP="001C6915">
      <w:pPr>
        <w:rPr>
          <w:rFonts w:asciiTheme="minorBidi" w:hAnsiTheme="minorBidi"/>
          <w:rtl/>
        </w:rPr>
      </w:pPr>
      <w:r w:rsidRPr="00CA18F2">
        <w:rPr>
          <w:rFonts w:asciiTheme="minorBidi" w:hAnsiTheme="minorBidi"/>
          <w:rtl/>
        </w:rPr>
        <w:t xml:space="preserve">אפשר לבנות </w:t>
      </w:r>
      <w:r w:rsidR="00372A7A" w:rsidRPr="00CA18F2">
        <w:rPr>
          <w:rFonts w:asciiTheme="minorBidi" w:hAnsiTheme="minorBidi"/>
          <w:rtl/>
        </w:rPr>
        <w:t xml:space="preserve">כל בניין </w:t>
      </w:r>
      <w:r w:rsidRPr="00CA18F2">
        <w:rPr>
          <w:rFonts w:asciiTheme="minorBidi" w:hAnsiTheme="minorBidi"/>
          <w:rtl/>
        </w:rPr>
        <w:t>בכול זמן התור כל עוד יש לך מספיק מטבעות זהב ומקום לשים אותו. אם את/ה מנסה לקנות פריט בלי מספיק זהב או</w:t>
      </w:r>
      <w:r w:rsidR="00CA18F2" w:rsidRPr="00CA18F2">
        <w:rPr>
          <w:rFonts w:asciiTheme="minorBidi" w:hAnsiTheme="minorBidi"/>
          <w:rtl/>
        </w:rPr>
        <w:t>/ו</w:t>
      </w:r>
      <w:r w:rsidRPr="00CA18F2">
        <w:rPr>
          <w:rFonts w:asciiTheme="minorBidi" w:hAnsiTheme="minorBidi"/>
          <w:rtl/>
        </w:rPr>
        <w:t xml:space="preserve">אין מקום, </w:t>
      </w:r>
      <w:r w:rsidR="00872DE3">
        <w:rPr>
          <w:rFonts w:asciiTheme="minorBidi" w:hAnsiTheme="minorBidi" w:hint="cs"/>
          <w:rtl/>
        </w:rPr>
        <w:t>תהליך הקניה י</w:t>
      </w:r>
      <w:r w:rsidR="00CA18F2">
        <w:rPr>
          <w:rFonts w:asciiTheme="minorBidi" w:hAnsiTheme="minorBidi" w:hint="cs"/>
          <w:rtl/>
        </w:rPr>
        <w:t>כשל</w:t>
      </w:r>
      <w:r w:rsidRPr="00CA18F2">
        <w:rPr>
          <w:rFonts w:asciiTheme="minorBidi" w:hAnsiTheme="minorBidi"/>
          <w:rtl/>
        </w:rPr>
        <w:t xml:space="preserve"> ו</w:t>
      </w:r>
      <w:r w:rsidR="00872DE3">
        <w:rPr>
          <w:rFonts w:asciiTheme="minorBidi" w:hAnsiTheme="minorBidi" w:hint="cs"/>
          <w:rtl/>
        </w:rPr>
        <w:t>י</w:t>
      </w:r>
      <w:r w:rsidR="00CA18F2">
        <w:rPr>
          <w:rFonts w:asciiTheme="minorBidi" w:hAnsiTheme="minorBidi"/>
          <w:rtl/>
        </w:rPr>
        <w:t>שמע</w:t>
      </w:r>
      <w:r w:rsidRPr="00CA18F2">
        <w:rPr>
          <w:rFonts w:asciiTheme="minorBidi" w:hAnsiTheme="minorBidi"/>
          <w:rtl/>
        </w:rPr>
        <w:t xml:space="preserve"> באז. אפשר לבנות עד 2</w:t>
      </w:r>
      <w:r w:rsidR="00340566">
        <w:rPr>
          <w:rFonts w:asciiTheme="minorBidi" w:hAnsiTheme="minorBidi" w:hint="cs"/>
          <w:rtl/>
        </w:rPr>
        <w:t>9</w:t>
      </w:r>
      <w:r w:rsidRPr="00CA18F2">
        <w:rPr>
          <w:rFonts w:asciiTheme="minorBidi" w:hAnsiTheme="minorBidi"/>
          <w:rtl/>
        </w:rPr>
        <w:t xml:space="preserve"> בניינים בכל אי. </w:t>
      </w:r>
      <w:r w:rsidR="00872DE3">
        <w:rPr>
          <w:rFonts w:asciiTheme="minorBidi" w:hAnsiTheme="minorBidi" w:hint="cs"/>
          <w:rtl/>
        </w:rPr>
        <w:t xml:space="preserve">מומלץ </w:t>
      </w:r>
      <w:r w:rsidRPr="00CA18F2">
        <w:rPr>
          <w:rFonts w:asciiTheme="minorBidi" w:hAnsiTheme="minorBidi"/>
          <w:rtl/>
        </w:rPr>
        <w:t>לבנות אותו בניין 3 פעמים</w:t>
      </w:r>
      <w:r w:rsidR="00872DE3">
        <w:rPr>
          <w:rFonts w:asciiTheme="minorBidi" w:hAnsiTheme="minorBidi" w:hint="cs"/>
          <w:rtl/>
        </w:rPr>
        <w:t xml:space="preserve"> </w:t>
      </w:r>
      <w:r w:rsidR="00872DE3">
        <w:rPr>
          <w:rFonts w:asciiTheme="minorBidi" w:hAnsiTheme="minorBidi"/>
          <w:rtl/>
        </w:rPr>
        <w:t>במינימום</w:t>
      </w:r>
      <w:r w:rsidRPr="00CA18F2">
        <w:rPr>
          <w:rFonts w:asciiTheme="minorBidi" w:hAnsiTheme="minorBidi"/>
          <w:rtl/>
        </w:rPr>
        <w:t xml:space="preserve">. יותר מכך והוא תופס מקום </w:t>
      </w:r>
      <w:proofErr w:type="spellStart"/>
      <w:r w:rsidRPr="00CA18F2">
        <w:rPr>
          <w:rFonts w:asciiTheme="minorBidi" w:hAnsiTheme="minorBidi"/>
          <w:rtl/>
        </w:rPr>
        <w:t>פוטצילי</w:t>
      </w:r>
      <w:proofErr w:type="spellEnd"/>
      <w:r w:rsidRPr="00CA18F2">
        <w:rPr>
          <w:rFonts w:asciiTheme="minorBidi" w:hAnsiTheme="minorBidi"/>
          <w:rtl/>
        </w:rPr>
        <w:t xml:space="preserve"> של בניין אחר. אם זאת אין הגבלה אמתית למספר הפעמים שאפשר לבנות בניין</w:t>
      </w:r>
      <w:r w:rsidR="00CA18F2">
        <w:rPr>
          <w:rFonts w:asciiTheme="minorBidi" w:hAnsiTheme="minorBidi" w:hint="cs"/>
          <w:rtl/>
        </w:rPr>
        <w:t>.</w:t>
      </w:r>
      <w:r w:rsidRPr="00CA18F2">
        <w:rPr>
          <w:rFonts w:asciiTheme="minorBidi" w:hAnsiTheme="minorBidi"/>
          <w:rtl/>
        </w:rPr>
        <w:t xml:space="preserve"> </w:t>
      </w:r>
    </w:p>
    <w:p w:rsidR="00F44BEB" w:rsidRDefault="001B6A60" w:rsidP="001C6915">
      <w:pPr>
        <w:rPr>
          <w:rFonts w:asciiTheme="minorBidi" w:hAnsiTheme="minorBidi"/>
          <w:rtl/>
        </w:rPr>
      </w:pPr>
      <w:r w:rsidRPr="00CA18F2">
        <w:rPr>
          <w:rFonts w:asciiTheme="minorBidi" w:hAnsiTheme="minorBidi"/>
          <w:rtl/>
        </w:rPr>
        <w:t>כ</w:t>
      </w:r>
      <w:r w:rsidR="00A403D0" w:rsidRPr="00CA18F2">
        <w:rPr>
          <w:rFonts w:asciiTheme="minorBidi" w:hAnsiTheme="minorBidi"/>
          <w:rtl/>
        </w:rPr>
        <w:t xml:space="preserve">דאי </w:t>
      </w:r>
      <w:r w:rsidRPr="00CA18F2">
        <w:rPr>
          <w:rFonts w:asciiTheme="minorBidi" w:hAnsiTheme="minorBidi"/>
          <w:rtl/>
        </w:rPr>
        <w:t>לבנות בניין</w:t>
      </w:r>
      <w:r w:rsidR="00A403D0" w:rsidRPr="00CA18F2">
        <w:rPr>
          <w:rFonts w:asciiTheme="minorBidi" w:hAnsiTheme="minorBidi"/>
          <w:rtl/>
        </w:rPr>
        <w:t xml:space="preserve"> צריך לפתוח את תפריט הבניינים</w:t>
      </w:r>
      <w:r w:rsidR="00CA18F2">
        <w:rPr>
          <w:rFonts w:asciiTheme="minorBidi" w:hAnsiTheme="minorBidi" w:hint="cs"/>
          <w:rtl/>
        </w:rPr>
        <w:t>,</w:t>
      </w:r>
      <w:r w:rsidR="00CA18F2">
        <w:rPr>
          <w:rFonts w:asciiTheme="minorBidi" w:hAnsiTheme="minorBidi"/>
          <w:rtl/>
        </w:rPr>
        <w:t xml:space="preserve"> </w:t>
      </w:r>
      <w:r w:rsidR="001C6915" w:rsidRPr="00CA18F2">
        <w:rPr>
          <w:rFonts w:asciiTheme="minorBidi" w:hAnsiTheme="minorBidi"/>
          <w:rtl/>
        </w:rPr>
        <w:t>על ידי לחיצה על כפתור התפריט עם המקש השמאלי של העכבר או על</w:t>
      </w:r>
      <w:r w:rsidR="00CA18F2">
        <w:rPr>
          <w:rFonts w:asciiTheme="minorBidi" w:hAnsiTheme="minorBidi"/>
          <w:rtl/>
        </w:rPr>
        <w:t xml:space="preserve"> ידי לחיצה על </w:t>
      </w:r>
      <w:proofErr w:type="spellStart"/>
      <w:r w:rsidR="00CA18F2">
        <w:rPr>
          <w:rFonts w:asciiTheme="minorBidi" w:hAnsiTheme="minorBidi"/>
          <w:rtl/>
        </w:rPr>
        <w:t>ההוטקי</w:t>
      </w:r>
      <w:proofErr w:type="spellEnd"/>
      <w:r w:rsidR="00CA18F2">
        <w:rPr>
          <w:rFonts w:asciiTheme="minorBidi" w:hAnsiTheme="minorBidi"/>
          <w:rtl/>
        </w:rPr>
        <w:t xml:space="preserve"> שלו במקלדת</w:t>
      </w:r>
      <w:r w:rsidR="001C6915" w:rsidRPr="00CA18F2">
        <w:rPr>
          <w:rFonts w:asciiTheme="minorBidi" w:hAnsiTheme="minorBidi"/>
          <w:rtl/>
        </w:rPr>
        <w:t>,</w:t>
      </w:r>
      <w:r w:rsidR="00A403D0" w:rsidRPr="00CA18F2">
        <w:rPr>
          <w:rFonts w:asciiTheme="minorBidi" w:hAnsiTheme="minorBidi"/>
          <w:rtl/>
        </w:rPr>
        <w:t xml:space="preserve"> ולבחור </w:t>
      </w:r>
      <w:r w:rsidR="0059507B" w:rsidRPr="00CA18F2">
        <w:rPr>
          <w:rFonts w:asciiTheme="minorBidi" w:hAnsiTheme="minorBidi"/>
          <w:rtl/>
        </w:rPr>
        <w:t xml:space="preserve">את </w:t>
      </w:r>
      <w:r w:rsidR="00B55ACE" w:rsidRPr="00CA18F2">
        <w:rPr>
          <w:rFonts w:asciiTheme="minorBidi" w:hAnsiTheme="minorBidi"/>
          <w:rtl/>
        </w:rPr>
        <w:t xml:space="preserve">הבניין הרצוי </w:t>
      </w:r>
      <w:r w:rsidR="00A403D0" w:rsidRPr="00CA18F2">
        <w:rPr>
          <w:rFonts w:asciiTheme="minorBidi" w:hAnsiTheme="minorBidi"/>
          <w:rtl/>
        </w:rPr>
        <w:t>על ידי לחיצה</w:t>
      </w:r>
      <w:r w:rsidR="001C6915" w:rsidRPr="00CA18F2">
        <w:rPr>
          <w:rFonts w:asciiTheme="minorBidi" w:hAnsiTheme="minorBidi"/>
          <w:rtl/>
        </w:rPr>
        <w:t xml:space="preserve"> על </w:t>
      </w:r>
      <w:r w:rsidRPr="00CA18F2">
        <w:rPr>
          <w:rFonts w:asciiTheme="minorBidi" w:hAnsiTheme="minorBidi"/>
          <w:rtl/>
        </w:rPr>
        <w:t xml:space="preserve">סמל </w:t>
      </w:r>
      <w:r w:rsidR="001C6915" w:rsidRPr="00CA18F2">
        <w:rPr>
          <w:rFonts w:asciiTheme="minorBidi" w:hAnsiTheme="minorBidi"/>
          <w:rtl/>
        </w:rPr>
        <w:t xml:space="preserve">הבניין עם המקש השמאלי של העכבר או </w:t>
      </w:r>
      <w:proofErr w:type="spellStart"/>
      <w:r w:rsidR="001C6915" w:rsidRPr="00CA18F2">
        <w:rPr>
          <w:rFonts w:asciiTheme="minorBidi" w:hAnsiTheme="minorBidi"/>
          <w:rtl/>
        </w:rPr>
        <w:t>ההוטקי</w:t>
      </w:r>
      <w:proofErr w:type="spellEnd"/>
      <w:r w:rsidR="001C6915" w:rsidRPr="00CA18F2">
        <w:rPr>
          <w:rFonts w:asciiTheme="minorBidi" w:hAnsiTheme="minorBidi"/>
          <w:rtl/>
        </w:rPr>
        <w:t xml:space="preserve"> שלו.</w:t>
      </w:r>
      <w:r w:rsidR="001C6915" w:rsidRPr="00CA18F2">
        <w:rPr>
          <w:rFonts w:asciiTheme="minorBidi" w:hAnsiTheme="minorBidi"/>
          <w:rtl/>
        </w:rPr>
        <w:br/>
      </w:r>
    </w:p>
    <w:p w:rsidR="00F44BEB" w:rsidRDefault="001B6A60" w:rsidP="001C6915">
      <w:pPr>
        <w:rPr>
          <w:rFonts w:asciiTheme="minorBidi" w:hAnsiTheme="minorBidi"/>
          <w:rtl/>
        </w:rPr>
      </w:pPr>
      <w:r w:rsidRPr="00CA18F2">
        <w:rPr>
          <w:rFonts w:asciiTheme="minorBidi" w:hAnsiTheme="minorBidi"/>
          <w:rtl/>
        </w:rPr>
        <w:t>במקרה של ב</w:t>
      </w:r>
      <w:r w:rsidR="00A403D0" w:rsidRPr="00CA18F2">
        <w:rPr>
          <w:rFonts w:asciiTheme="minorBidi" w:hAnsiTheme="minorBidi"/>
          <w:rtl/>
        </w:rPr>
        <w:t>י</w:t>
      </w:r>
      <w:r w:rsidRPr="00CA18F2">
        <w:rPr>
          <w:rFonts w:asciiTheme="minorBidi" w:hAnsiTheme="minorBidi"/>
          <w:rtl/>
        </w:rPr>
        <w:t>ניים</w:t>
      </w:r>
      <w:r w:rsidR="00A403D0" w:rsidRPr="00CA18F2">
        <w:rPr>
          <w:rFonts w:asciiTheme="minorBidi" w:hAnsiTheme="minorBidi"/>
          <w:rtl/>
        </w:rPr>
        <w:t xml:space="preserve"> אחרי הלחיצה על הסמל </w:t>
      </w:r>
      <w:r w:rsidR="00CA18F2" w:rsidRPr="00CA18F2">
        <w:rPr>
          <w:rFonts w:asciiTheme="minorBidi" w:hAnsiTheme="minorBidi" w:hint="cs"/>
          <w:rtl/>
        </w:rPr>
        <w:t>באמצעות</w:t>
      </w:r>
      <w:r w:rsidR="00A403D0" w:rsidRPr="00CA18F2">
        <w:rPr>
          <w:rFonts w:asciiTheme="minorBidi" w:hAnsiTheme="minorBidi"/>
          <w:rtl/>
        </w:rPr>
        <w:t xml:space="preserve"> העכבר</w:t>
      </w:r>
      <w:r w:rsidR="00CA18F2">
        <w:rPr>
          <w:rFonts w:asciiTheme="minorBidi" w:hAnsiTheme="minorBidi" w:hint="cs"/>
          <w:rtl/>
        </w:rPr>
        <w:t>,</w:t>
      </w:r>
      <w:r w:rsidRPr="00CA18F2">
        <w:rPr>
          <w:rFonts w:asciiTheme="minorBidi" w:hAnsiTheme="minorBidi"/>
          <w:rtl/>
        </w:rPr>
        <w:t xml:space="preserve"> יש לגרור את הסמל של הבניין למקום המבוקש באי שלך ו</w:t>
      </w:r>
      <w:r w:rsidR="00B55ACE" w:rsidRPr="00CA18F2">
        <w:rPr>
          <w:rFonts w:asciiTheme="minorBidi" w:hAnsiTheme="minorBidi"/>
          <w:rtl/>
        </w:rPr>
        <w:t>לשחר</w:t>
      </w:r>
      <w:r w:rsidRPr="00CA18F2">
        <w:rPr>
          <w:rFonts w:asciiTheme="minorBidi" w:hAnsiTheme="minorBidi"/>
          <w:rtl/>
        </w:rPr>
        <w:t xml:space="preserve">ר </w:t>
      </w:r>
      <w:r w:rsidR="00B55ACE" w:rsidRPr="00CA18F2">
        <w:rPr>
          <w:rFonts w:asciiTheme="minorBidi" w:hAnsiTheme="minorBidi"/>
          <w:rtl/>
        </w:rPr>
        <w:t xml:space="preserve">את </w:t>
      </w:r>
      <w:r w:rsidRPr="00CA18F2">
        <w:rPr>
          <w:rFonts w:asciiTheme="minorBidi" w:hAnsiTheme="minorBidi"/>
          <w:rtl/>
        </w:rPr>
        <w:t>מקש</w:t>
      </w:r>
      <w:r w:rsidR="001C6915" w:rsidRPr="00CA18F2">
        <w:rPr>
          <w:rFonts w:asciiTheme="minorBidi" w:hAnsiTheme="minorBidi"/>
          <w:rtl/>
        </w:rPr>
        <w:t xml:space="preserve"> העכבר</w:t>
      </w:r>
      <w:r w:rsidRPr="00CA18F2">
        <w:rPr>
          <w:rFonts w:asciiTheme="minorBidi" w:hAnsiTheme="minorBidi"/>
          <w:rtl/>
        </w:rPr>
        <w:t xml:space="preserve"> כדי לסיים את התהליך. </w:t>
      </w:r>
      <w:r w:rsidR="00A403D0" w:rsidRPr="00CA18F2">
        <w:rPr>
          <w:rFonts w:asciiTheme="minorBidi" w:hAnsiTheme="minorBidi"/>
          <w:rtl/>
        </w:rPr>
        <w:t xml:space="preserve">במקרה של לחיצה על </w:t>
      </w:r>
      <w:proofErr w:type="spellStart"/>
      <w:r w:rsidR="00A403D0" w:rsidRPr="00CA18F2">
        <w:rPr>
          <w:rFonts w:asciiTheme="minorBidi" w:hAnsiTheme="minorBidi"/>
          <w:rtl/>
        </w:rPr>
        <w:t>ההוטקי</w:t>
      </w:r>
      <w:proofErr w:type="spellEnd"/>
      <w:r w:rsidR="00A403D0" w:rsidRPr="00CA18F2">
        <w:rPr>
          <w:rFonts w:asciiTheme="minorBidi" w:hAnsiTheme="minorBidi"/>
          <w:rtl/>
        </w:rPr>
        <w:t xml:space="preserve"> של הבניין</w:t>
      </w:r>
      <w:r w:rsidR="00CA18F2">
        <w:rPr>
          <w:rFonts w:asciiTheme="minorBidi" w:hAnsiTheme="minorBidi" w:hint="cs"/>
          <w:rtl/>
        </w:rPr>
        <w:t>,</w:t>
      </w:r>
      <w:r w:rsidR="00A403D0" w:rsidRPr="00CA18F2">
        <w:rPr>
          <w:rFonts w:asciiTheme="minorBidi" w:hAnsiTheme="minorBidi"/>
          <w:rtl/>
        </w:rPr>
        <w:t xml:space="preserve"> יש</w:t>
      </w:r>
      <w:r w:rsidRPr="00CA18F2">
        <w:rPr>
          <w:rFonts w:asciiTheme="minorBidi" w:hAnsiTheme="minorBidi"/>
          <w:rtl/>
        </w:rPr>
        <w:t xml:space="preserve"> לכוון את חץ עכבר למקום המבוקש </w:t>
      </w:r>
      <w:r w:rsidR="00A403D0" w:rsidRPr="00CA18F2">
        <w:rPr>
          <w:rFonts w:asciiTheme="minorBidi" w:hAnsiTheme="minorBidi"/>
          <w:rtl/>
        </w:rPr>
        <w:t xml:space="preserve">ואז ללחוץ על </w:t>
      </w:r>
      <w:proofErr w:type="spellStart"/>
      <w:r w:rsidR="00A403D0" w:rsidRPr="00CA18F2">
        <w:rPr>
          <w:rFonts w:asciiTheme="minorBidi" w:hAnsiTheme="minorBidi"/>
          <w:rtl/>
        </w:rPr>
        <w:t>ההוטקי</w:t>
      </w:r>
      <w:proofErr w:type="spellEnd"/>
      <w:r w:rsidR="00A403D0" w:rsidRPr="00CA18F2">
        <w:rPr>
          <w:rFonts w:asciiTheme="minorBidi" w:hAnsiTheme="minorBidi"/>
          <w:rtl/>
        </w:rPr>
        <w:t xml:space="preserve"> </w:t>
      </w:r>
      <w:r w:rsidRPr="00CA18F2">
        <w:rPr>
          <w:rFonts w:asciiTheme="minorBidi" w:hAnsiTheme="minorBidi"/>
          <w:rtl/>
        </w:rPr>
        <w:t>וזה יעשה אותו אפקט.</w:t>
      </w:r>
      <w:r w:rsidRPr="00CA18F2">
        <w:rPr>
          <w:rFonts w:asciiTheme="minorBidi" w:hAnsiTheme="minorBidi"/>
          <w:rtl/>
        </w:rPr>
        <w:br/>
      </w:r>
    </w:p>
    <w:p w:rsidR="00F44BEB" w:rsidRDefault="001B6A60" w:rsidP="001C6915">
      <w:pPr>
        <w:rPr>
          <w:rFonts w:asciiTheme="minorBidi" w:hAnsiTheme="minorBidi"/>
          <w:rtl/>
        </w:rPr>
      </w:pPr>
      <w:r w:rsidRPr="00CA18F2">
        <w:rPr>
          <w:rFonts w:asciiTheme="minorBidi" w:hAnsiTheme="minorBidi"/>
          <w:rtl/>
        </w:rPr>
        <w:t xml:space="preserve">במקרה של סירות </w:t>
      </w:r>
      <w:r w:rsidR="00905C7C" w:rsidRPr="00CA18F2">
        <w:rPr>
          <w:rFonts w:asciiTheme="minorBidi" w:hAnsiTheme="minorBidi"/>
          <w:rtl/>
        </w:rPr>
        <w:t xml:space="preserve">אם לוחצים על הסמל או </w:t>
      </w:r>
      <w:proofErr w:type="spellStart"/>
      <w:r w:rsidR="00905C7C" w:rsidRPr="00CA18F2">
        <w:rPr>
          <w:rFonts w:asciiTheme="minorBidi" w:hAnsiTheme="minorBidi"/>
          <w:rtl/>
        </w:rPr>
        <w:t>ההוטקי</w:t>
      </w:r>
      <w:proofErr w:type="spellEnd"/>
      <w:r w:rsidR="00905C7C" w:rsidRPr="00CA18F2">
        <w:rPr>
          <w:rFonts w:asciiTheme="minorBidi" w:hAnsiTheme="minorBidi"/>
          <w:rtl/>
        </w:rPr>
        <w:t xml:space="preserve"> שלו היא מופיעה בחוף/נמל של האי</w:t>
      </w:r>
      <w:r w:rsidR="00733418">
        <w:rPr>
          <w:rFonts w:asciiTheme="minorBidi" w:hAnsiTheme="minorBidi" w:hint="cs"/>
          <w:rtl/>
        </w:rPr>
        <w:t xml:space="preserve"> הרלוונטי</w:t>
      </w:r>
      <w:r w:rsidR="00905C7C" w:rsidRPr="00CA18F2">
        <w:rPr>
          <w:rFonts w:asciiTheme="minorBidi" w:hAnsiTheme="minorBidi"/>
          <w:rtl/>
        </w:rPr>
        <w:t>.</w:t>
      </w:r>
      <w:r w:rsidRPr="00CA18F2">
        <w:rPr>
          <w:rFonts w:asciiTheme="minorBidi" w:hAnsiTheme="minorBidi"/>
          <w:rtl/>
        </w:rPr>
        <w:br/>
      </w:r>
    </w:p>
    <w:p w:rsidR="001B6A60" w:rsidRDefault="00905C7C" w:rsidP="001C6915">
      <w:pPr>
        <w:rPr>
          <w:rtl/>
        </w:rPr>
      </w:pPr>
      <w:r w:rsidRPr="00CA18F2">
        <w:rPr>
          <w:rFonts w:asciiTheme="minorBidi" w:hAnsiTheme="minorBidi"/>
          <w:rtl/>
        </w:rPr>
        <w:lastRenderedPageBreak/>
        <w:t>במקרה של המורדים א</w:t>
      </w:r>
      <w:r w:rsidR="001B6A60" w:rsidRPr="00CA18F2">
        <w:rPr>
          <w:rFonts w:asciiTheme="minorBidi" w:hAnsiTheme="minorBidi"/>
          <w:rtl/>
        </w:rPr>
        <w:t xml:space="preserve">ם </w:t>
      </w:r>
      <w:r w:rsidR="00CA18F2">
        <w:rPr>
          <w:rFonts w:asciiTheme="minorBidi" w:hAnsiTheme="minorBidi"/>
          <w:rtl/>
        </w:rPr>
        <w:t xml:space="preserve">לוחצים על הסמל או </w:t>
      </w:r>
      <w:proofErr w:type="spellStart"/>
      <w:r w:rsidR="00CA18F2">
        <w:rPr>
          <w:rFonts w:asciiTheme="minorBidi" w:hAnsiTheme="minorBidi"/>
          <w:rtl/>
        </w:rPr>
        <w:t>ההוטקי</w:t>
      </w:r>
      <w:proofErr w:type="spellEnd"/>
      <w:r w:rsidR="00CA18F2">
        <w:rPr>
          <w:rFonts w:asciiTheme="minorBidi" w:hAnsiTheme="minorBidi"/>
          <w:rtl/>
        </w:rPr>
        <w:t xml:space="preserve"> שלו ה</w:t>
      </w:r>
      <w:r w:rsidR="00CA18F2">
        <w:rPr>
          <w:rFonts w:asciiTheme="minorBidi" w:hAnsiTheme="minorBidi" w:hint="cs"/>
          <w:rtl/>
        </w:rPr>
        <w:t>ם</w:t>
      </w:r>
      <w:r w:rsidR="001B6A60" w:rsidRPr="00CA18F2">
        <w:rPr>
          <w:rFonts w:asciiTheme="minorBidi" w:hAnsiTheme="minorBidi"/>
          <w:rtl/>
        </w:rPr>
        <w:t xml:space="preserve"> מופיע</w:t>
      </w:r>
      <w:r w:rsidR="00CA18F2">
        <w:rPr>
          <w:rFonts w:asciiTheme="minorBidi" w:hAnsiTheme="minorBidi" w:hint="cs"/>
          <w:rtl/>
        </w:rPr>
        <w:t>ים</w:t>
      </w:r>
      <w:r w:rsidR="001B6A60" w:rsidRPr="00CA18F2">
        <w:rPr>
          <w:rFonts w:asciiTheme="minorBidi" w:hAnsiTheme="minorBidi"/>
          <w:rtl/>
        </w:rPr>
        <w:t xml:space="preserve"> במקום</w:t>
      </w:r>
      <w:r w:rsidR="001B6A60">
        <w:rPr>
          <w:rFonts w:hint="cs"/>
          <w:rtl/>
        </w:rPr>
        <w:t xml:space="preserve"> רנדומלי על </w:t>
      </w:r>
      <w:r>
        <w:rPr>
          <w:rFonts w:hint="cs"/>
          <w:rtl/>
        </w:rPr>
        <w:t>האי</w:t>
      </w:r>
      <w:r w:rsidR="001B6A60">
        <w:rPr>
          <w:rFonts w:hint="cs"/>
          <w:rtl/>
        </w:rPr>
        <w:t xml:space="preserve"> </w:t>
      </w:r>
      <w:r>
        <w:rPr>
          <w:rFonts w:hint="cs"/>
          <w:rtl/>
        </w:rPr>
        <w:t xml:space="preserve">של </w:t>
      </w:r>
      <w:r w:rsidR="001B6A60">
        <w:rPr>
          <w:rFonts w:hint="cs"/>
          <w:rtl/>
        </w:rPr>
        <w:t>השחקן</w:t>
      </w:r>
      <w:r>
        <w:rPr>
          <w:rFonts w:hint="cs"/>
          <w:rtl/>
        </w:rPr>
        <w:t>/</w:t>
      </w:r>
      <w:proofErr w:type="spellStart"/>
      <w:r>
        <w:rPr>
          <w:rFonts w:hint="cs"/>
          <w:rtl/>
        </w:rPr>
        <w:t>נית</w:t>
      </w:r>
      <w:proofErr w:type="spellEnd"/>
      <w:r w:rsidR="001B6A60">
        <w:rPr>
          <w:rFonts w:hint="cs"/>
          <w:rtl/>
        </w:rPr>
        <w:t xml:space="preserve"> היריב</w:t>
      </w:r>
      <w:r>
        <w:rPr>
          <w:rFonts w:hint="cs"/>
          <w:rtl/>
        </w:rPr>
        <w:t>/ה</w:t>
      </w:r>
      <w:r w:rsidR="00CA18F2">
        <w:rPr>
          <w:rFonts w:hint="cs"/>
          <w:rtl/>
        </w:rPr>
        <w:t>.</w:t>
      </w:r>
    </w:p>
    <w:p w:rsidR="00271570" w:rsidRDefault="00905C7C" w:rsidP="00AF1CD5">
      <w:pPr>
        <w:rPr>
          <w:rtl/>
        </w:rPr>
      </w:pPr>
      <w:r>
        <w:rPr>
          <w:rFonts w:hint="cs"/>
          <w:rtl/>
        </w:rPr>
        <w:t xml:space="preserve">אחרי שתהליך הקניה של </w:t>
      </w:r>
      <w:r w:rsidR="00510FAE">
        <w:rPr>
          <w:rFonts w:hint="cs"/>
          <w:rtl/>
        </w:rPr>
        <w:t xml:space="preserve">פריט </w:t>
      </w:r>
      <w:r>
        <w:rPr>
          <w:rFonts w:hint="cs"/>
          <w:rtl/>
        </w:rPr>
        <w:t>עובר בהצלחה</w:t>
      </w:r>
      <w:r w:rsidR="00DC4AC4">
        <w:rPr>
          <w:rFonts w:hint="cs"/>
          <w:rtl/>
        </w:rPr>
        <w:t>,</w:t>
      </w:r>
      <w:r w:rsidR="00702DE7">
        <w:rPr>
          <w:rFonts w:hint="cs"/>
          <w:rtl/>
        </w:rPr>
        <w:t xml:space="preserve"> מופיעה הסמל שלהם על המפה </w:t>
      </w:r>
      <w:r w:rsidR="00510FAE">
        <w:rPr>
          <w:rFonts w:hint="cs"/>
          <w:rtl/>
        </w:rPr>
        <w:t xml:space="preserve">(לפני מה שנכתב למעלה), </w:t>
      </w:r>
      <w:r w:rsidR="00702DE7">
        <w:rPr>
          <w:rFonts w:hint="cs"/>
          <w:rtl/>
        </w:rPr>
        <w:t xml:space="preserve">ומאז </w:t>
      </w:r>
      <w:r w:rsidR="00510FAE">
        <w:rPr>
          <w:rFonts w:hint="cs"/>
          <w:rtl/>
        </w:rPr>
        <w:t>הוא</w:t>
      </w:r>
      <w:r>
        <w:rPr>
          <w:rFonts w:hint="cs"/>
          <w:rtl/>
        </w:rPr>
        <w:t xml:space="preserve"> מתחילים להשפיע על מהלך המשחק </w:t>
      </w:r>
      <w:r w:rsidR="00B020DE">
        <w:rPr>
          <w:rFonts w:hint="cs"/>
          <w:rtl/>
        </w:rPr>
        <w:t>לפי תכונותיהם</w:t>
      </w:r>
      <w:r w:rsidR="00F821D6">
        <w:rPr>
          <w:rFonts w:hint="cs"/>
          <w:rtl/>
        </w:rPr>
        <w:t xml:space="preserve">. </w:t>
      </w:r>
      <w:r w:rsidR="00834CCE">
        <w:rPr>
          <w:rFonts w:hint="cs"/>
          <w:rtl/>
        </w:rPr>
        <w:t>מובטח לשחקן/</w:t>
      </w:r>
      <w:proofErr w:type="spellStart"/>
      <w:r w:rsidR="00834CCE">
        <w:rPr>
          <w:rFonts w:hint="cs"/>
          <w:rtl/>
        </w:rPr>
        <w:t>נית</w:t>
      </w:r>
      <w:proofErr w:type="spellEnd"/>
      <w:r w:rsidR="00834CCE">
        <w:rPr>
          <w:rFonts w:hint="cs"/>
          <w:rtl/>
        </w:rPr>
        <w:t xml:space="preserve"> שמה שהבניין אמור לעשות יקרה</w:t>
      </w:r>
      <w:r w:rsidR="00DC4AC4">
        <w:rPr>
          <w:rFonts w:hint="cs"/>
          <w:rtl/>
        </w:rPr>
        <w:t>,</w:t>
      </w:r>
      <w:r w:rsidR="00286E3D">
        <w:rPr>
          <w:rFonts w:hint="cs"/>
          <w:rtl/>
        </w:rPr>
        <w:t xml:space="preserve"> </w:t>
      </w:r>
      <w:r w:rsidR="00702DE7">
        <w:rPr>
          <w:rFonts w:hint="cs"/>
          <w:rtl/>
        </w:rPr>
        <w:t>בהנחה שהם שורדים עד סוף התור ואין גורם שמנטרל</w:t>
      </w:r>
      <w:r w:rsidR="00322735">
        <w:rPr>
          <w:rFonts w:hint="cs"/>
          <w:rtl/>
        </w:rPr>
        <w:t xml:space="preserve"> או נוגד</w:t>
      </w:r>
      <w:r w:rsidR="00702DE7">
        <w:rPr>
          <w:rFonts w:hint="cs"/>
          <w:rtl/>
        </w:rPr>
        <w:t xml:space="preserve"> את השפעותיו</w:t>
      </w:r>
      <w:r w:rsidR="00286E3D">
        <w:rPr>
          <w:rFonts w:hint="cs"/>
          <w:rtl/>
        </w:rPr>
        <w:t>.</w:t>
      </w:r>
      <w:r w:rsidR="00834CCE">
        <w:rPr>
          <w:rFonts w:hint="cs"/>
          <w:rtl/>
        </w:rPr>
        <w:t xml:space="preserve"> </w:t>
      </w:r>
      <w:r w:rsidR="00286E3D">
        <w:rPr>
          <w:rFonts w:hint="cs"/>
          <w:rtl/>
        </w:rPr>
        <w:t>שחקן/</w:t>
      </w:r>
      <w:proofErr w:type="spellStart"/>
      <w:r w:rsidR="00286E3D">
        <w:rPr>
          <w:rFonts w:hint="cs"/>
          <w:rtl/>
        </w:rPr>
        <w:t>נית</w:t>
      </w:r>
      <w:proofErr w:type="spellEnd"/>
      <w:r w:rsidR="00702DE7">
        <w:rPr>
          <w:rFonts w:hint="cs"/>
          <w:rtl/>
        </w:rPr>
        <w:t xml:space="preserve"> </w:t>
      </w:r>
      <w:proofErr w:type="spellStart"/>
      <w:r w:rsidR="00702DE7">
        <w:rPr>
          <w:rFonts w:hint="cs"/>
          <w:rtl/>
        </w:rPr>
        <w:t>יכל</w:t>
      </w:r>
      <w:proofErr w:type="spellEnd"/>
      <w:r w:rsidR="00702DE7">
        <w:rPr>
          <w:rFonts w:hint="cs"/>
          <w:rtl/>
        </w:rPr>
        <w:t>/ה</w:t>
      </w:r>
      <w:r w:rsidR="00F821D6">
        <w:rPr>
          <w:rFonts w:hint="cs"/>
          <w:rtl/>
        </w:rPr>
        <w:t xml:space="preserve"> לראות את מצבו</w:t>
      </w:r>
      <w:r w:rsidR="00286E3D">
        <w:rPr>
          <w:rFonts w:hint="cs"/>
          <w:rtl/>
        </w:rPr>
        <w:t xml:space="preserve"> של כל בניין</w:t>
      </w:r>
      <w:r w:rsidR="00F821D6">
        <w:rPr>
          <w:rFonts w:hint="cs"/>
          <w:rtl/>
        </w:rPr>
        <w:t xml:space="preserve"> על ידי עברת </w:t>
      </w:r>
      <w:r w:rsidR="00286E3D">
        <w:rPr>
          <w:rFonts w:hint="cs"/>
          <w:rtl/>
        </w:rPr>
        <w:t>סמן העכבר עליו</w:t>
      </w:r>
      <w:r w:rsidR="00702DE7">
        <w:rPr>
          <w:rFonts w:hint="cs"/>
          <w:rtl/>
        </w:rPr>
        <w:t xml:space="preserve">, כדאי לפתוח </w:t>
      </w:r>
      <w:r w:rsidR="00F821D6">
        <w:rPr>
          <w:rFonts w:hint="cs"/>
          <w:rtl/>
        </w:rPr>
        <w:t>חלון/בועה קטן/</w:t>
      </w:r>
      <w:proofErr w:type="spellStart"/>
      <w:r w:rsidR="00F821D6">
        <w:rPr>
          <w:rFonts w:hint="cs"/>
          <w:rtl/>
        </w:rPr>
        <w:t>נה</w:t>
      </w:r>
      <w:proofErr w:type="spellEnd"/>
      <w:r w:rsidR="00F821D6">
        <w:rPr>
          <w:rFonts w:hint="cs"/>
          <w:rtl/>
        </w:rPr>
        <w:t xml:space="preserve"> </w:t>
      </w:r>
      <w:r w:rsidR="00286E3D">
        <w:rPr>
          <w:rFonts w:hint="cs"/>
          <w:rtl/>
        </w:rPr>
        <w:t>לידו</w:t>
      </w:r>
      <w:r w:rsidR="00F821D6">
        <w:rPr>
          <w:rFonts w:hint="cs"/>
          <w:rtl/>
        </w:rPr>
        <w:t xml:space="preserve"> עם</w:t>
      </w:r>
      <w:r w:rsidR="00CD50C2">
        <w:rPr>
          <w:rFonts w:hint="cs"/>
          <w:rtl/>
        </w:rPr>
        <w:t xml:space="preserve"> הנתונים על </w:t>
      </w:r>
      <w:r w:rsidR="00F821D6">
        <w:rPr>
          <w:rFonts w:hint="cs"/>
          <w:rtl/>
        </w:rPr>
        <w:t>מ</w:t>
      </w:r>
      <w:r w:rsidR="00CD50C2">
        <w:rPr>
          <w:rFonts w:hint="cs"/>
          <w:rtl/>
        </w:rPr>
        <w:t>צב</w:t>
      </w:r>
      <w:r w:rsidR="00F821D6">
        <w:rPr>
          <w:rFonts w:hint="cs"/>
          <w:rtl/>
        </w:rPr>
        <w:t>ו</w:t>
      </w:r>
      <w:r w:rsidR="00AF1CD5">
        <w:rPr>
          <w:rFonts w:hint="cs"/>
          <w:rtl/>
        </w:rPr>
        <w:t xml:space="preserve">. </w:t>
      </w:r>
      <w:r w:rsidR="00733418">
        <w:rPr>
          <w:rFonts w:hint="cs"/>
          <w:rtl/>
        </w:rPr>
        <w:t>ניהול נכון של משאבים ותכנון</w:t>
      </w:r>
      <w:r w:rsidR="007E2C9E">
        <w:rPr>
          <w:rFonts w:hint="cs"/>
          <w:rtl/>
        </w:rPr>
        <w:t xml:space="preserve"> נכון של מתי ואיפה לבנו</w:t>
      </w:r>
      <w:r w:rsidR="00733418">
        <w:rPr>
          <w:rFonts w:hint="cs"/>
          <w:rtl/>
        </w:rPr>
        <w:t>ת בניינים ישפיעו אם השחקן/</w:t>
      </w:r>
      <w:proofErr w:type="spellStart"/>
      <w:r w:rsidR="00733418">
        <w:rPr>
          <w:rFonts w:hint="cs"/>
          <w:rtl/>
        </w:rPr>
        <w:t>נית</w:t>
      </w:r>
      <w:proofErr w:type="spellEnd"/>
      <w:r w:rsidR="00733418">
        <w:rPr>
          <w:rFonts w:hint="cs"/>
          <w:rtl/>
        </w:rPr>
        <w:t xml:space="preserve"> הת</w:t>
      </w:r>
      <w:r w:rsidR="007E2C9E">
        <w:rPr>
          <w:rFonts w:hint="cs"/>
          <w:rtl/>
        </w:rPr>
        <w:t>קרבו או התרחקו לניצחון ולאוטופיה.</w:t>
      </w:r>
    </w:p>
    <w:p w:rsidR="00D243BD" w:rsidRDefault="00377769" w:rsidP="00510FAE">
      <w:pPr>
        <w:pStyle w:val="2"/>
        <w:rPr>
          <w:rtl/>
        </w:rPr>
      </w:pPr>
      <w:r>
        <w:rPr>
          <w:rtl/>
        </w:rPr>
        <w:br w:type="column"/>
      </w:r>
      <w:bookmarkStart w:id="4" w:name="_Toc475090105"/>
      <w:r w:rsidR="00AF1CD5">
        <w:rPr>
          <w:rFonts w:hint="cs"/>
          <w:rtl/>
        </w:rPr>
        <w:lastRenderedPageBreak/>
        <w:t xml:space="preserve">ניהול </w:t>
      </w:r>
      <w:r w:rsidR="007E2C9E">
        <w:rPr>
          <w:rFonts w:hint="cs"/>
          <w:rtl/>
        </w:rPr>
        <w:t>סירות</w:t>
      </w:r>
      <w:bookmarkEnd w:id="4"/>
    </w:p>
    <w:p w:rsidR="002C6AC9" w:rsidRPr="00E61874" w:rsidRDefault="00C85E48" w:rsidP="00E61874">
      <w:pPr>
        <w:rPr>
          <w:rtl/>
        </w:rPr>
      </w:pPr>
      <w:r w:rsidRPr="00C13852">
        <w:rPr>
          <w:rFonts w:hint="cs"/>
          <w:rtl/>
        </w:rPr>
        <w:t>לשחקן/</w:t>
      </w:r>
      <w:proofErr w:type="spellStart"/>
      <w:r w:rsidRPr="00C13852">
        <w:rPr>
          <w:rFonts w:hint="cs"/>
          <w:rtl/>
        </w:rPr>
        <w:t>נית</w:t>
      </w:r>
      <w:proofErr w:type="spellEnd"/>
      <w:r w:rsidRPr="00C13852">
        <w:rPr>
          <w:rFonts w:hint="cs"/>
          <w:rtl/>
        </w:rPr>
        <w:t xml:space="preserve"> </w:t>
      </w:r>
      <w:r>
        <w:rPr>
          <w:rFonts w:hint="cs"/>
          <w:rtl/>
        </w:rPr>
        <w:t xml:space="preserve">יש </w:t>
      </w:r>
      <w:r w:rsidRPr="00C13852">
        <w:rPr>
          <w:rFonts w:hint="cs"/>
          <w:rtl/>
        </w:rPr>
        <w:t xml:space="preserve">את היכולת להשתלט </w:t>
      </w:r>
      <w:r w:rsidR="006B6C13">
        <w:rPr>
          <w:rFonts w:hint="cs"/>
          <w:rtl/>
        </w:rPr>
        <w:t xml:space="preserve">על </w:t>
      </w:r>
      <w:r>
        <w:rPr>
          <w:rFonts w:hint="cs"/>
          <w:rtl/>
        </w:rPr>
        <w:t>סירות</w:t>
      </w:r>
      <w:r w:rsidR="000E0917" w:rsidRPr="00C13852">
        <w:rPr>
          <w:rFonts w:hint="cs"/>
          <w:rtl/>
        </w:rPr>
        <w:t xml:space="preserve"> ו</w:t>
      </w:r>
      <w:r w:rsidR="00FF11D6" w:rsidRPr="00C13852">
        <w:rPr>
          <w:rFonts w:hint="cs"/>
          <w:rtl/>
        </w:rPr>
        <w:t>ל</w:t>
      </w:r>
      <w:r w:rsidR="000E0917" w:rsidRPr="00C13852">
        <w:rPr>
          <w:rFonts w:hint="cs"/>
          <w:rtl/>
        </w:rPr>
        <w:t>החליט איפה הן היו.</w:t>
      </w:r>
      <w:r w:rsidR="00B55ACE" w:rsidRPr="00C13852">
        <w:rPr>
          <w:rFonts w:hint="cs"/>
          <w:rtl/>
        </w:rPr>
        <w:t xml:space="preserve"> </w:t>
      </w:r>
      <w:r w:rsidR="006B6C13">
        <w:rPr>
          <w:rFonts w:hint="cs"/>
          <w:rtl/>
        </w:rPr>
        <w:t>השחקן/</w:t>
      </w:r>
      <w:proofErr w:type="spellStart"/>
      <w:r w:rsidR="006B6C13">
        <w:rPr>
          <w:rFonts w:hint="cs"/>
          <w:rtl/>
        </w:rPr>
        <w:t>נית</w:t>
      </w:r>
      <w:proofErr w:type="spellEnd"/>
      <w:r w:rsidR="006B6C13">
        <w:rPr>
          <w:rFonts w:hint="cs"/>
          <w:rtl/>
        </w:rPr>
        <w:t xml:space="preserve"> יכו</w:t>
      </w:r>
      <w:r w:rsidR="00FB7B67">
        <w:rPr>
          <w:rFonts w:hint="cs"/>
          <w:rtl/>
        </w:rPr>
        <w:t>ל/ה לשלוט רק על סירה אחת ב</w:t>
      </w:r>
      <w:r w:rsidR="006B6C13">
        <w:rPr>
          <w:rFonts w:hint="cs"/>
          <w:rtl/>
        </w:rPr>
        <w:t>זמן</w:t>
      </w:r>
      <w:r w:rsidR="00FB7B67">
        <w:rPr>
          <w:rFonts w:hint="cs"/>
          <w:rtl/>
        </w:rPr>
        <w:t xml:space="preserve"> נתון</w:t>
      </w:r>
      <w:r w:rsidR="006B6C13">
        <w:rPr>
          <w:rFonts w:hint="cs"/>
          <w:rtl/>
        </w:rPr>
        <w:t xml:space="preserve">. </w:t>
      </w:r>
      <w:r w:rsidR="000E0917" w:rsidRPr="00C13852">
        <w:rPr>
          <w:rFonts w:hint="cs"/>
          <w:rtl/>
        </w:rPr>
        <w:t>מקבלים שליטה על סירה על ידי לחיצה פעמיים</w:t>
      </w:r>
      <w:r w:rsidR="00197600">
        <w:rPr>
          <w:rFonts w:hint="cs"/>
          <w:rtl/>
        </w:rPr>
        <w:t xml:space="preserve"> </w:t>
      </w:r>
      <w:r w:rsidR="00197600" w:rsidRPr="00C13852">
        <w:rPr>
          <w:rFonts w:hint="cs"/>
          <w:rtl/>
        </w:rPr>
        <w:t>על הסירה המבוקשת</w:t>
      </w:r>
      <w:r w:rsidR="000E0917" w:rsidRPr="00C13852">
        <w:rPr>
          <w:rFonts w:hint="cs"/>
          <w:rtl/>
        </w:rPr>
        <w:t xml:space="preserve"> </w:t>
      </w:r>
      <w:r w:rsidR="00FF11D6" w:rsidRPr="00C13852">
        <w:rPr>
          <w:rFonts w:hint="cs"/>
          <w:rtl/>
        </w:rPr>
        <w:t xml:space="preserve">עם המקש השמאלי של העכבר </w:t>
      </w:r>
      <w:r w:rsidR="00197600">
        <w:rPr>
          <w:rFonts w:hint="cs"/>
          <w:rtl/>
        </w:rPr>
        <w:t xml:space="preserve">או על </w:t>
      </w:r>
      <w:proofErr w:type="spellStart"/>
      <w:r w:rsidR="000E0917" w:rsidRPr="00C13852">
        <w:rPr>
          <w:rFonts w:hint="cs"/>
          <w:rtl/>
        </w:rPr>
        <w:t>ההוטקי</w:t>
      </w:r>
      <w:proofErr w:type="spellEnd"/>
      <w:r w:rsidR="000E0917" w:rsidRPr="00C13852">
        <w:rPr>
          <w:rFonts w:hint="cs"/>
          <w:rtl/>
        </w:rPr>
        <w:t xml:space="preserve"> '</w:t>
      </w:r>
      <w:r w:rsidR="000E0917" w:rsidRPr="00C13852">
        <w:t>V</w:t>
      </w:r>
      <w:r w:rsidR="000E0917" w:rsidRPr="00C13852">
        <w:rPr>
          <w:rFonts w:hint="cs"/>
          <w:rtl/>
        </w:rPr>
        <w:t xml:space="preserve">'. </w:t>
      </w:r>
      <w:r w:rsidR="00510FAE">
        <w:rPr>
          <w:rFonts w:hint="cs"/>
          <w:rtl/>
        </w:rPr>
        <w:t>אחרי בהשתלטות אפשר</w:t>
      </w:r>
      <w:r w:rsidR="000E0917" w:rsidRPr="00C13852">
        <w:rPr>
          <w:rFonts w:hint="cs"/>
          <w:rtl/>
        </w:rPr>
        <w:t xml:space="preserve"> </w:t>
      </w:r>
      <w:r w:rsidR="00510FAE">
        <w:rPr>
          <w:rFonts w:hint="cs"/>
          <w:rtl/>
        </w:rPr>
        <w:t>לל</w:t>
      </w:r>
      <w:r w:rsidR="00E61874">
        <w:rPr>
          <w:rFonts w:hint="cs"/>
          <w:rtl/>
        </w:rPr>
        <w:t>חץ</w:t>
      </w:r>
      <w:r w:rsidR="000E0917" w:rsidRPr="00C13852">
        <w:rPr>
          <w:rFonts w:hint="cs"/>
          <w:rtl/>
        </w:rPr>
        <w:t xml:space="preserve"> על '</w:t>
      </w:r>
      <w:r w:rsidR="000E0917" w:rsidRPr="00C13852">
        <w:t>V</w:t>
      </w:r>
      <w:r w:rsidR="00FF11D6" w:rsidRPr="00C13852">
        <w:rPr>
          <w:rFonts w:hint="cs"/>
          <w:rtl/>
        </w:rPr>
        <w:t xml:space="preserve">' </w:t>
      </w:r>
      <w:r w:rsidR="00510FAE">
        <w:rPr>
          <w:rFonts w:hint="cs"/>
          <w:rtl/>
        </w:rPr>
        <w:t xml:space="preserve"> כדאי להעביר אותה</w:t>
      </w:r>
      <w:r w:rsidR="00FF11D6" w:rsidRPr="00C13852">
        <w:rPr>
          <w:rFonts w:hint="cs"/>
          <w:rtl/>
        </w:rPr>
        <w:t xml:space="preserve"> מסירה לסירה בסדר הוותק</w:t>
      </w:r>
      <w:r w:rsidR="00FF11D6">
        <w:rPr>
          <w:rFonts w:hint="cs"/>
          <w:rtl/>
        </w:rPr>
        <w:t xml:space="preserve"> שלהן</w:t>
      </w:r>
      <w:r w:rsidR="000E0917">
        <w:rPr>
          <w:rFonts w:hint="cs"/>
          <w:rtl/>
        </w:rPr>
        <w:t xml:space="preserve">, כלומר מהסירה הראשונה שקנית המופיע על המסך </w:t>
      </w:r>
      <w:r w:rsidR="00B55ACE">
        <w:rPr>
          <w:rFonts w:hint="cs"/>
          <w:rtl/>
        </w:rPr>
        <w:t xml:space="preserve">עד </w:t>
      </w:r>
      <w:r w:rsidR="000E0917">
        <w:rPr>
          <w:rFonts w:hint="cs"/>
          <w:rtl/>
        </w:rPr>
        <w:t xml:space="preserve">לאחרונה. </w:t>
      </w:r>
      <w:r w:rsidR="00197600">
        <w:rPr>
          <w:rFonts w:hint="cs"/>
          <w:rtl/>
        </w:rPr>
        <w:t>כל עוד השחקן/</w:t>
      </w:r>
      <w:proofErr w:type="spellStart"/>
      <w:r w:rsidR="00197600">
        <w:rPr>
          <w:rFonts w:hint="cs"/>
          <w:rtl/>
        </w:rPr>
        <w:t>נית</w:t>
      </w:r>
      <w:proofErr w:type="spellEnd"/>
      <w:r w:rsidR="00197600">
        <w:rPr>
          <w:rFonts w:hint="cs"/>
          <w:rtl/>
        </w:rPr>
        <w:t xml:space="preserve"> נצא/ת במצב השתלטות הוא/היא לא </w:t>
      </w:r>
      <w:proofErr w:type="spellStart"/>
      <w:r w:rsidR="00197600">
        <w:rPr>
          <w:rFonts w:hint="cs"/>
          <w:rtl/>
        </w:rPr>
        <w:t>יכל</w:t>
      </w:r>
      <w:proofErr w:type="spellEnd"/>
      <w:r w:rsidR="00197600">
        <w:rPr>
          <w:rFonts w:hint="cs"/>
          <w:rtl/>
        </w:rPr>
        <w:t>/ה לעשות שום דבר אחר חוץ מלהזיז את הסירה. כדי לצאת מהשתלטות על השחקן/</w:t>
      </w:r>
      <w:proofErr w:type="spellStart"/>
      <w:r w:rsidR="00197600">
        <w:rPr>
          <w:rFonts w:hint="cs"/>
          <w:rtl/>
        </w:rPr>
        <w:t>נית</w:t>
      </w:r>
      <w:proofErr w:type="spellEnd"/>
      <w:r w:rsidR="00197600">
        <w:rPr>
          <w:rFonts w:hint="cs"/>
          <w:rtl/>
        </w:rPr>
        <w:t xml:space="preserve"> </w:t>
      </w:r>
      <w:r w:rsidR="00E61874">
        <w:rPr>
          <w:rFonts w:hint="cs"/>
          <w:rtl/>
        </w:rPr>
        <w:t>יש ללחוץ על</w:t>
      </w:r>
      <w:r w:rsidR="00197600">
        <w:rPr>
          <w:rFonts w:hint="cs"/>
          <w:rtl/>
        </w:rPr>
        <w:t xml:space="preserve"> המקש ה</w:t>
      </w:r>
      <w:r w:rsidR="000F3902">
        <w:rPr>
          <w:rFonts w:hint="cs"/>
          <w:rtl/>
        </w:rPr>
        <w:t>ימני</w:t>
      </w:r>
      <w:r w:rsidR="00197600">
        <w:rPr>
          <w:rFonts w:hint="cs"/>
          <w:rtl/>
        </w:rPr>
        <w:t xml:space="preserve"> של העכבר פעם אחת (מה </w:t>
      </w:r>
      <w:proofErr w:type="spellStart"/>
      <w:r w:rsidR="00197600">
        <w:rPr>
          <w:rFonts w:hint="cs"/>
          <w:rtl/>
        </w:rPr>
        <w:t>ההוטקי</w:t>
      </w:r>
      <w:proofErr w:type="spellEnd"/>
      <w:r w:rsidR="00197600">
        <w:rPr>
          <w:rFonts w:hint="cs"/>
          <w:rtl/>
        </w:rPr>
        <w:t>?).</w:t>
      </w:r>
      <w:r w:rsidR="00197600">
        <w:rPr>
          <w:rtl/>
        </w:rPr>
        <w:br/>
      </w:r>
      <w:r w:rsidR="00510FAE">
        <w:rPr>
          <w:rFonts w:hint="cs"/>
          <w:rtl/>
        </w:rPr>
        <w:t>אחרי ההשתלטות השחקן/</w:t>
      </w:r>
      <w:proofErr w:type="spellStart"/>
      <w:r w:rsidR="00510FAE">
        <w:rPr>
          <w:rFonts w:hint="cs"/>
          <w:rtl/>
        </w:rPr>
        <w:t>נית</w:t>
      </w:r>
      <w:proofErr w:type="spellEnd"/>
      <w:r w:rsidR="00510FAE">
        <w:rPr>
          <w:rFonts w:hint="cs"/>
          <w:rtl/>
        </w:rPr>
        <w:t xml:space="preserve"> י</w:t>
      </w:r>
      <w:r w:rsidR="000A6B1E">
        <w:rPr>
          <w:rFonts w:hint="cs"/>
          <w:rtl/>
        </w:rPr>
        <w:t>כ</w:t>
      </w:r>
      <w:r w:rsidR="00510FAE">
        <w:rPr>
          <w:rFonts w:hint="cs"/>
          <w:rtl/>
        </w:rPr>
        <w:t>ו</w:t>
      </w:r>
      <w:r w:rsidR="000A6B1E">
        <w:rPr>
          <w:rFonts w:hint="cs"/>
          <w:rtl/>
        </w:rPr>
        <w:t>ל/</w:t>
      </w:r>
      <w:r w:rsidR="00510FAE">
        <w:rPr>
          <w:rFonts w:hint="cs"/>
          <w:rtl/>
        </w:rPr>
        <w:t xml:space="preserve">ה </w:t>
      </w:r>
      <w:r w:rsidR="000A6B1E">
        <w:rPr>
          <w:rFonts w:hint="cs"/>
          <w:rtl/>
        </w:rPr>
        <w:t>להזיז את הסירה בשימוש במקשים '</w:t>
      </w:r>
      <w:r w:rsidR="000A6B1E">
        <w:t>W</w:t>
      </w:r>
      <w:r w:rsidR="000A6B1E">
        <w:rPr>
          <w:rFonts w:hint="cs"/>
          <w:rtl/>
        </w:rPr>
        <w:t>' =למלאה, '</w:t>
      </w:r>
      <w:r w:rsidR="000A6B1E">
        <w:t>D</w:t>
      </w:r>
      <w:r w:rsidR="000A6B1E">
        <w:rPr>
          <w:rFonts w:hint="cs"/>
          <w:rtl/>
        </w:rPr>
        <w:t>'=ימינה, '</w:t>
      </w:r>
      <w:r w:rsidR="000A6B1E">
        <w:t>A</w:t>
      </w:r>
      <w:r w:rsidR="000A6B1E">
        <w:rPr>
          <w:rFonts w:hint="cs"/>
          <w:rtl/>
        </w:rPr>
        <w:t>'</w:t>
      </w:r>
      <w:r w:rsidR="00B52B57">
        <w:rPr>
          <w:rFonts w:hint="cs"/>
          <w:rtl/>
        </w:rPr>
        <w:t>=שמ</w:t>
      </w:r>
      <w:r w:rsidR="000A6B1E">
        <w:rPr>
          <w:rFonts w:hint="cs"/>
          <w:rtl/>
        </w:rPr>
        <w:t>אלה ו'</w:t>
      </w:r>
      <w:r w:rsidR="000A6B1E">
        <w:t>S</w:t>
      </w:r>
      <w:r w:rsidR="000A6B1E">
        <w:rPr>
          <w:rFonts w:hint="cs"/>
          <w:rtl/>
        </w:rPr>
        <w:t>'=למטה</w:t>
      </w:r>
      <w:r w:rsidR="00197600">
        <w:rPr>
          <w:rFonts w:hint="cs"/>
          <w:rtl/>
        </w:rPr>
        <w:t xml:space="preserve"> או על ידי העכבר</w:t>
      </w:r>
      <w:r w:rsidR="000A6B1E">
        <w:rPr>
          <w:rFonts w:hint="cs"/>
          <w:rtl/>
        </w:rPr>
        <w:t xml:space="preserve">. </w:t>
      </w:r>
      <w:r w:rsidR="00197600">
        <w:rPr>
          <w:rFonts w:hint="cs"/>
          <w:rtl/>
        </w:rPr>
        <w:t xml:space="preserve">דרך העכבר </w:t>
      </w:r>
      <w:r w:rsidR="000A6B1E">
        <w:rPr>
          <w:rFonts w:hint="cs"/>
          <w:rtl/>
        </w:rPr>
        <w:t>אפשר ל</w:t>
      </w:r>
      <w:r w:rsidR="00197600">
        <w:rPr>
          <w:rFonts w:hint="cs"/>
          <w:rtl/>
        </w:rPr>
        <w:t>הורות לסירה להגיע לנקודה מסוימת במפה על ידי</w:t>
      </w:r>
      <w:r w:rsidR="000A6B1E">
        <w:rPr>
          <w:rFonts w:hint="cs"/>
          <w:rtl/>
        </w:rPr>
        <w:t xml:space="preserve"> לחיצה עליה עם המקש השמאלי</w:t>
      </w:r>
      <w:r w:rsidR="00CB646B">
        <w:rPr>
          <w:rFonts w:hint="cs"/>
          <w:rtl/>
        </w:rPr>
        <w:t>.</w:t>
      </w:r>
      <w:r w:rsidR="000F3902" w:rsidRPr="000F3902">
        <w:rPr>
          <w:rFonts w:hint="cs"/>
          <w:rtl/>
        </w:rPr>
        <w:t xml:space="preserve"> </w:t>
      </w:r>
      <w:r w:rsidR="000F3902">
        <w:rPr>
          <w:rFonts w:hint="cs"/>
          <w:rtl/>
        </w:rPr>
        <w:t>אם התהליך נעשה כהלכה הסירה תזוז למקום המבוקש אוטומטית כאשר היא מחשבת את המסלול הקצר ביותר בלי התחשבות בפירטים, סירות קרב של היריב/ה או מזג אויר.</w:t>
      </w:r>
      <w:r w:rsidR="00CB646B">
        <w:rPr>
          <w:rFonts w:hint="cs"/>
          <w:rtl/>
        </w:rPr>
        <w:t xml:space="preserve"> </w:t>
      </w:r>
      <w:r w:rsidR="000F3902">
        <w:rPr>
          <w:rFonts w:hint="cs"/>
          <w:rtl/>
        </w:rPr>
        <w:t xml:space="preserve">אפשר לקבוע מסלול של כמה נקודת עלי די לחיצה על </w:t>
      </w:r>
      <w:r w:rsidR="000F3902">
        <w:rPr>
          <w:rFonts w:hint="cs"/>
        </w:rPr>
        <w:t xml:space="preserve"> </w:t>
      </w:r>
      <w:r w:rsidR="000F3902">
        <w:t>shift</w:t>
      </w:r>
      <w:r w:rsidR="000F3902">
        <w:rPr>
          <w:rFonts w:hint="cs"/>
          <w:rtl/>
        </w:rPr>
        <w:t xml:space="preserve">וחזרה על התהליך </w:t>
      </w:r>
      <w:proofErr w:type="spellStart"/>
      <w:r w:rsidR="000F3902">
        <w:rPr>
          <w:rFonts w:hint="cs"/>
          <w:rtl/>
        </w:rPr>
        <w:t>הנה''ל</w:t>
      </w:r>
      <w:proofErr w:type="spellEnd"/>
      <w:r w:rsidR="000F3902">
        <w:rPr>
          <w:rFonts w:hint="cs"/>
          <w:rtl/>
        </w:rPr>
        <w:t xml:space="preserve"> מס' המבוקש של פעמים. </w:t>
      </w:r>
      <w:r w:rsidR="009D76F9">
        <w:rPr>
          <w:rFonts w:hint="cs"/>
          <w:rtl/>
        </w:rPr>
        <w:t xml:space="preserve">אם </w:t>
      </w:r>
      <w:r w:rsidR="000F3902">
        <w:rPr>
          <w:rFonts w:hint="cs"/>
          <w:rtl/>
        </w:rPr>
        <w:t>נקודה המבוקשת נמצאת</w:t>
      </w:r>
      <w:r w:rsidR="00CB646B">
        <w:rPr>
          <w:rFonts w:hint="cs"/>
          <w:rtl/>
        </w:rPr>
        <w:t xml:space="preserve"> על יבשה</w:t>
      </w:r>
      <w:r w:rsidR="000F3902">
        <w:rPr>
          <w:rFonts w:hint="cs"/>
          <w:rtl/>
        </w:rPr>
        <w:t xml:space="preserve"> או על הסירה עצמה</w:t>
      </w:r>
      <w:r w:rsidR="00CB646B">
        <w:rPr>
          <w:rFonts w:hint="cs"/>
          <w:rtl/>
        </w:rPr>
        <w:t xml:space="preserve"> ישמע באז והסירה לא תזוז. </w:t>
      </w:r>
      <w:r w:rsidR="00C36D52">
        <w:rPr>
          <w:rFonts w:cs="Arial" w:hint="cs"/>
          <w:rtl/>
        </w:rPr>
        <w:t>תיזהר</w:t>
      </w:r>
      <w:r w:rsidR="000F3902">
        <w:rPr>
          <w:rFonts w:cs="Arial" w:hint="cs"/>
          <w:rtl/>
        </w:rPr>
        <w:t>/י</w:t>
      </w:r>
      <w:r w:rsidR="00C36D52">
        <w:rPr>
          <w:rFonts w:cs="Arial"/>
          <w:rtl/>
        </w:rPr>
        <w:t xml:space="preserve"> </w:t>
      </w:r>
      <w:r w:rsidR="00242FD4">
        <w:rPr>
          <w:rFonts w:cs="Arial" w:hint="cs"/>
          <w:rtl/>
        </w:rPr>
        <w:t>מבורות</w:t>
      </w:r>
      <w:r w:rsidR="00C36D52">
        <w:rPr>
          <w:rFonts w:cs="Arial"/>
          <w:rtl/>
        </w:rPr>
        <w:t xml:space="preserve"> </w:t>
      </w:r>
      <w:r w:rsidR="00C36D52">
        <w:rPr>
          <w:rFonts w:cs="Arial" w:hint="cs"/>
          <w:rtl/>
        </w:rPr>
        <w:t>חול</w:t>
      </w:r>
      <w:r w:rsidR="00C36D52">
        <w:rPr>
          <w:rFonts w:cs="Arial"/>
          <w:rtl/>
        </w:rPr>
        <w:t xml:space="preserve"> </w:t>
      </w:r>
      <w:r w:rsidR="00C36D52">
        <w:rPr>
          <w:rFonts w:cs="Arial" w:hint="cs"/>
          <w:rtl/>
        </w:rPr>
        <w:t>בלתי</w:t>
      </w:r>
      <w:r w:rsidR="00C36D52">
        <w:rPr>
          <w:rFonts w:cs="Arial"/>
          <w:rtl/>
        </w:rPr>
        <w:t xml:space="preserve"> </w:t>
      </w:r>
      <w:r w:rsidR="00C36D52">
        <w:rPr>
          <w:rFonts w:cs="Arial" w:hint="cs"/>
          <w:rtl/>
        </w:rPr>
        <w:t>נראים</w:t>
      </w:r>
      <w:r w:rsidR="00C36D52">
        <w:rPr>
          <w:rFonts w:cs="Arial"/>
          <w:rtl/>
        </w:rPr>
        <w:t xml:space="preserve"> </w:t>
      </w:r>
      <w:r w:rsidR="00C36D52">
        <w:rPr>
          <w:rFonts w:cs="Arial" w:hint="cs"/>
          <w:rtl/>
        </w:rPr>
        <w:t>ליד</w:t>
      </w:r>
      <w:r w:rsidR="00C36D52">
        <w:rPr>
          <w:rFonts w:cs="Arial"/>
          <w:rtl/>
        </w:rPr>
        <w:t xml:space="preserve"> </w:t>
      </w:r>
      <w:r w:rsidR="00C36D52">
        <w:rPr>
          <w:rFonts w:cs="Arial" w:hint="cs"/>
          <w:rtl/>
        </w:rPr>
        <w:t>קווי</w:t>
      </w:r>
      <w:r w:rsidR="00C36D52">
        <w:rPr>
          <w:rFonts w:cs="Arial"/>
          <w:rtl/>
        </w:rPr>
        <w:t xml:space="preserve"> </w:t>
      </w:r>
      <w:r w:rsidR="00C36D52">
        <w:rPr>
          <w:rFonts w:cs="Arial" w:hint="cs"/>
          <w:rtl/>
        </w:rPr>
        <w:t>החוף</w:t>
      </w:r>
      <w:r w:rsidR="00C36D52">
        <w:rPr>
          <w:rFonts w:cs="Arial"/>
          <w:rtl/>
        </w:rPr>
        <w:t xml:space="preserve">. </w:t>
      </w:r>
      <w:r w:rsidR="00C36D52">
        <w:rPr>
          <w:rFonts w:cs="Arial" w:hint="cs"/>
          <w:rtl/>
        </w:rPr>
        <w:t>הם</w:t>
      </w:r>
      <w:r w:rsidR="00C36D52">
        <w:rPr>
          <w:rFonts w:cs="Arial"/>
          <w:rtl/>
        </w:rPr>
        <w:t xml:space="preserve"> </w:t>
      </w:r>
      <w:r w:rsidR="00C36D52">
        <w:rPr>
          <w:rFonts w:cs="Arial" w:hint="cs"/>
          <w:rtl/>
        </w:rPr>
        <w:t>יכולים</w:t>
      </w:r>
      <w:r w:rsidR="00C36D52">
        <w:rPr>
          <w:rFonts w:hint="cs"/>
          <w:rtl/>
        </w:rPr>
        <w:t xml:space="preserve"> </w:t>
      </w:r>
      <w:r w:rsidR="00C36D52">
        <w:rPr>
          <w:rFonts w:cs="Arial" w:hint="cs"/>
          <w:rtl/>
        </w:rPr>
        <w:t>להאט</w:t>
      </w:r>
      <w:r w:rsidR="00C36D52">
        <w:rPr>
          <w:rFonts w:cs="Arial"/>
          <w:rtl/>
        </w:rPr>
        <w:t xml:space="preserve"> </w:t>
      </w:r>
      <w:r w:rsidR="00C36D52">
        <w:rPr>
          <w:rFonts w:cs="Arial" w:hint="cs"/>
          <w:rtl/>
        </w:rPr>
        <w:t>אותך</w:t>
      </w:r>
      <w:r w:rsidR="00C36D52">
        <w:rPr>
          <w:rFonts w:cs="Arial"/>
          <w:rtl/>
        </w:rPr>
        <w:t xml:space="preserve"> </w:t>
      </w:r>
      <w:r w:rsidR="00C36D52">
        <w:rPr>
          <w:rFonts w:cs="Arial" w:hint="cs"/>
          <w:rtl/>
        </w:rPr>
        <w:t>כאשר</w:t>
      </w:r>
      <w:r w:rsidR="00C36D52">
        <w:rPr>
          <w:rFonts w:cs="Arial"/>
          <w:rtl/>
        </w:rPr>
        <w:t xml:space="preserve"> </w:t>
      </w:r>
      <w:r w:rsidR="00C36D52">
        <w:rPr>
          <w:rFonts w:cs="Arial" w:hint="cs"/>
          <w:rtl/>
        </w:rPr>
        <w:t>את</w:t>
      </w:r>
      <w:r w:rsidR="000F3902">
        <w:rPr>
          <w:rFonts w:cs="Arial" w:hint="cs"/>
          <w:rtl/>
        </w:rPr>
        <w:t>/</w:t>
      </w:r>
      <w:r w:rsidR="00C36D52">
        <w:rPr>
          <w:rFonts w:cs="Arial" w:hint="cs"/>
          <w:rtl/>
        </w:rPr>
        <w:t>ה</w:t>
      </w:r>
      <w:r w:rsidR="00C36D52">
        <w:rPr>
          <w:rFonts w:cs="Arial"/>
          <w:rtl/>
        </w:rPr>
        <w:t xml:space="preserve"> </w:t>
      </w:r>
      <w:r w:rsidR="00C36D52">
        <w:rPr>
          <w:rFonts w:cs="Arial" w:hint="cs"/>
          <w:rtl/>
        </w:rPr>
        <w:t>מנסה</w:t>
      </w:r>
      <w:r w:rsidR="00C36D52">
        <w:rPr>
          <w:rFonts w:cs="Arial"/>
          <w:rtl/>
        </w:rPr>
        <w:t xml:space="preserve"> </w:t>
      </w:r>
      <w:r w:rsidR="00242FD4">
        <w:rPr>
          <w:rFonts w:cs="Arial" w:hint="cs"/>
          <w:rtl/>
        </w:rPr>
        <w:t>ל</w:t>
      </w:r>
      <w:r w:rsidR="009D76F9">
        <w:rPr>
          <w:rFonts w:cs="Arial" w:hint="cs"/>
          <w:rtl/>
        </w:rPr>
        <w:t>עבו</w:t>
      </w:r>
      <w:r w:rsidR="00C36D52">
        <w:rPr>
          <w:rFonts w:cs="Arial" w:hint="cs"/>
          <w:rtl/>
        </w:rPr>
        <w:t>ר</w:t>
      </w:r>
      <w:r w:rsidR="00C36D52">
        <w:rPr>
          <w:rFonts w:cs="Arial"/>
          <w:rtl/>
        </w:rPr>
        <w:t xml:space="preserve"> </w:t>
      </w:r>
      <w:r w:rsidR="00C36D52">
        <w:rPr>
          <w:rFonts w:cs="Arial" w:hint="cs"/>
          <w:rtl/>
        </w:rPr>
        <w:t>במהירות</w:t>
      </w:r>
      <w:r w:rsidR="00C36D52">
        <w:rPr>
          <w:rFonts w:cs="Arial"/>
          <w:rtl/>
        </w:rPr>
        <w:t xml:space="preserve">. </w:t>
      </w:r>
      <w:r w:rsidR="00C36D52">
        <w:rPr>
          <w:rFonts w:cs="Arial" w:hint="cs"/>
          <w:rtl/>
        </w:rPr>
        <w:t>הימנע</w:t>
      </w:r>
      <w:r w:rsidR="000F3902">
        <w:rPr>
          <w:rFonts w:cs="Arial" w:hint="cs"/>
          <w:rtl/>
        </w:rPr>
        <w:t>/י</w:t>
      </w:r>
      <w:r w:rsidR="00C36D52">
        <w:rPr>
          <w:rFonts w:cs="Arial"/>
          <w:rtl/>
        </w:rPr>
        <w:t xml:space="preserve"> </w:t>
      </w:r>
      <w:r w:rsidR="00C36D52">
        <w:rPr>
          <w:rFonts w:cs="Arial" w:hint="cs"/>
          <w:rtl/>
        </w:rPr>
        <w:t>מהם</w:t>
      </w:r>
      <w:r w:rsidR="00C36D52">
        <w:rPr>
          <w:rFonts w:cs="Arial"/>
          <w:rtl/>
        </w:rPr>
        <w:t xml:space="preserve"> </w:t>
      </w:r>
      <w:r w:rsidR="00C36D52">
        <w:rPr>
          <w:rFonts w:cs="Arial" w:hint="cs"/>
          <w:rtl/>
        </w:rPr>
        <w:t>על</w:t>
      </w:r>
      <w:r w:rsidR="00C36D52">
        <w:rPr>
          <w:rFonts w:cs="Arial"/>
          <w:rtl/>
        </w:rPr>
        <w:t xml:space="preserve"> </w:t>
      </w:r>
      <w:r w:rsidR="00C36D52">
        <w:rPr>
          <w:rFonts w:cs="Arial" w:hint="cs"/>
          <w:rtl/>
        </w:rPr>
        <w:t>ידי</w:t>
      </w:r>
      <w:r w:rsidR="00C36D52">
        <w:rPr>
          <w:rFonts w:cs="Arial"/>
          <w:rtl/>
        </w:rPr>
        <w:t xml:space="preserve"> </w:t>
      </w:r>
      <w:r w:rsidR="00C36D52">
        <w:rPr>
          <w:rFonts w:cs="Arial" w:hint="cs"/>
          <w:rtl/>
        </w:rPr>
        <w:t>שייט</w:t>
      </w:r>
      <w:r w:rsidR="00C36D52">
        <w:rPr>
          <w:rFonts w:cs="Arial"/>
          <w:rtl/>
        </w:rPr>
        <w:t xml:space="preserve"> </w:t>
      </w:r>
      <w:r w:rsidR="00C36D52">
        <w:rPr>
          <w:rFonts w:cs="Arial" w:hint="cs"/>
          <w:rtl/>
        </w:rPr>
        <w:t>במקביל</w:t>
      </w:r>
      <w:r w:rsidR="00C36D52">
        <w:rPr>
          <w:rFonts w:cs="Arial"/>
          <w:rtl/>
        </w:rPr>
        <w:t xml:space="preserve"> </w:t>
      </w:r>
      <w:r w:rsidR="00C36D52">
        <w:rPr>
          <w:rFonts w:cs="Arial" w:hint="cs"/>
          <w:rtl/>
        </w:rPr>
        <w:t>לחוף</w:t>
      </w:r>
      <w:r w:rsidR="00C36D52">
        <w:rPr>
          <w:rFonts w:cs="Arial"/>
          <w:rtl/>
        </w:rPr>
        <w:t xml:space="preserve"> </w:t>
      </w:r>
      <w:r w:rsidR="00C36D52">
        <w:rPr>
          <w:rFonts w:cs="Arial" w:hint="cs"/>
          <w:rtl/>
        </w:rPr>
        <w:t>בכל</w:t>
      </w:r>
      <w:r w:rsidR="00C36D52">
        <w:rPr>
          <w:rFonts w:cs="Arial"/>
          <w:rtl/>
        </w:rPr>
        <w:t xml:space="preserve"> </w:t>
      </w:r>
      <w:r w:rsidR="00C36D52">
        <w:rPr>
          <w:rFonts w:cs="Arial" w:hint="cs"/>
          <w:rtl/>
        </w:rPr>
        <w:t>ההזדמנות</w:t>
      </w:r>
      <w:r w:rsidR="00C36D52">
        <w:rPr>
          <w:rFonts w:cs="Arial"/>
          <w:rtl/>
        </w:rPr>
        <w:t xml:space="preserve"> </w:t>
      </w:r>
      <w:r w:rsidR="00C36D52">
        <w:rPr>
          <w:rFonts w:cs="Arial" w:hint="cs"/>
          <w:rtl/>
        </w:rPr>
        <w:t>אפשרית</w:t>
      </w:r>
      <w:r w:rsidR="00C36D52">
        <w:rPr>
          <w:rFonts w:cs="Arial"/>
          <w:rtl/>
        </w:rPr>
        <w:t>.</w:t>
      </w:r>
      <w:r w:rsidR="00C36D52">
        <w:rPr>
          <w:rFonts w:hint="cs"/>
          <w:rtl/>
        </w:rPr>
        <w:br/>
        <w:t>כאשר סירה מגיעה לידה היא תישאר שם (עוגנת) עד שיאמר לה אחרת.</w:t>
      </w:r>
      <w:r w:rsidR="0018091D">
        <w:rPr>
          <w:rFonts w:hint="cs"/>
          <w:rtl/>
        </w:rPr>
        <w:t xml:space="preserve"> </w:t>
      </w:r>
      <w:r w:rsidR="007433A5">
        <w:rPr>
          <w:rFonts w:cs="Arial" w:hint="cs"/>
          <w:rtl/>
        </w:rPr>
        <w:t>כשהיא עוגנת, סירת</w:t>
      </w:r>
      <w:r w:rsidR="007433A5">
        <w:rPr>
          <w:rFonts w:cs="Arial"/>
          <w:rtl/>
        </w:rPr>
        <w:t xml:space="preserve"> </w:t>
      </w:r>
      <w:r w:rsidR="007433A5">
        <w:rPr>
          <w:rFonts w:cs="Arial" w:hint="cs"/>
          <w:rtl/>
        </w:rPr>
        <w:t>דיג עדיין</w:t>
      </w:r>
      <w:r w:rsidR="007433A5">
        <w:rPr>
          <w:rFonts w:cs="Arial"/>
          <w:rtl/>
        </w:rPr>
        <w:t xml:space="preserve"> </w:t>
      </w:r>
      <w:r w:rsidR="007433A5">
        <w:rPr>
          <w:rFonts w:cs="Arial" w:hint="cs"/>
          <w:rtl/>
        </w:rPr>
        <w:t>יכולה לדוג</w:t>
      </w:r>
      <w:r w:rsidR="007433A5">
        <w:rPr>
          <w:rFonts w:hint="cs"/>
          <w:rtl/>
        </w:rPr>
        <w:t xml:space="preserve"> </w:t>
      </w:r>
      <w:r w:rsidR="007433A5">
        <w:rPr>
          <w:rFonts w:cs="Arial" w:hint="cs"/>
          <w:rtl/>
        </w:rPr>
        <w:t>דגים</w:t>
      </w:r>
      <w:r w:rsidR="007433A5">
        <w:rPr>
          <w:rFonts w:cs="Arial"/>
          <w:rtl/>
        </w:rPr>
        <w:t xml:space="preserve"> </w:t>
      </w:r>
      <w:r w:rsidR="007433A5">
        <w:rPr>
          <w:rFonts w:cs="Arial" w:hint="cs"/>
          <w:rtl/>
        </w:rPr>
        <w:t>אם</w:t>
      </w:r>
      <w:r w:rsidR="007433A5">
        <w:rPr>
          <w:rFonts w:cs="Arial"/>
          <w:rtl/>
        </w:rPr>
        <w:t xml:space="preserve"> </w:t>
      </w:r>
      <w:r w:rsidR="007433A5">
        <w:rPr>
          <w:rFonts w:cs="Arial" w:hint="cs"/>
          <w:rtl/>
        </w:rPr>
        <w:t>היא</w:t>
      </w:r>
      <w:r w:rsidR="007433A5">
        <w:rPr>
          <w:rFonts w:cs="Arial"/>
          <w:rtl/>
        </w:rPr>
        <w:t xml:space="preserve"> </w:t>
      </w:r>
      <w:r w:rsidR="007433A5">
        <w:rPr>
          <w:rFonts w:cs="Arial" w:hint="cs"/>
          <w:rtl/>
        </w:rPr>
        <w:t>מעל</w:t>
      </w:r>
      <w:r w:rsidR="007433A5">
        <w:rPr>
          <w:rFonts w:cs="Arial"/>
          <w:rtl/>
        </w:rPr>
        <w:t xml:space="preserve"> </w:t>
      </w:r>
      <w:r w:rsidR="007433A5">
        <w:rPr>
          <w:rFonts w:cs="Arial" w:hint="cs"/>
          <w:rtl/>
        </w:rPr>
        <w:t>בית</w:t>
      </w:r>
      <w:r w:rsidR="007433A5">
        <w:rPr>
          <w:rFonts w:cs="Arial"/>
          <w:rtl/>
        </w:rPr>
        <w:t xml:space="preserve"> </w:t>
      </w:r>
      <w:r w:rsidR="007433A5">
        <w:rPr>
          <w:rFonts w:cs="Arial" w:hint="cs"/>
          <w:rtl/>
        </w:rPr>
        <w:t>ספר</w:t>
      </w:r>
      <w:r w:rsidR="007433A5">
        <w:rPr>
          <w:rFonts w:cs="Arial"/>
          <w:rtl/>
        </w:rPr>
        <w:t xml:space="preserve"> </w:t>
      </w:r>
      <w:r w:rsidR="007433A5">
        <w:rPr>
          <w:rFonts w:cs="Arial" w:hint="cs"/>
          <w:rtl/>
        </w:rPr>
        <w:t>של</w:t>
      </w:r>
      <w:r w:rsidR="007433A5">
        <w:rPr>
          <w:rFonts w:cs="Arial"/>
          <w:rtl/>
        </w:rPr>
        <w:t xml:space="preserve"> </w:t>
      </w:r>
      <w:r w:rsidR="007433A5">
        <w:rPr>
          <w:rFonts w:cs="Arial" w:hint="cs"/>
          <w:rtl/>
        </w:rPr>
        <w:t>דג</w:t>
      </w:r>
      <w:r w:rsidR="009D76F9">
        <w:rPr>
          <w:rFonts w:cs="Arial" w:hint="cs"/>
          <w:rtl/>
        </w:rPr>
        <w:t>ים</w:t>
      </w:r>
      <w:r w:rsidR="007433A5">
        <w:rPr>
          <w:rFonts w:cs="Arial" w:hint="cs"/>
          <w:rtl/>
        </w:rPr>
        <w:t>,</w:t>
      </w:r>
      <w:r w:rsidR="007433A5">
        <w:rPr>
          <w:rFonts w:cs="Arial"/>
          <w:rtl/>
        </w:rPr>
        <w:t xml:space="preserve"> </w:t>
      </w:r>
      <w:r w:rsidR="007433A5">
        <w:rPr>
          <w:rFonts w:cs="Arial" w:hint="cs"/>
          <w:rtl/>
        </w:rPr>
        <w:t xml:space="preserve">וסירה </w:t>
      </w:r>
      <w:r w:rsidR="007433A5">
        <w:rPr>
          <w:rFonts w:hint="cs"/>
          <w:rtl/>
        </w:rPr>
        <w:t>קרב</w:t>
      </w:r>
      <w:r w:rsidR="007433A5">
        <w:rPr>
          <w:rFonts w:cs="Arial"/>
          <w:rtl/>
        </w:rPr>
        <w:t xml:space="preserve"> </w:t>
      </w:r>
      <w:r w:rsidR="007433A5">
        <w:rPr>
          <w:rFonts w:cs="Arial" w:hint="cs"/>
          <w:rtl/>
        </w:rPr>
        <w:t>לא</w:t>
      </w:r>
      <w:r w:rsidR="007433A5">
        <w:rPr>
          <w:rFonts w:cs="Arial"/>
          <w:rtl/>
        </w:rPr>
        <w:t xml:space="preserve"> </w:t>
      </w:r>
      <w:r w:rsidR="007433A5">
        <w:rPr>
          <w:rFonts w:cs="Arial" w:hint="cs"/>
          <w:rtl/>
        </w:rPr>
        <w:t>יכולה</w:t>
      </w:r>
      <w:r w:rsidR="007433A5">
        <w:rPr>
          <w:rFonts w:cs="Arial"/>
          <w:rtl/>
        </w:rPr>
        <w:t xml:space="preserve"> </w:t>
      </w:r>
      <w:r w:rsidR="007433A5">
        <w:rPr>
          <w:rFonts w:cs="Arial" w:hint="cs"/>
          <w:rtl/>
        </w:rPr>
        <w:t>ל</w:t>
      </w:r>
      <w:r w:rsidR="00A81C41">
        <w:rPr>
          <w:rFonts w:cs="Arial" w:hint="cs"/>
          <w:rtl/>
        </w:rPr>
        <w:t>ה</w:t>
      </w:r>
      <w:r w:rsidR="009D76F9">
        <w:rPr>
          <w:rFonts w:hint="cs"/>
          <w:rtl/>
        </w:rPr>
        <w:t>טביעה</w:t>
      </w:r>
      <w:r w:rsidR="00A81C41">
        <w:rPr>
          <w:rFonts w:cs="Arial" w:hint="cs"/>
          <w:rtl/>
        </w:rPr>
        <w:t xml:space="preserve"> סירות</w:t>
      </w:r>
      <w:r w:rsidR="00242FD4">
        <w:rPr>
          <w:rFonts w:cs="Arial" w:hint="cs"/>
          <w:rtl/>
        </w:rPr>
        <w:t>,</w:t>
      </w:r>
      <w:r w:rsidR="007433A5">
        <w:rPr>
          <w:rFonts w:cs="Arial"/>
          <w:rtl/>
        </w:rPr>
        <w:t xml:space="preserve"> </w:t>
      </w:r>
      <w:r w:rsidR="007433A5">
        <w:rPr>
          <w:rFonts w:cs="Arial" w:hint="cs"/>
          <w:rtl/>
        </w:rPr>
        <w:t>אבל</w:t>
      </w:r>
      <w:r w:rsidR="007433A5">
        <w:rPr>
          <w:rFonts w:cs="Arial"/>
          <w:rtl/>
        </w:rPr>
        <w:t xml:space="preserve"> </w:t>
      </w:r>
      <w:r w:rsidR="00242FD4">
        <w:rPr>
          <w:rFonts w:cs="Arial" w:hint="cs"/>
          <w:rtl/>
        </w:rPr>
        <w:t>בשני המקרים ה</w:t>
      </w:r>
      <w:r w:rsidR="007433A5">
        <w:rPr>
          <w:rFonts w:cs="Arial" w:hint="cs"/>
          <w:rtl/>
        </w:rPr>
        <w:t xml:space="preserve"> יכולה</w:t>
      </w:r>
      <w:r w:rsidR="007433A5">
        <w:rPr>
          <w:rFonts w:cs="Arial"/>
          <w:rtl/>
        </w:rPr>
        <w:t xml:space="preserve"> </w:t>
      </w:r>
      <w:r w:rsidR="007433A5">
        <w:rPr>
          <w:rFonts w:cs="Arial" w:hint="cs"/>
          <w:rtl/>
        </w:rPr>
        <w:t>לשקוע מכל סיבה שהיא</w:t>
      </w:r>
      <w:r w:rsidR="007433A5">
        <w:rPr>
          <w:rFonts w:cs="Arial"/>
          <w:rtl/>
        </w:rPr>
        <w:t>.</w:t>
      </w:r>
      <w:r w:rsidR="007433A5">
        <w:rPr>
          <w:rFonts w:cs="Arial" w:hint="cs"/>
          <w:rtl/>
        </w:rPr>
        <w:t xml:space="preserve"> </w:t>
      </w:r>
      <w:r w:rsidR="0018091D">
        <w:rPr>
          <w:rFonts w:cs="Arial" w:hint="cs"/>
          <w:rtl/>
        </w:rPr>
        <w:t>ברגע</w:t>
      </w:r>
      <w:r w:rsidR="0018091D">
        <w:rPr>
          <w:rFonts w:cs="Arial"/>
          <w:rtl/>
        </w:rPr>
        <w:t xml:space="preserve"> </w:t>
      </w:r>
      <w:r w:rsidR="0018091D">
        <w:rPr>
          <w:rFonts w:cs="Arial" w:hint="cs"/>
          <w:rtl/>
        </w:rPr>
        <w:t>שסירה</w:t>
      </w:r>
      <w:r w:rsidR="0018091D">
        <w:rPr>
          <w:rFonts w:cs="Arial"/>
          <w:rtl/>
        </w:rPr>
        <w:t xml:space="preserve"> </w:t>
      </w:r>
      <w:r w:rsidR="0018091D">
        <w:rPr>
          <w:rFonts w:cs="Arial" w:hint="cs"/>
          <w:rtl/>
        </w:rPr>
        <w:t>עוגנת היא פגיעה יותר ולכאן</w:t>
      </w:r>
      <w:r w:rsidR="00C36D52">
        <w:rPr>
          <w:rFonts w:hint="cs"/>
          <w:rtl/>
        </w:rPr>
        <w:t xml:space="preserve"> </w:t>
      </w:r>
      <w:r w:rsidR="0018091D">
        <w:rPr>
          <w:rFonts w:cs="Arial" w:hint="cs"/>
          <w:rtl/>
        </w:rPr>
        <w:t>לא</w:t>
      </w:r>
      <w:r w:rsidR="0018091D">
        <w:rPr>
          <w:rFonts w:cs="Arial"/>
          <w:rtl/>
        </w:rPr>
        <w:t xml:space="preserve"> </w:t>
      </w:r>
      <w:r w:rsidR="0018091D">
        <w:rPr>
          <w:rFonts w:cs="Arial" w:hint="cs"/>
          <w:rtl/>
        </w:rPr>
        <w:t>טוב להשאיר</w:t>
      </w:r>
      <w:r w:rsidR="0018091D">
        <w:rPr>
          <w:rFonts w:cs="Arial"/>
          <w:rtl/>
        </w:rPr>
        <w:t xml:space="preserve"> </w:t>
      </w:r>
      <w:r w:rsidR="0018091D">
        <w:rPr>
          <w:rFonts w:cs="Arial" w:hint="cs"/>
          <w:rtl/>
        </w:rPr>
        <w:t>אותה</w:t>
      </w:r>
      <w:r w:rsidR="0018091D">
        <w:rPr>
          <w:rFonts w:cs="Arial"/>
          <w:rtl/>
        </w:rPr>
        <w:t xml:space="preserve"> </w:t>
      </w:r>
      <w:r w:rsidR="0018091D">
        <w:rPr>
          <w:rFonts w:cs="Arial" w:hint="cs"/>
          <w:rtl/>
        </w:rPr>
        <w:t>באותו מקום יותר מידי זמן בלי השגחה</w:t>
      </w:r>
      <w:r w:rsidR="0018091D">
        <w:rPr>
          <w:rFonts w:cs="Arial"/>
          <w:rtl/>
        </w:rPr>
        <w:t>.</w:t>
      </w:r>
      <w:r w:rsidR="002C6AC9">
        <w:rPr>
          <w:rFonts w:cs="Arial" w:hint="cs"/>
          <w:rtl/>
        </w:rPr>
        <w:t xml:space="preserve"> </w:t>
      </w:r>
      <w:r w:rsidR="00A81C41">
        <w:rPr>
          <w:rFonts w:cs="Arial"/>
          <w:rtl/>
        </w:rPr>
        <w:br/>
      </w:r>
      <w:r w:rsidR="009A2FC9">
        <w:rPr>
          <w:rFonts w:cs="Arial" w:hint="cs"/>
          <w:rtl/>
        </w:rPr>
        <w:t xml:space="preserve">סירה שוקעת כאשר הגורם לשקיעתה עובר עליה. </w:t>
      </w:r>
      <w:r w:rsidR="002C6AC9">
        <w:rPr>
          <w:rFonts w:cs="Arial" w:hint="cs"/>
          <w:rtl/>
        </w:rPr>
        <w:t>סירות יכולות לשקוע</w:t>
      </w:r>
      <w:r w:rsidR="009D76F9">
        <w:rPr>
          <w:rFonts w:cs="Arial" w:hint="cs"/>
          <w:rtl/>
        </w:rPr>
        <w:t xml:space="preserve"> באופן רנדומלי</w:t>
      </w:r>
      <w:r w:rsidR="002C6AC9">
        <w:rPr>
          <w:rFonts w:cs="Arial" w:hint="cs"/>
          <w:rtl/>
        </w:rPr>
        <w:t xml:space="preserve"> עלי ידי מזג האוויר (סופות טרופיות או הוריקנים), כאשר סירות דייג יכולות לשקוע</w:t>
      </w:r>
      <w:r w:rsidR="009D76F9">
        <w:rPr>
          <w:rFonts w:cs="Arial" w:hint="cs"/>
          <w:rtl/>
        </w:rPr>
        <w:t xml:space="preserve"> באופן וודאי</w:t>
      </w:r>
      <w:r w:rsidR="002C6AC9">
        <w:rPr>
          <w:rFonts w:cs="Arial" w:hint="cs"/>
          <w:rtl/>
        </w:rPr>
        <w:t xml:space="preserve"> על ידי פירטים וסירות קרב של היריב/ה. </w:t>
      </w:r>
    </w:p>
    <w:p w:rsidR="00377769" w:rsidRDefault="00377769" w:rsidP="00377769">
      <w:pPr>
        <w:pStyle w:val="2"/>
        <w:rPr>
          <w:rtl/>
        </w:rPr>
      </w:pPr>
      <w:r>
        <w:rPr>
          <w:rtl/>
        </w:rPr>
        <w:br w:type="column"/>
      </w:r>
      <w:bookmarkStart w:id="5" w:name="_Toc475090106"/>
      <w:r w:rsidR="00092922">
        <w:rPr>
          <w:rFonts w:hint="cs"/>
          <w:rtl/>
        </w:rPr>
        <w:lastRenderedPageBreak/>
        <w:t>משאבים</w:t>
      </w:r>
      <w:bookmarkEnd w:id="5"/>
    </w:p>
    <w:p w:rsidR="00092922" w:rsidRDefault="00092922" w:rsidP="00377769">
      <w:pPr>
        <w:pStyle w:val="3"/>
        <w:rPr>
          <w:rtl/>
        </w:rPr>
      </w:pPr>
      <w:bookmarkStart w:id="6" w:name="_Toc475090107"/>
      <w:r>
        <w:rPr>
          <w:rFonts w:hint="cs"/>
          <w:rtl/>
        </w:rPr>
        <w:t>נתינים</w:t>
      </w:r>
      <w:bookmarkEnd w:id="6"/>
      <w:r w:rsidR="00106C75">
        <w:rPr>
          <w:rFonts w:hint="cs"/>
          <w:rtl/>
        </w:rPr>
        <w:t xml:space="preserve"> </w:t>
      </w:r>
    </w:p>
    <w:p w:rsidR="00CF0963" w:rsidRDefault="00CF0963" w:rsidP="00CF0963">
      <w:pPr>
        <w:rPr>
          <w:rtl/>
        </w:rPr>
      </w:pPr>
      <w:r w:rsidRPr="00D13AA8">
        <w:rPr>
          <w:rFonts w:hint="cs"/>
          <w:rtl/>
        </w:rPr>
        <w:t>מתחילים את</w:t>
      </w:r>
      <w:r>
        <w:rPr>
          <w:rFonts w:hint="cs"/>
          <w:rtl/>
        </w:rPr>
        <w:t xml:space="preserve"> המשחק</w:t>
      </w:r>
      <w:r w:rsidRPr="00BC5B39">
        <w:rPr>
          <w:rFonts w:hint="cs"/>
          <w:rtl/>
        </w:rPr>
        <w:t xml:space="preserve"> עם</w:t>
      </w:r>
      <w:r>
        <w:rPr>
          <w:rFonts w:hint="cs"/>
          <w:rtl/>
        </w:rPr>
        <w:t xml:space="preserve"> 1000 נתינים מאושרים ומסופקים.</w:t>
      </w:r>
      <w:r w:rsidRPr="00CF0963">
        <w:rPr>
          <w:rFonts w:hint="cs"/>
          <w:rtl/>
        </w:rPr>
        <w:t xml:space="preserve"> </w:t>
      </w:r>
      <w:r>
        <w:rPr>
          <w:rFonts w:hint="cs"/>
          <w:rtl/>
        </w:rPr>
        <w:t>הם ישמרו במאגר נתונים כלשהו שלצורך הדיון החלט</w:t>
      </w:r>
      <w:r w:rsidR="0080352E">
        <w:rPr>
          <w:rFonts w:hint="cs"/>
          <w:rtl/>
        </w:rPr>
        <w:t>ת</w:t>
      </w:r>
      <w:r>
        <w:rPr>
          <w:rFonts w:hint="cs"/>
          <w:rtl/>
        </w:rPr>
        <w:t xml:space="preserve">י שהוא יהיה מערך, </w:t>
      </w:r>
      <w:r w:rsidR="0080352E">
        <w:rPr>
          <w:rFonts w:hint="cs"/>
          <w:rtl/>
        </w:rPr>
        <w:t>אחר כך</w:t>
      </w:r>
      <w:r>
        <w:rPr>
          <w:rFonts w:hint="cs"/>
          <w:rtl/>
        </w:rPr>
        <w:t xml:space="preserve"> זה יכול להשתנות לפי הצורך. הנתינים הוי מיוצגים בגושים של מ1 עד 500 נתינים בכל גוש, כאשר גוש שווה לתא במערך. כאשר התא האחרון מגיע ל500 נוצר תא חדש שיש בוא נתין אחד. לדוגמא אם בתא האחרון יש 495 נתינים ומוסיפים עוד 6 נתינים אז קורה מה שנאמר קודם. אבל אם </w:t>
      </w:r>
      <w:r w:rsidR="0051005C">
        <w:rPr>
          <w:rFonts w:hint="cs"/>
          <w:rtl/>
        </w:rPr>
        <w:t xml:space="preserve">מוסיפים 5 נתינים אז ההבדל </w:t>
      </w:r>
      <w:proofErr w:type="spellStart"/>
      <w:r w:rsidR="0051005C">
        <w:rPr>
          <w:rFonts w:hint="cs"/>
          <w:rtl/>
        </w:rPr>
        <w:t>ל</w:t>
      </w:r>
      <w:r>
        <w:rPr>
          <w:rFonts w:hint="cs"/>
          <w:rtl/>
        </w:rPr>
        <w:t>הנ</w:t>
      </w:r>
      <w:proofErr w:type="spellEnd"/>
      <w:r>
        <w:rPr>
          <w:rFonts w:hint="cs"/>
          <w:rtl/>
        </w:rPr>
        <w:t xml:space="preserve">''ל הוא שלא נוצר תא חדש עד שנוספים עוד נתינים. יהיה יותר נוח שהמשחק יעשה את כל השינויים </w:t>
      </w:r>
      <w:r w:rsidR="00FD6BA8">
        <w:rPr>
          <w:rFonts w:hint="cs"/>
          <w:rtl/>
        </w:rPr>
        <w:t xml:space="preserve">במס' הנתינים </w:t>
      </w:r>
      <w:r>
        <w:rPr>
          <w:rFonts w:hint="cs"/>
          <w:rtl/>
        </w:rPr>
        <w:t>בתא האחרון שבמערך הנתינים. שיטה זאת עובדת אם מסתמכים על הרעיון שהגושים הוותיקים יותר מקבלים את כל הבונוסים קודם, והתאים החדשים יותר מושפעים מהתוצאו</w:t>
      </w:r>
      <w:r>
        <w:rPr>
          <w:rFonts w:hint="eastAsia"/>
          <w:rtl/>
        </w:rPr>
        <w:t>ת</w:t>
      </w:r>
      <w:r>
        <w:rPr>
          <w:rFonts w:hint="cs"/>
          <w:rtl/>
        </w:rPr>
        <w:t xml:space="preserve"> של בונוסים אלה. לבדוק את ישימות השיטה הזאת בהמשך.</w:t>
      </w:r>
    </w:p>
    <w:p w:rsidR="00690313" w:rsidRDefault="00CF0963" w:rsidP="0080352E">
      <w:pPr>
        <w:rPr>
          <w:rtl/>
        </w:rPr>
      </w:pPr>
      <w:r>
        <w:rPr>
          <w:rtl/>
        </w:rPr>
        <w:br/>
      </w:r>
      <w:r>
        <w:rPr>
          <w:rFonts w:hint="cs"/>
          <w:rtl/>
        </w:rPr>
        <w:t>לכל גוש נתינים יש את הצרכים הבאים: אוכל, שניה, ורווחה.</w:t>
      </w:r>
      <w:r>
        <w:rPr>
          <w:rtl/>
        </w:rPr>
        <w:br/>
      </w:r>
      <w:r>
        <w:rPr>
          <w:rFonts w:hint="cs"/>
          <w:rtl/>
        </w:rPr>
        <w:t>כמות האוכלוסיי</w:t>
      </w:r>
      <w:r>
        <w:rPr>
          <w:rFonts w:hint="eastAsia"/>
          <w:rtl/>
        </w:rPr>
        <w:t>ה</w:t>
      </w:r>
      <w:r>
        <w:rPr>
          <w:rFonts w:hint="cs"/>
          <w:rtl/>
        </w:rPr>
        <w:t xml:space="preserve">, האושר שלהם (נקודות אושר) ואפקטיביות שלהם מושפעים מהצרכים </w:t>
      </w:r>
      <w:proofErr w:type="spellStart"/>
      <w:r>
        <w:rPr>
          <w:rFonts w:hint="cs"/>
          <w:rtl/>
        </w:rPr>
        <w:t>הנ</w:t>
      </w:r>
      <w:proofErr w:type="spellEnd"/>
      <w:r>
        <w:rPr>
          <w:rFonts w:hint="cs"/>
          <w:rtl/>
        </w:rPr>
        <w:t>''ל. בניינים מסוימים יכולים למלאה צרכים אלה.</w:t>
      </w:r>
      <w:r w:rsidR="00A20891">
        <w:rPr>
          <w:rFonts w:hint="cs"/>
          <w:rtl/>
        </w:rPr>
        <w:t xml:space="preserve"> </w:t>
      </w:r>
      <w:r>
        <w:rPr>
          <w:rFonts w:hint="cs"/>
          <w:rtl/>
        </w:rPr>
        <w:t>כמות הבניינים מאותו סוג קובעת א</w:t>
      </w:r>
      <w:r w:rsidR="00FD6BA8">
        <w:rPr>
          <w:rFonts w:hint="cs"/>
          <w:rtl/>
        </w:rPr>
        <w:t>ת מס' הגושים המסופקים בתחום שלו.</w:t>
      </w:r>
      <w:r>
        <w:rPr>
          <w:rFonts w:hint="cs"/>
          <w:rtl/>
        </w:rPr>
        <w:t xml:space="preserve"> לדוגמא כאשר יש שלוש בניינים שמספקים אוכל</w:t>
      </w:r>
      <w:r w:rsidR="00FD6BA8">
        <w:rPr>
          <w:rFonts w:hint="cs"/>
          <w:rtl/>
        </w:rPr>
        <w:t>,</w:t>
      </w:r>
      <w:r>
        <w:rPr>
          <w:rFonts w:hint="cs"/>
          <w:rtl/>
        </w:rPr>
        <w:t xml:space="preserve"> צורך זה</w:t>
      </w:r>
      <w:r w:rsidRPr="000E1B8C">
        <w:rPr>
          <w:rFonts w:hint="cs"/>
          <w:rtl/>
        </w:rPr>
        <w:t xml:space="preserve"> </w:t>
      </w:r>
      <w:r>
        <w:rPr>
          <w:rFonts w:hint="cs"/>
          <w:rtl/>
        </w:rPr>
        <w:t>מתמלא לשלושה גושים. הצרכים של גוש הנתינים הוותיק ביותר מתמלא קודם אז תמיד צריך לוודא</w:t>
      </w:r>
      <w:r w:rsidR="003C76EF">
        <w:rPr>
          <w:rFonts w:hint="cs"/>
          <w:rtl/>
        </w:rPr>
        <w:t xml:space="preserve"> שיש מספיק בניינים לכול הגושים.</w:t>
      </w:r>
      <w:r>
        <w:rPr>
          <w:rFonts w:hint="cs"/>
          <w:rtl/>
        </w:rPr>
        <w:t xml:space="preserve"> </w:t>
      </w:r>
      <w:r>
        <w:rPr>
          <w:rtl/>
        </w:rPr>
        <w:br/>
      </w:r>
      <w:r>
        <w:rPr>
          <w:rFonts w:hint="cs"/>
          <w:rtl/>
        </w:rPr>
        <w:t>שדה וסירת דייג ממלאים את הסיפוק של אוכל. את הסיפוק של שינה ממלאה דירה. ובית ספר ממלאה את הסיפוק של רווחה.</w:t>
      </w:r>
      <w:r w:rsidR="00FD6BA8">
        <w:rPr>
          <w:rFonts w:hint="cs"/>
          <w:rtl/>
        </w:rPr>
        <w:t xml:space="preserve"> </w:t>
      </w:r>
      <w:r w:rsidR="00690313">
        <w:rPr>
          <w:rFonts w:hint="cs"/>
          <w:rtl/>
        </w:rPr>
        <w:t xml:space="preserve">על כל סיפוק שמתמלא מקבלים יותר בונוסים כשאר גוש מסופק לחלוטין נקרא גוש זהב. </w:t>
      </w:r>
      <w:r w:rsidR="00B52744">
        <w:rPr>
          <w:rtl/>
        </w:rPr>
        <w:br/>
      </w:r>
      <w:r w:rsidR="00690313">
        <w:rPr>
          <w:rFonts w:hint="cs"/>
          <w:rtl/>
        </w:rPr>
        <w:t xml:space="preserve">כאשר </w:t>
      </w:r>
      <w:r w:rsidR="001E22DC">
        <w:rPr>
          <w:rFonts w:hint="cs"/>
          <w:rtl/>
        </w:rPr>
        <w:t>נתינים</w:t>
      </w:r>
      <w:r w:rsidR="00690313">
        <w:rPr>
          <w:rFonts w:hint="cs"/>
          <w:rtl/>
        </w:rPr>
        <w:t xml:space="preserve"> לא מסופקים מופיעים מורדים שאליהם יש הרחבה בסעיף נפרד.</w:t>
      </w:r>
    </w:p>
    <w:p w:rsidR="00793BDD" w:rsidRDefault="00793BDD" w:rsidP="00793BDD">
      <w:pPr>
        <w:rPr>
          <w:rtl/>
        </w:rPr>
      </w:pPr>
      <w:r>
        <w:rPr>
          <w:rFonts w:hint="cs"/>
          <w:rtl/>
        </w:rPr>
        <w:t>יש גם עוד גורמים שמשפיעים על קצב גידול האוכלוסייה</w:t>
      </w:r>
      <w:r w:rsidR="007A36CC">
        <w:rPr>
          <w:rFonts w:hint="cs"/>
          <w:rtl/>
        </w:rPr>
        <w:t>,</w:t>
      </w:r>
      <w:r>
        <w:rPr>
          <w:rFonts w:hint="cs"/>
          <w:rtl/>
        </w:rPr>
        <w:t xml:space="preserve"> </w:t>
      </w:r>
      <w:r w:rsidR="007A36CC">
        <w:rPr>
          <w:rFonts w:hint="cs"/>
          <w:rtl/>
        </w:rPr>
        <w:t xml:space="preserve">האושר (נקודות אושר) ואפקטיביות של הנתינים </w:t>
      </w:r>
      <w:r>
        <w:rPr>
          <w:rFonts w:hint="cs"/>
          <w:rtl/>
        </w:rPr>
        <w:t>ב</w:t>
      </w:r>
      <w:r w:rsidR="007A36CC">
        <w:rPr>
          <w:rFonts w:hint="cs"/>
          <w:rtl/>
        </w:rPr>
        <w:t>נוסף לאם הם</w:t>
      </w:r>
      <w:r>
        <w:rPr>
          <w:rFonts w:hint="cs"/>
          <w:rtl/>
        </w:rPr>
        <w:t xml:space="preserve"> בגושיהם מסופקים או לא. ביניהם בניינים שלא הוזכרו פה, מזג אוויר, מורדים וסיטואציות שונות. </w:t>
      </w:r>
      <w:r w:rsidR="00423BD7">
        <w:rPr>
          <w:rtl/>
        </w:rPr>
        <w:br/>
      </w:r>
      <w:r>
        <w:rPr>
          <w:rFonts w:hint="cs"/>
          <w:rtl/>
        </w:rPr>
        <w:t>בדיקה של גורמים אלה וקביעת התוצאות שלהם נעש</w:t>
      </w:r>
      <w:r>
        <w:rPr>
          <w:rFonts w:hint="eastAsia"/>
          <w:rtl/>
        </w:rPr>
        <w:t>ת</w:t>
      </w:r>
      <w:r>
        <w:rPr>
          <w:rFonts w:hint="cs"/>
          <w:rtl/>
        </w:rPr>
        <w:t xml:space="preserve"> בכל מעבר מתור לתור, מתי שמחשבים את</w:t>
      </w:r>
      <w:r w:rsidR="006A736A">
        <w:rPr>
          <w:rFonts w:hint="cs"/>
          <w:rtl/>
        </w:rPr>
        <w:t xml:space="preserve"> כל הנתונים מכל הגורמים</w:t>
      </w:r>
      <w:r w:rsidR="00A048F9">
        <w:rPr>
          <w:rFonts w:hint="cs"/>
          <w:rtl/>
        </w:rPr>
        <w:t>.</w:t>
      </w:r>
    </w:p>
    <w:p w:rsidR="00690313" w:rsidRDefault="00690313" w:rsidP="001E22DC">
      <w:pPr>
        <w:rPr>
          <w:rtl/>
        </w:rPr>
      </w:pPr>
      <w:r>
        <w:rPr>
          <w:rFonts w:hint="cs"/>
          <w:rtl/>
        </w:rPr>
        <w:t xml:space="preserve">נקודות ההנחה הבאות: במשחק יהיה בדרך כלל ב3-4 גושים, חוץ מהתור הראשון בדרך כל יבנה בניין רציני אחד(שדה </w:t>
      </w:r>
      <w:r w:rsidR="00621650">
        <w:rPr>
          <w:rFonts w:hint="cs"/>
          <w:rtl/>
        </w:rPr>
        <w:t>לא נחשב בניין רציני כי</w:t>
      </w:r>
      <w:r>
        <w:rPr>
          <w:rFonts w:hint="cs"/>
          <w:rtl/>
        </w:rPr>
        <w:t xml:space="preserve"> הוא לא אמין), יהיה בדרך כלל 10 תורות שאורכם 30 שניות (מה שעובד במעט תורים קצרים צריך להיות יותר קשה בהרבה תורות ארוכים),</w:t>
      </w:r>
    </w:p>
    <w:p w:rsidR="00106C75" w:rsidRDefault="00CF0963" w:rsidP="00CF0963">
      <w:pPr>
        <w:rPr>
          <w:rtl/>
        </w:rPr>
      </w:pPr>
      <w:r>
        <w:rPr>
          <w:rtl/>
        </w:rPr>
        <w:br/>
      </w:r>
    </w:p>
    <w:p w:rsidR="00106C75" w:rsidRPr="00106C75" w:rsidRDefault="00106C75" w:rsidP="00D13AA8">
      <w:pPr>
        <w:pStyle w:val="4"/>
        <w:rPr>
          <w:rtl/>
        </w:rPr>
      </w:pPr>
      <w:r>
        <w:rPr>
          <w:rFonts w:hint="cs"/>
          <w:rtl/>
        </w:rPr>
        <w:t>גידול ודילול של אוכלוסייה</w:t>
      </w:r>
    </w:p>
    <w:p w:rsidR="0025387A" w:rsidRDefault="0025387A" w:rsidP="00CF0963">
      <w:pPr>
        <w:rPr>
          <w:rtl/>
        </w:rPr>
      </w:pPr>
    </w:p>
    <w:p w:rsidR="00CF0963" w:rsidRDefault="0073792B" w:rsidP="00CF0963">
      <w:r>
        <w:rPr>
          <w:rFonts w:hint="cs"/>
          <w:rtl/>
        </w:rPr>
        <w:t>מ</w:t>
      </w:r>
      <w:r w:rsidR="00A5188C">
        <w:rPr>
          <w:rFonts w:hint="cs"/>
          <w:rtl/>
        </w:rPr>
        <w:t xml:space="preserve">תחילת </w:t>
      </w:r>
      <w:r>
        <w:rPr>
          <w:rFonts w:hint="cs"/>
          <w:rtl/>
        </w:rPr>
        <w:t>ה</w:t>
      </w:r>
      <w:r w:rsidR="006565C4">
        <w:rPr>
          <w:rFonts w:hint="cs"/>
          <w:rtl/>
        </w:rPr>
        <w:t>תור</w:t>
      </w:r>
      <w:r>
        <w:rPr>
          <w:rFonts w:hint="cs"/>
          <w:rtl/>
        </w:rPr>
        <w:t xml:space="preserve"> השני בכל התחלת תור</w:t>
      </w:r>
      <w:r w:rsidR="006565C4">
        <w:rPr>
          <w:rFonts w:hint="cs"/>
          <w:rtl/>
        </w:rPr>
        <w:t xml:space="preserve"> מתווספים כבררת מחדל </w:t>
      </w:r>
      <w:r w:rsidR="00BF02B2">
        <w:rPr>
          <w:rFonts w:hint="cs"/>
          <w:rtl/>
        </w:rPr>
        <w:t>3</w:t>
      </w:r>
      <w:r w:rsidR="00111249">
        <w:rPr>
          <w:rFonts w:hint="cs"/>
          <w:rtl/>
        </w:rPr>
        <w:t>0</w:t>
      </w:r>
      <w:r w:rsidR="00CC100F">
        <w:rPr>
          <w:rFonts w:hint="cs"/>
          <w:rtl/>
        </w:rPr>
        <w:t xml:space="preserve"> נתינים</w:t>
      </w:r>
      <w:r w:rsidR="006565C4">
        <w:rPr>
          <w:rFonts w:hint="cs"/>
          <w:rtl/>
        </w:rPr>
        <w:t>.</w:t>
      </w:r>
      <w:r w:rsidR="00BC5B39">
        <w:rPr>
          <w:rFonts w:hint="cs"/>
          <w:rtl/>
        </w:rPr>
        <w:t xml:space="preserve"> </w:t>
      </w:r>
    </w:p>
    <w:p w:rsidR="0051005C" w:rsidRDefault="00CC100F" w:rsidP="0085723C">
      <w:pPr>
        <w:rPr>
          <w:rFonts w:cs="Arial"/>
          <w:rtl/>
        </w:rPr>
      </w:pPr>
      <w:r>
        <w:rPr>
          <w:rFonts w:hint="cs"/>
          <w:rtl/>
        </w:rPr>
        <w:t>על כל</w:t>
      </w:r>
      <w:r w:rsidR="00B54FDB">
        <w:rPr>
          <w:rFonts w:hint="cs"/>
          <w:rtl/>
        </w:rPr>
        <w:t xml:space="preserve"> </w:t>
      </w:r>
      <w:r w:rsidR="00111249">
        <w:rPr>
          <w:rFonts w:hint="cs"/>
          <w:rtl/>
        </w:rPr>
        <w:t xml:space="preserve">גוש </w:t>
      </w:r>
      <w:r w:rsidR="000D4943">
        <w:rPr>
          <w:rFonts w:hint="cs"/>
          <w:rtl/>
        </w:rPr>
        <w:t xml:space="preserve">מלאה של </w:t>
      </w:r>
      <w:r w:rsidR="00111249">
        <w:rPr>
          <w:rFonts w:hint="cs"/>
          <w:rtl/>
        </w:rPr>
        <w:t>נתינים</w:t>
      </w:r>
      <w:r w:rsidR="00B26684">
        <w:rPr>
          <w:rFonts w:hint="cs"/>
          <w:rtl/>
        </w:rPr>
        <w:t xml:space="preserve"> </w:t>
      </w:r>
      <w:r w:rsidR="000D4943">
        <w:rPr>
          <w:rFonts w:hint="cs"/>
          <w:rtl/>
        </w:rPr>
        <w:t>ה</w:t>
      </w:r>
      <w:r w:rsidR="00111249">
        <w:rPr>
          <w:rFonts w:hint="cs"/>
          <w:rtl/>
        </w:rPr>
        <w:t>מ</w:t>
      </w:r>
      <w:r>
        <w:rPr>
          <w:rFonts w:hint="cs"/>
          <w:rtl/>
        </w:rPr>
        <w:t>סופק באחד הקטגוריות</w:t>
      </w:r>
      <w:r w:rsidR="000D4943">
        <w:rPr>
          <w:rFonts w:hint="cs"/>
          <w:rtl/>
        </w:rPr>
        <w:t>,</w:t>
      </w:r>
      <w:r>
        <w:rPr>
          <w:rFonts w:hint="cs"/>
          <w:rtl/>
        </w:rPr>
        <w:t xml:space="preserve"> </w:t>
      </w:r>
      <w:r w:rsidR="00111249">
        <w:rPr>
          <w:rFonts w:hint="cs"/>
          <w:rtl/>
        </w:rPr>
        <w:t xml:space="preserve">האוכלוסייה </w:t>
      </w:r>
      <w:r>
        <w:rPr>
          <w:rFonts w:hint="cs"/>
          <w:rtl/>
        </w:rPr>
        <w:t xml:space="preserve">גדלה </w:t>
      </w:r>
      <w:r w:rsidR="00111249">
        <w:rPr>
          <w:rFonts w:hint="cs"/>
          <w:rtl/>
        </w:rPr>
        <w:t>ב5</w:t>
      </w:r>
      <w:r w:rsidR="00F43B39">
        <w:rPr>
          <w:rFonts w:hint="cs"/>
          <w:rtl/>
        </w:rPr>
        <w:t xml:space="preserve"> </w:t>
      </w:r>
      <w:r>
        <w:rPr>
          <w:rFonts w:hint="cs"/>
          <w:rtl/>
        </w:rPr>
        <w:t xml:space="preserve">נתינים </w:t>
      </w:r>
      <w:r w:rsidR="00F43B39">
        <w:rPr>
          <w:rFonts w:hint="cs"/>
          <w:rtl/>
        </w:rPr>
        <w:t>בסוף כל תור</w:t>
      </w:r>
      <w:r w:rsidR="00111249">
        <w:rPr>
          <w:rFonts w:hint="cs"/>
          <w:rtl/>
        </w:rPr>
        <w:t>.</w:t>
      </w:r>
      <w:r w:rsidR="00302D87">
        <w:rPr>
          <w:rFonts w:hint="cs"/>
          <w:rtl/>
        </w:rPr>
        <w:t xml:space="preserve"> </w:t>
      </w:r>
      <w:r w:rsidR="008B41B1">
        <w:rPr>
          <w:rtl/>
        </w:rPr>
        <w:br/>
      </w:r>
      <w:r w:rsidR="008B41B1">
        <w:rPr>
          <w:rFonts w:hint="cs"/>
          <w:rtl/>
        </w:rPr>
        <w:t>על כל גושים נתינים מלאה שמסופק ב2 קטגוריות האוכלוסייה גדלה ב</w:t>
      </w:r>
      <w:r w:rsidR="0040494D">
        <w:rPr>
          <w:rFonts w:hint="cs"/>
          <w:rtl/>
        </w:rPr>
        <w:t>10</w:t>
      </w:r>
      <w:r w:rsidR="008B41B1">
        <w:rPr>
          <w:rFonts w:hint="cs"/>
          <w:rtl/>
        </w:rPr>
        <w:t xml:space="preserve"> נתינים בסוף כל תור.</w:t>
      </w:r>
      <w:r w:rsidR="002112C9">
        <w:rPr>
          <w:rtl/>
        </w:rPr>
        <w:br/>
      </w:r>
      <w:r w:rsidR="00B26684">
        <w:rPr>
          <w:rFonts w:hint="cs"/>
          <w:rtl/>
        </w:rPr>
        <w:t>על כל</w:t>
      </w:r>
      <w:r w:rsidR="00111249">
        <w:rPr>
          <w:rFonts w:hint="cs"/>
          <w:rtl/>
        </w:rPr>
        <w:t xml:space="preserve"> גוש</w:t>
      </w:r>
      <w:r w:rsidR="0040494D">
        <w:rPr>
          <w:rFonts w:hint="cs"/>
          <w:rtl/>
        </w:rPr>
        <w:t xml:space="preserve"> זהב</w:t>
      </w:r>
      <w:r w:rsidR="00111249">
        <w:rPr>
          <w:rFonts w:hint="cs"/>
          <w:rtl/>
        </w:rPr>
        <w:t xml:space="preserve"> </w:t>
      </w:r>
      <w:r w:rsidR="000D4943">
        <w:rPr>
          <w:rFonts w:hint="cs"/>
          <w:rtl/>
        </w:rPr>
        <w:t xml:space="preserve">מלאה של </w:t>
      </w:r>
      <w:r w:rsidR="00111249">
        <w:rPr>
          <w:rFonts w:hint="cs"/>
          <w:rtl/>
        </w:rPr>
        <w:t>נתינים</w:t>
      </w:r>
      <w:r w:rsidR="000D4943">
        <w:rPr>
          <w:rFonts w:hint="cs"/>
          <w:rtl/>
        </w:rPr>
        <w:t>,</w:t>
      </w:r>
      <w:r w:rsidR="00B26684">
        <w:rPr>
          <w:rFonts w:hint="cs"/>
          <w:rtl/>
        </w:rPr>
        <w:t xml:space="preserve"> </w:t>
      </w:r>
      <w:r w:rsidR="00111249">
        <w:rPr>
          <w:rFonts w:hint="cs"/>
          <w:rtl/>
        </w:rPr>
        <w:t>האוכלוסייה</w:t>
      </w:r>
      <w:r w:rsidR="00B26684">
        <w:rPr>
          <w:rFonts w:hint="cs"/>
          <w:rtl/>
        </w:rPr>
        <w:t xml:space="preserve"> גדלה</w:t>
      </w:r>
      <w:r w:rsidR="00111249">
        <w:rPr>
          <w:rFonts w:hint="cs"/>
          <w:rtl/>
        </w:rPr>
        <w:t xml:space="preserve"> ב</w:t>
      </w:r>
      <w:r w:rsidR="0040494D">
        <w:rPr>
          <w:rFonts w:hint="cs"/>
          <w:rtl/>
        </w:rPr>
        <w:t>15</w:t>
      </w:r>
      <w:r w:rsidR="00F43B39">
        <w:rPr>
          <w:rFonts w:hint="cs"/>
          <w:rtl/>
        </w:rPr>
        <w:t xml:space="preserve"> </w:t>
      </w:r>
      <w:r w:rsidR="00B26684">
        <w:rPr>
          <w:rFonts w:hint="cs"/>
          <w:rtl/>
        </w:rPr>
        <w:t xml:space="preserve">נתינים </w:t>
      </w:r>
      <w:r w:rsidR="00F43B39">
        <w:rPr>
          <w:rFonts w:hint="cs"/>
          <w:rtl/>
        </w:rPr>
        <w:t>בסוף כל תור</w:t>
      </w:r>
      <w:r w:rsidR="00111249">
        <w:rPr>
          <w:rFonts w:hint="cs"/>
          <w:rtl/>
        </w:rPr>
        <w:t>.</w:t>
      </w:r>
      <w:r w:rsidR="00302D87">
        <w:rPr>
          <w:rFonts w:hint="cs"/>
          <w:rtl/>
        </w:rPr>
        <w:t xml:space="preserve"> </w:t>
      </w:r>
      <w:r w:rsidR="00E864F9">
        <w:rPr>
          <w:rtl/>
        </w:rPr>
        <w:br/>
      </w:r>
    </w:p>
    <w:p w:rsidR="00726BC1" w:rsidRDefault="00B44D4E" w:rsidP="0085723C">
      <w:pPr>
        <w:rPr>
          <w:rtl/>
        </w:rPr>
      </w:pPr>
      <w:r>
        <w:rPr>
          <w:rFonts w:cs="Arial" w:hint="cs"/>
          <w:rtl/>
        </w:rPr>
        <w:lastRenderedPageBreak/>
        <w:t>המטרה לעשות איזון שיהיה בדרך כלל בין שלוש לארבע גושים</w:t>
      </w:r>
      <w:r w:rsidR="0073792B">
        <w:rPr>
          <w:rFonts w:cs="Arial" w:hint="cs"/>
          <w:rtl/>
        </w:rPr>
        <w:t>,</w:t>
      </w:r>
      <w:r>
        <w:rPr>
          <w:rFonts w:cs="Arial" w:hint="cs"/>
          <w:rtl/>
        </w:rPr>
        <w:t xml:space="preserve"> אבל אם השחקן/</w:t>
      </w:r>
      <w:proofErr w:type="spellStart"/>
      <w:r>
        <w:rPr>
          <w:rFonts w:cs="Arial" w:hint="cs"/>
          <w:rtl/>
        </w:rPr>
        <w:t>נית</w:t>
      </w:r>
      <w:proofErr w:type="spellEnd"/>
      <w:r>
        <w:rPr>
          <w:rFonts w:cs="Arial" w:hint="cs"/>
          <w:rtl/>
        </w:rPr>
        <w:t xml:space="preserve"> מצליח/ה לעשות יותר</w:t>
      </w:r>
      <w:r w:rsidR="00400912">
        <w:rPr>
          <w:rFonts w:cs="Arial" w:hint="cs"/>
          <w:rtl/>
        </w:rPr>
        <w:t xml:space="preserve"> גושים</w:t>
      </w:r>
      <w:r>
        <w:rPr>
          <w:rFonts w:cs="Arial" w:hint="cs"/>
          <w:rtl/>
        </w:rPr>
        <w:t xml:space="preserve"> אז מברוק. אפשר להשיג מקסימום 75 תושבים כל תור בלי התערבות של בניינים. </w:t>
      </w:r>
      <w:r w:rsidR="00400912">
        <w:rPr>
          <w:rFonts w:cs="Arial" w:hint="cs"/>
          <w:rtl/>
        </w:rPr>
        <w:t xml:space="preserve">זאת אומרת שהתחום שאני </w:t>
      </w:r>
      <w:r w:rsidR="0080352E">
        <w:rPr>
          <w:rFonts w:cs="Arial" w:hint="cs"/>
          <w:rtl/>
        </w:rPr>
        <w:t>משחק</w:t>
      </w:r>
      <w:r>
        <w:rPr>
          <w:rFonts w:cs="Arial" w:hint="cs"/>
          <w:rtl/>
        </w:rPr>
        <w:t xml:space="preserve"> </w:t>
      </w:r>
      <w:proofErr w:type="spellStart"/>
      <w:r>
        <w:rPr>
          <w:rFonts w:cs="Arial" w:hint="cs"/>
          <w:rtl/>
        </w:rPr>
        <w:t>איתו</w:t>
      </w:r>
      <w:proofErr w:type="spellEnd"/>
      <w:r>
        <w:rPr>
          <w:rFonts w:cs="Arial" w:hint="cs"/>
          <w:rtl/>
        </w:rPr>
        <w:t xml:space="preserve"> בקשר להגדלה ודילול של אוכלוסייה נע בין 30-40 נתינים. כרגע שיהיה קל אני רוצה לקבוע מספרים שמתחלקים ב5 אבל אחר כך אני רוצה</w:t>
      </w:r>
      <w:r w:rsidR="00400912">
        <w:rPr>
          <w:rFonts w:cs="Arial" w:hint="cs"/>
          <w:rtl/>
        </w:rPr>
        <w:t xml:space="preserve"> לבדוק אם צריך</w:t>
      </w:r>
      <w:r>
        <w:rPr>
          <w:rFonts w:cs="Arial" w:hint="cs"/>
          <w:rtl/>
        </w:rPr>
        <w:t xml:space="preserve"> לשנות קצת את המס</w:t>
      </w:r>
      <w:r w:rsidR="00400912">
        <w:rPr>
          <w:rFonts w:cs="Arial" w:hint="cs"/>
          <w:rtl/>
        </w:rPr>
        <w:t>' כדאי לעשות את זה יותר מעניין.</w:t>
      </w:r>
    </w:p>
    <w:p w:rsidR="0040494D" w:rsidRDefault="00793BDD" w:rsidP="00BB11AD">
      <w:pPr>
        <w:rPr>
          <w:rtl/>
        </w:rPr>
      </w:pPr>
      <w:r>
        <w:rPr>
          <w:rFonts w:hint="cs"/>
          <w:rtl/>
        </w:rPr>
        <w:t>ה</w:t>
      </w:r>
      <w:r w:rsidR="00726BC1">
        <w:rPr>
          <w:rFonts w:hint="cs"/>
          <w:rtl/>
        </w:rPr>
        <w:t>גורמים</w:t>
      </w:r>
      <w:r>
        <w:rPr>
          <w:rFonts w:hint="cs"/>
          <w:rtl/>
        </w:rPr>
        <w:t xml:space="preserve"> הנוספים</w:t>
      </w:r>
      <w:r w:rsidR="00726BC1">
        <w:rPr>
          <w:rFonts w:hint="cs"/>
          <w:rtl/>
        </w:rPr>
        <w:t xml:space="preserve"> שמשפיעים על ק</w:t>
      </w:r>
      <w:r>
        <w:rPr>
          <w:rFonts w:hint="cs"/>
          <w:rtl/>
        </w:rPr>
        <w:t>צב גידול האוכלוסייה הם:</w:t>
      </w:r>
      <w:r w:rsidR="00B44D4E">
        <w:rPr>
          <w:rFonts w:hint="cs"/>
          <w:rtl/>
        </w:rPr>
        <w:t xml:space="preserve"> </w:t>
      </w:r>
      <w:r w:rsidR="00641786">
        <w:rPr>
          <w:rtl/>
        </w:rPr>
        <w:br/>
      </w:r>
      <w:r w:rsidR="00B44D4E">
        <w:rPr>
          <w:rFonts w:hint="cs"/>
          <w:rtl/>
        </w:rPr>
        <w:t>בית</w:t>
      </w:r>
      <w:r w:rsidR="008F3F98">
        <w:rPr>
          <w:rFonts w:hint="cs"/>
          <w:rtl/>
        </w:rPr>
        <w:t>י</w:t>
      </w:r>
      <w:r w:rsidR="00B44D4E">
        <w:rPr>
          <w:rFonts w:hint="cs"/>
          <w:rtl/>
        </w:rPr>
        <w:t xml:space="preserve"> חולים </w:t>
      </w:r>
      <w:r>
        <w:rPr>
          <w:rFonts w:hint="cs"/>
          <w:rtl/>
        </w:rPr>
        <w:t>ש</w:t>
      </w:r>
      <w:r w:rsidR="00B44D4E">
        <w:rPr>
          <w:rFonts w:hint="cs"/>
          <w:rtl/>
        </w:rPr>
        <w:t xml:space="preserve">בהגדרתם מגדילים </w:t>
      </w:r>
      <w:r w:rsidR="008F3F98">
        <w:rPr>
          <w:rFonts w:hint="cs"/>
          <w:rtl/>
        </w:rPr>
        <w:t>את האוכלוסייה, כלומר</w:t>
      </w:r>
      <w:r w:rsidR="008F3F98" w:rsidRPr="008F3F98">
        <w:rPr>
          <w:rFonts w:hint="cs"/>
          <w:rtl/>
        </w:rPr>
        <w:t xml:space="preserve"> </w:t>
      </w:r>
      <w:r w:rsidR="008F3F98">
        <w:rPr>
          <w:rFonts w:hint="cs"/>
          <w:rtl/>
        </w:rPr>
        <w:t>על כל בית חולים</w:t>
      </w:r>
      <w:r w:rsidR="0085723C">
        <w:rPr>
          <w:rFonts w:hint="cs"/>
          <w:rtl/>
        </w:rPr>
        <w:t xml:space="preserve"> נ</w:t>
      </w:r>
      <w:r w:rsidR="00B44D4E">
        <w:rPr>
          <w:rFonts w:hint="cs"/>
          <w:rtl/>
        </w:rPr>
        <w:t>וספים</w:t>
      </w:r>
      <w:r w:rsidR="0040494D">
        <w:rPr>
          <w:rFonts w:hint="cs"/>
          <w:rtl/>
        </w:rPr>
        <w:t xml:space="preserve"> 40</w:t>
      </w:r>
      <w:r w:rsidR="008F3F98">
        <w:rPr>
          <w:rFonts w:hint="cs"/>
          <w:rtl/>
        </w:rPr>
        <w:t xml:space="preserve"> נתינים</w:t>
      </w:r>
      <w:r w:rsidR="00B44D4E">
        <w:rPr>
          <w:rFonts w:hint="cs"/>
          <w:rtl/>
        </w:rPr>
        <w:t xml:space="preserve"> כל תור. </w:t>
      </w:r>
      <w:r w:rsidR="00641786">
        <w:rPr>
          <w:rtl/>
        </w:rPr>
        <w:br/>
      </w:r>
      <w:r w:rsidR="008F3F98">
        <w:rPr>
          <w:rFonts w:hint="cs"/>
          <w:rtl/>
        </w:rPr>
        <w:t xml:space="preserve">מפעלים </w:t>
      </w:r>
      <w:r w:rsidR="00B44D4E">
        <w:rPr>
          <w:rFonts w:hint="cs"/>
          <w:rtl/>
        </w:rPr>
        <w:t>לאומת זאת גורמים לשיעורי תמותה (</w:t>
      </w:r>
      <w:proofErr w:type="spellStart"/>
      <w:r w:rsidR="00B44D4E">
        <w:rPr>
          <w:rFonts w:hint="cs"/>
          <w:rtl/>
        </w:rPr>
        <w:t>דילדול</w:t>
      </w:r>
      <w:proofErr w:type="spellEnd"/>
      <w:r w:rsidR="00B44D4E">
        <w:rPr>
          <w:rFonts w:hint="cs"/>
          <w:rtl/>
        </w:rPr>
        <w:t xml:space="preserve"> אוכלוסין)</w:t>
      </w:r>
      <w:r w:rsidR="008F3F98">
        <w:rPr>
          <w:rFonts w:hint="cs"/>
          <w:rtl/>
        </w:rPr>
        <w:t xml:space="preserve">, </w:t>
      </w:r>
      <w:r w:rsidR="00B44D4E">
        <w:rPr>
          <w:rFonts w:hint="cs"/>
          <w:rtl/>
        </w:rPr>
        <w:t>כלומר על כל מפ</w:t>
      </w:r>
      <w:r w:rsidR="0080352E">
        <w:rPr>
          <w:rFonts w:hint="cs"/>
          <w:rtl/>
        </w:rPr>
        <w:t>על "מתים"</w:t>
      </w:r>
      <w:r w:rsidR="008F3F98">
        <w:rPr>
          <w:rFonts w:hint="cs"/>
          <w:rtl/>
        </w:rPr>
        <w:t xml:space="preserve"> </w:t>
      </w:r>
      <w:r w:rsidR="0040494D">
        <w:rPr>
          <w:rFonts w:hint="cs"/>
          <w:rtl/>
        </w:rPr>
        <w:t>15</w:t>
      </w:r>
      <w:r w:rsidR="00B44D4E">
        <w:rPr>
          <w:rFonts w:hint="cs"/>
          <w:rtl/>
        </w:rPr>
        <w:t xml:space="preserve"> </w:t>
      </w:r>
      <w:r w:rsidR="0040494D">
        <w:rPr>
          <w:rFonts w:hint="cs"/>
          <w:rtl/>
        </w:rPr>
        <w:t xml:space="preserve">נתינים </w:t>
      </w:r>
      <w:r w:rsidR="00165480">
        <w:rPr>
          <w:rFonts w:hint="cs"/>
          <w:rtl/>
        </w:rPr>
        <w:t xml:space="preserve">כל תור. המס' אולי ישתנו אבל בגדול האיזון צריך להיות שדילול אוכלוסייה של שני מפעלים ינוטרל על ידי בית חולים אחד עם אפרש חיובי.  </w:t>
      </w:r>
    </w:p>
    <w:p w:rsidR="00092922" w:rsidRDefault="0085723C" w:rsidP="00BB11AD">
      <w:pPr>
        <w:rPr>
          <w:rtl/>
        </w:rPr>
      </w:pPr>
      <w:r>
        <w:rPr>
          <w:rFonts w:hint="cs"/>
          <w:rtl/>
        </w:rPr>
        <w:t xml:space="preserve">מזג אוויר </w:t>
      </w:r>
      <w:r w:rsidR="0040494D">
        <w:rPr>
          <w:rFonts w:hint="cs"/>
          <w:rtl/>
        </w:rPr>
        <w:t>גם גור</w:t>
      </w:r>
      <w:r>
        <w:rPr>
          <w:rFonts w:hint="cs"/>
          <w:rtl/>
        </w:rPr>
        <w:t>ם לד</w:t>
      </w:r>
      <w:r w:rsidR="00B44D4E">
        <w:rPr>
          <w:rFonts w:hint="cs"/>
          <w:rtl/>
        </w:rPr>
        <w:t>ילול אוכלוסין.</w:t>
      </w:r>
      <w:r w:rsidR="0040494D">
        <w:rPr>
          <w:rFonts w:hint="cs"/>
          <w:rtl/>
        </w:rPr>
        <w:t xml:space="preserve"> </w:t>
      </w:r>
      <w:r w:rsidR="00B44D4E">
        <w:rPr>
          <w:rFonts w:hint="cs"/>
          <w:rtl/>
        </w:rPr>
        <w:t>שסופת טרופית</w:t>
      </w:r>
      <w:r w:rsidR="001D73EC">
        <w:rPr>
          <w:rFonts w:hint="cs"/>
          <w:rtl/>
        </w:rPr>
        <w:t xml:space="preserve"> יכולות לדלדל</w:t>
      </w:r>
      <w:r w:rsidR="00B44D4E">
        <w:rPr>
          <w:rFonts w:hint="cs"/>
          <w:rtl/>
        </w:rPr>
        <w:t xml:space="preserve"> </w:t>
      </w:r>
      <w:r w:rsidR="001D73EC">
        <w:rPr>
          <w:rFonts w:hint="cs"/>
          <w:rtl/>
        </w:rPr>
        <w:t>את ה</w:t>
      </w:r>
      <w:r w:rsidR="00B44D4E">
        <w:rPr>
          <w:rFonts w:hint="cs"/>
          <w:rtl/>
        </w:rPr>
        <w:t>אוכלוסייה ב2/12 מהמקרים והוריקנים ב2/6 מהמקרים, כאשר הסיכוי להרס מתופעות טבע מחולק לשלישים מהמקור. הדילול נע בין 20-50 נתינים. (</w:t>
      </w:r>
      <w:r w:rsidR="009C0946">
        <w:rPr>
          <w:rFonts w:hint="cs"/>
          <w:rtl/>
        </w:rPr>
        <w:t>לראות הערות ב</w:t>
      </w:r>
      <w:r w:rsidR="00B44D4E">
        <w:rPr>
          <w:rFonts w:hint="cs"/>
          <w:rtl/>
        </w:rPr>
        <w:t>סעיף של המזג האוויר.)</w:t>
      </w:r>
    </w:p>
    <w:p w:rsidR="0040494D" w:rsidRDefault="0080352E" w:rsidP="00BB11AD">
      <w:pPr>
        <w:rPr>
          <w:rtl/>
        </w:rPr>
      </w:pPr>
      <w:r>
        <w:rPr>
          <w:rFonts w:hint="cs"/>
          <w:rtl/>
        </w:rPr>
        <w:t>האיזון של</w:t>
      </w:r>
      <w:r w:rsidR="0040494D">
        <w:rPr>
          <w:rFonts w:hint="cs"/>
          <w:rtl/>
        </w:rPr>
        <w:t xml:space="preserve"> גורמים של</w:t>
      </w:r>
      <w:r>
        <w:rPr>
          <w:rFonts w:hint="cs"/>
          <w:rtl/>
        </w:rPr>
        <w:t>א</w:t>
      </w:r>
      <w:r w:rsidR="0040494D">
        <w:rPr>
          <w:rFonts w:hint="cs"/>
          <w:rtl/>
        </w:rPr>
        <w:t xml:space="preserve"> קשורים לצרכים וסיפוקים של נתינים צריך לנוע </w:t>
      </w:r>
      <w:r w:rsidR="001D73EC">
        <w:rPr>
          <w:rFonts w:hint="cs"/>
          <w:rtl/>
        </w:rPr>
        <w:t>בהוספה של 10-20 אחרי הק</w:t>
      </w:r>
      <w:r w:rsidR="002E6119">
        <w:rPr>
          <w:rFonts w:hint="cs"/>
          <w:rtl/>
        </w:rPr>
        <w:t>יזוז של כולם.</w:t>
      </w:r>
    </w:p>
    <w:p w:rsidR="002E6119" w:rsidRDefault="002E6119" w:rsidP="00BB11AD">
      <w:r>
        <w:rPr>
          <w:rFonts w:hint="cs"/>
          <w:rtl/>
        </w:rPr>
        <w:t>בכל קרה אני לא רוצה שהת</w:t>
      </w:r>
      <w:r w:rsidR="001D73EC">
        <w:rPr>
          <w:rFonts w:hint="cs"/>
          <w:rtl/>
        </w:rPr>
        <w:t>א</w:t>
      </w:r>
      <w:r>
        <w:rPr>
          <w:rFonts w:hint="cs"/>
          <w:rtl/>
        </w:rPr>
        <w:t>ספו יותר או קרוב או שווה ל100 נתינים כל תור כדי לשמור את האיזון של שלוש עד ארבע גושים.</w:t>
      </w:r>
    </w:p>
    <w:p w:rsidR="00092922" w:rsidRDefault="00092922" w:rsidP="00D13AA8">
      <w:pPr>
        <w:pStyle w:val="4"/>
        <w:rPr>
          <w:rtl/>
        </w:rPr>
      </w:pPr>
      <w:r>
        <w:rPr>
          <w:rFonts w:hint="cs"/>
          <w:rtl/>
        </w:rPr>
        <w:t>נקודות אושר</w:t>
      </w:r>
    </w:p>
    <w:p w:rsidR="00273592" w:rsidRDefault="00273592" w:rsidP="00F92708">
      <w:pPr>
        <w:rPr>
          <w:rFonts w:cs="Arial"/>
          <w:rtl/>
        </w:rPr>
      </w:pPr>
    </w:p>
    <w:p w:rsidR="00F92708" w:rsidRDefault="008B35E3" w:rsidP="00F92708">
      <w:pPr>
        <w:rPr>
          <w:rFonts w:cs="Arial"/>
          <w:rtl/>
        </w:rPr>
      </w:pPr>
      <w:r w:rsidRPr="00423BD7">
        <w:rPr>
          <w:rFonts w:cs="Arial"/>
          <w:rtl/>
        </w:rPr>
        <w:t>שלוש האופציות</w:t>
      </w:r>
      <w:r>
        <w:rPr>
          <w:rFonts w:cs="Arial"/>
          <w:rtl/>
        </w:rPr>
        <w:t xml:space="preserve"> לנקודות א</w:t>
      </w:r>
      <w:r w:rsidR="00206D65">
        <w:rPr>
          <w:rFonts w:cs="Arial"/>
          <w:rtl/>
        </w:rPr>
        <w:t>ושר הם או שמרוויחים יותר או שמר</w:t>
      </w:r>
      <w:r w:rsidR="00206D65">
        <w:rPr>
          <w:rFonts w:cs="Arial" w:hint="cs"/>
          <w:rtl/>
        </w:rPr>
        <w:t>וו</w:t>
      </w:r>
      <w:r>
        <w:rPr>
          <w:rFonts w:cs="Arial"/>
          <w:rtl/>
        </w:rPr>
        <w:t>יחים פחות</w:t>
      </w:r>
      <w:r w:rsidR="0080352E">
        <w:rPr>
          <w:rFonts w:cs="Arial" w:hint="cs"/>
          <w:rtl/>
        </w:rPr>
        <w:t xml:space="preserve"> מהם</w:t>
      </w:r>
      <w:r>
        <w:rPr>
          <w:rFonts w:cs="Arial"/>
          <w:rtl/>
        </w:rPr>
        <w:t xml:space="preserve"> או שלא מרוויחים</w:t>
      </w:r>
      <w:r w:rsidR="0080352E">
        <w:rPr>
          <w:rFonts w:cs="Arial" w:hint="cs"/>
          <w:rtl/>
        </w:rPr>
        <w:t xml:space="preserve"> בכלל</w:t>
      </w:r>
      <w:r>
        <w:rPr>
          <w:rFonts w:cs="Arial"/>
          <w:rtl/>
        </w:rPr>
        <w:t>.</w:t>
      </w:r>
      <w:r w:rsidR="00BC7EAF">
        <w:rPr>
          <w:rFonts w:cs="Arial" w:hint="cs"/>
          <w:rtl/>
        </w:rPr>
        <w:t xml:space="preserve"> </w:t>
      </w:r>
      <w:r w:rsidR="00BF02B2">
        <w:rPr>
          <w:rFonts w:cs="Arial"/>
          <w:rtl/>
        </w:rPr>
        <w:t>אין דבר כזה מפסידים נקודות.</w:t>
      </w:r>
      <w:r w:rsidR="00803397">
        <w:rPr>
          <w:rFonts w:cs="Arial" w:hint="cs"/>
          <w:rtl/>
        </w:rPr>
        <w:t xml:space="preserve"> בלי נתינים לא מרוויחים נקודות.</w:t>
      </w:r>
      <w:r w:rsidR="00BF02B2">
        <w:rPr>
          <w:rFonts w:cs="Arial" w:hint="cs"/>
          <w:rtl/>
        </w:rPr>
        <w:t xml:space="preserve"> </w:t>
      </w:r>
    </w:p>
    <w:p w:rsidR="009D3A61" w:rsidRDefault="00115206" w:rsidP="004F4AAC">
      <w:pPr>
        <w:rPr>
          <w:rFonts w:cs="Arial"/>
          <w:rtl/>
        </w:rPr>
      </w:pPr>
      <w:r>
        <w:rPr>
          <w:rFonts w:hint="cs"/>
          <w:rtl/>
        </w:rPr>
        <w:t xml:space="preserve">על כל </w:t>
      </w:r>
      <w:r w:rsidR="00B26684">
        <w:rPr>
          <w:rFonts w:hint="cs"/>
          <w:rtl/>
        </w:rPr>
        <w:t>גושים נתינים מלאה שמסופק</w:t>
      </w:r>
      <w:r w:rsidR="00BC7EAF">
        <w:rPr>
          <w:rFonts w:hint="cs"/>
          <w:rtl/>
        </w:rPr>
        <w:t xml:space="preserve"> באחד הקטגוריות מקבלים</w:t>
      </w:r>
      <w:r w:rsidR="005935B5">
        <w:rPr>
          <w:rFonts w:hint="cs"/>
          <w:rtl/>
        </w:rPr>
        <w:t xml:space="preserve"> </w:t>
      </w:r>
      <w:r w:rsidR="00F5471B">
        <w:rPr>
          <w:rFonts w:hint="cs"/>
          <w:rtl/>
        </w:rPr>
        <w:t>8</w:t>
      </w:r>
      <w:r w:rsidR="00BC7EAF">
        <w:rPr>
          <w:rFonts w:hint="cs"/>
          <w:rtl/>
        </w:rPr>
        <w:t xml:space="preserve"> נקודות אושר</w:t>
      </w:r>
      <w:r w:rsidR="00A02C4D">
        <w:rPr>
          <w:rFonts w:hint="cs"/>
          <w:rtl/>
        </w:rPr>
        <w:t>.</w:t>
      </w:r>
      <w:r w:rsidR="00CD557B">
        <w:rPr>
          <w:rFonts w:hint="cs"/>
          <w:rtl/>
        </w:rPr>
        <w:t xml:space="preserve"> </w:t>
      </w:r>
      <w:r w:rsidR="008B41B1">
        <w:rPr>
          <w:rtl/>
        </w:rPr>
        <w:br/>
      </w:r>
      <w:r w:rsidR="008B41B1">
        <w:rPr>
          <w:rFonts w:hint="cs"/>
          <w:rtl/>
        </w:rPr>
        <w:t xml:space="preserve">על כל גושים נתינים מלאה שמסופק ב2 קטגוריות מקבלים </w:t>
      </w:r>
      <w:r w:rsidR="007634DA">
        <w:rPr>
          <w:rFonts w:hint="cs"/>
          <w:rtl/>
        </w:rPr>
        <w:t>16</w:t>
      </w:r>
      <w:r w:rsidR="008B41B1">
        <w:rPr>
          <w:rFonts w:hint="cs"/>
          <w:rtl/>
        </w:rPr>
        <w:t xml:space="preserve"> נקודות אושר.</w:t>
      </w:r>
      <w:r w:rsidR="00BC7EAF">
        <w:rPr>
          <w:rtl/>
        </w:rPr>
        <w:br/>
      </w:r>
      <w:r w:rsidR="00B26684">
        <w:rPr>
          <w:rFonts w:hint="cs"/>
          <w:rtl/>
        </w:rPr>
        <w:t xml:space="preserve">על כל גושים </w:t>
      </w:r>
      <w:r w:rsidR="007634DA">
        <w:rPr>
          <w:rFonts w:hint="cs"/>
          <w:rtl/>
        </w:rPr>
        <w:t xml:space="preserve">זהב </w:t>
      </w:r>
      <w:r w:rsidR="00B26684">
        <w:rPr>
          <w:rFonts w:hint="cs"/>
          <w:rtl/>
        </w:rPr>
        <w:t xml:space="preserve">נתינים מלאה </w:t>
      </w:r>
      <w:r w:rsidR="00BC7EAF">
        <w:rPr>
          <w:rFonts w:hint="cs"/>
          <w:rtl/>
        </w:rPr>
        <w:t>מקבלים</w:t>
      </w:r>
      <w:r w:rsidR="005935B5">
        <w:rPr>
          <w:rFonts w:hint="cs"/>
          <w:rtl/>
        </w:rPr>
        <w:t xml:space="preserve"> </w:t>
      </w:r>
      <w:r w:rsidR="00F5471B">
        <w:rPr>
          <w:rFonts w:hint="cs"/>
          <w:rtl/>
        </w:rPr>
        <w:t>3</w:t>
      </w:r>
      <w:r w:rsidR="007634DA">
        <w:rPr>
          <w:rFonts w:hint="cs"/>
          <w:rtl/>
        </w:rPr>
        <w:t>2</w:t>
      </w:r>
      <w:r w:rsidR="005935B5">
        <w:rPr>
          <w:rFonts w:hint="cs"/>
          <w:rtl/>
        </w:rPr>
        <w:t xml:space="preserve"> </w:t>
      </w:r>
      <w:r w:rsidR="00BC7EAF">
        <w:rPr>
          <w:rFonts w:hint="cs"/>
          <w:rtl/>
        </w:rPr>
        <w:t>נקודות אושר</w:t>
      </w:r>
      <w:r w:rsidR="00A02C4D">
        <w:rPr>
          <w:rFonts w:hint="cs"/>
          <w:rtl/>
        </w:rPr>
        <w:t>.</w:t>
      </w:r>
      <w:r w:rsidR="00A02C4D">
        <w:rPr>
          <w:rtl/>
        </w:rPr>
        <w:br/>
      </w:r>
      <w:r w:rsidR="00A02C4D">
        <w:rPr>
          <w:rFonts w:hint="cs"/>
          <w:rtl/>
        </w:rPr>
        <w:t>(</w:t>
      </w:r>
      <w:r w:rsidR="0080352E">
        <w:rPr>
          <w:rFonts w:hint="cs"/>
          <w:rtl/>
        </w:rPr>
        <w:t>צריך טיפה לשחק עם הנקוד</w:t>
      </w:r>
      <w:r w:rsidR="008A717D">
        <w:rPr>
          <w:rFonts w:hint="cs"/>
          <w:rtl/>
        </w:rPr>
        <w:t xml:space="preserve">ות אבל העיקרון נשאר אותו דבר. </w:t>
      </w:r>
      <w:r w:rsidR="00A02C4D">
        <w:rPr>
          <w:rFonts w:hint="cs"/>
          <w:rtl/>
        </w:rPr>
        <w:t>סביבות חמישים</w:t>
      </w:r>
      <w:r w:rsidR="00604E12">
        <w:rPr>
          <w:rFonts w:hint="cs"/>
          <w:rtl/>
        </w:rPr>
        <w:t xml:space="preserve"> נקודות</w:t>
      </w:r>
      <w:r w:rsidR="00A02C4D">
        <w:rPr>
          <w:rFonts w:hint="cs"/>
          <w:rtl/>
        </w:rPr>
        <w:t xml:space="preserve"> מצבי טוב, סביבות מאה</w:t>
      </w:r>
      <w:r w:rsidR="00604E12">
        <w:rPr>
          <w:rFonts w:hint="cs"/>
          <w:rtl/>
        </w:rPr>
        <w:t xml:space="preserve"> נקודות</w:t>
      </w:r>
      <w:r w:rsidR="008A717D">
        <w:rPr>
          <w:rFonts w:hint="cs"/>
          <w:rtl/>
        </w:rPr>
        <w:t xml:space="preserve"> מצבי מצוי</w:t>
      </w:r>
      <w:r w:rsidR="00A02C4D">
        <w:rPr>
          <w:rFonts w:hint="cs"/>
          <w:rtl/>
        </w:rPr>
        <w:t>ן</w:t>
      </w:r>
      <w:r w:rsidR="008A717D">
        <w:rPr>
          <w:rFonts w:hint="cs"/>
          <w:rtl/>
        </w:rPr>
        <w:t>.</w:t>
      </w:r>
      <w:r w:rsidR="00A02C4D">
        <w:rPr>
          <w:rFonts w:hint="cs"/>
          <w:rtl/>
        </w:rPr>
        <w:t>)</w:t>
      </w:r>
      <w:r w:rsidR="00BC7EAF">
        <w:rPr>
          <w:rtl/>
        </w:rPr>
        <w:br/>
      </w:r>
    </w:p>
    <w:p w:rsidR="00BD7B70" w:rsidRDefault="00943189" w:rsidP="00115206">
      <w:r>
        <w:rPr>
          <w:rFonts w:cs="Arial" w:hint="cs"/>
          <w:rtl/>
        </w:rPr>
        <w:t>המצבים שבהם מרוויחים נקודו</w:t>
      </w:r>
      <w:r w:rsidR="009D3A61">
        <w:rPr>
          <w:rFonts w:cs="Arial" w:hint="cs"/>
          <w:rtl/>
        </w:rPr>
        <w:t>ת שלא קשור לסיפוקים של הנתינים</w:t>
      </w:r>
      <w:r w:rsidR="00641786">
        <w:rPr>
          <w:rFonts w:cs="Arial" w:hint="cs"/>
          <w:rtl/>
        </w:rPr>
        <w:t xml:space="preserve"> הם</w:t>
      </w:r>
      <w:r w:rsidR="009D3A61">
        <w:rPr>
          <w:rFonts w:cs="Arial" w:hint="cs"/>
          <w:rtl/>
        </w:rPr>
        <w:t xml:space="preserve">: </w:t>
      </w:r>
      <w:ins w:id="7" w:author="Aviv-pc" w:date="2017-02-19T10:12:00Z">
        <w:r w:rsidR="009601D5">
          <w:rPr>
            <w:rFonts w:cs="Arial"/>
            <w:rtl/>
          </w:rPr>
          <w:br/>
        </w:r>
      </w:ins>
      <w:r w:rsidR="000D1202">
        <w:rPr>
          <w:rFonts w:cs="Arial" w:hint="cs"/>
          <w:rtl/>
        </w:rPr>
        <w:t xml:space="preserve">1. </w:t>
      </w:r>
      <w:r w:rsidR="009D3A61">
        <w:rPr>
          <w:rFonts w:cs="Arial" w:hint="cs"/>
          <w:rtl/>
        </w:rPr>
        <w:t xml:space="preserve">מבצרים </w:t>
      </w:r>
      <w:r w:rsidR="007634DA">
        <w:rPr>
          <w:rFonts w:cs="Arial" w:hint="cs"/>
          <w:rtl/>
        </w:rPr>
        <w:t>מנטרלים השפעות של מורדים</w:t>
      </w:r>
      <w:r w:rsidR="003D3391">
        <w:rPr>
          <w:rFonts w:cs="Arial" w:hint="cs"/>
          <w:rtl/>
        </w:rPr>
        <w:t xml:space="preserve"> ומהעלים אותם</w:t>
      </w:r>
      <w:r w:rsidR="009D3A61">
        <w:rPr>
          <w:rFonts w:cs="Arial" w:hint="cs"/>
          <w:rtl/>
        </w:rPr>
        <w:t xml:space="preserve"> יותר מהר וכך יותר גושים חוזרים לתת נקודות אושר</w:t>
      </w:r>
      <w:r w:rsidR="000D1202">
        <w:rPr>
          <w:rFonts w:cs="Arial" w:hint="cs"/>
          <w:rtl/>
        </w:rPr>
        <w:t>, אבל</w:t>
      </w:r>
      <w:r w:rsidR="0080352E">
        <w:rPr>
          <w:rFonts w:cs="Arial" w:hint="cs"/>
          <w:rtl/>
        </w:rPr>
        <w:t xml:space="preserve"> אחרי שהמורדים נע</w:t>
      </w:r>
      <w:r w:rsidR="000D1202">
        <w:rPr>
          <w:rFonts w:cs="Arial" w:hint="cs"/>
          <w:rtl/>
        </w:rPr>
        <w:t>למו המבצרים</w:t>
      </w:r>
      <w:r w:rsidR="00115206">
        <w:rPr>
          <w:rFonts w:cs="Arial" w:hint="cs"/>
          <w:rtl/>
        </w:rPr>
        <w:t xml:space="preserve"> תופסים מקום של בניין שממלאה סיפוק</w:t>
      </w:r>
      <w:r w:rsidR="009D3A61">
        <w:rPr>
          <w:rFonts w:cs="Arial" w:hint="cs"/>
          <w:rtl/>
        </w:rPr>
        <w:t xml:space="preserve">. </w:t>
      </w:r>
      <w:ins w:id="8" w:author="Aviv-pc" w:date="2017-02-19T10:13:00Z">
        <w:r w:rsidR="00ED061B">
          <w:rPr>
            <w:rFonts w:cs="Arial"/>
            <w:rtl/>
          </w:rPr>
          <w:br/>
        </w:r>
      </w:ins>
      <w:r w:rsidR="000D1202">
        <w:rPr>
          <w:rFonts w:cs="Arial" w:hint="cs"/>
          <w:rtl/>
        </w:rPr>
        <w:t xml:space="preserve">2. </w:t>
      </w:r>
      <w:r w:rsidR="009D3A61">
        <w:rPr>
          <w:rFonts w:cs="Arial" w:hint="cs"/>
          <w:rtl/>
        </w:rPr>
        <w:t>בית חולים מגדיל את כמות האוכלוסייה באופן משמעותי ולכאן פוטנציאלי</w:t>
      </w:r>
      <w:r w:rsidR="009D3A61">
        <w:rPr>
          <w:rFonts w:cs="Arial" w:hint="eastAsia"/>
          <w:rtl/>
        </w:rPr>
        <w:t>ת</w:t>
      </w:r>
      <w:r w:rsidR="009D3A61">
        <w:rPr>
          <w:rFonts w:cs="Arial" w:hint="cs"/>
          <w:rtl/>
        </w:rPr>
        <w:t xml:space="preserve"> </w:t>
      </w:r>
      <w:r w:rsidR="00115206">
        <w:rPr>
          <w:rFonts w:cs="Arial" w:hint="cs"/>
          <w:rtl/>
        </w:rPr>
        <w:t>גושים מתמלאים יותר מהר ואז יו</w:t>
      </w:r>
      <w:r w:rsidR="000D1202">
        <w:rPr>
          <w:rFonts w:cs="Arial" w:hint="cs"/>
          <w:rtl/>
        </w:rPr>
        <w:t>תר גושים נותנים נקודות, אבל</w:t>
      </w:r>
      <w:r w:rsidR="003A61AE">
        <w:rPr>
          <w:rFonts w:cs="Arial" w:hint="cs"/>
          <w:rtl/>
        </w:rPr>
        <w:t xml:space="preserve"> אם הזמן </w:t>
      </w:r>
      <w:r w:rsidR="00115206">
        <w:rPr>
          <w:rFonts w:cs="Arial" w:hint="cs"/>
          <w:rtl/>
        </w:rPr>
        <w:t xml:space="preserve">יותר קשה לספק את כולם אז הסיכוי למודרים עולה. </w:t>
      </w:r>
      <w:ins w:id="9" w:author="Aviv-pc" w:date="2017-02-19T10:13:00Z">
        <w:r w:rsidR="00ED061B">
          <w:rPr>
            <w:rFonts w:cs="Arial"/>
            <w:rtl/>
          </w:rPr>
          <w:br/>
        </w:r>
      </w:ins>
      <w:r w:rsidR="004E034D">
        <w:rPr>
          <w:rFonts w:cs="Arial" w:hint="cs"/>
          <w:rtl/>
        </w:rPr>
        <w:t xml:space="preserve">3. </w:t>
      </w:r>
      <w:r w:rsidR="00115206">
        <w:rPr>
          <w:rFonts w:cs="Arial" w:hint="cs"/>
          <w:rtl/>
        </w:rPr>
        <w:t xml:space="preserve">מפעלים נותנים יותר </w:t>
      </w:r>
      <w:r w:rsidR="003D0B32">
        <w:rPr>
          <w:rFonts w:cs="Arial" w:hint="cs"/>
          <w:rtl/>
        </w:rPr>
        <w:t xml:space="preserve">מטבעות זהב </w:t>
      </w:r>
      <w:r w:rsidR="003A61AE">
        <w:rPr>
          <w:rFonts w:cs="Arial" w:hint="cs"/>
          <w:rtl/>
        </w:rPr>
        <w:t>כך שיותר ק</w:t>
      </w:r>
      <w:r w:rsidR="00115206">
        <w:rPr>
          <w:rFonts w:cs="Arial" w:hint="cs"/>
          <w:rtl/>
        </w:rPr>
        <w:t>ל למ</w:t>
      </w:r>
      <w:r w:rsidR="004E034D">
        <w:rPr>
          <w:rFonts w:cs="Arial" w:hint="cs"/>
          <w:rtl/>
        </w:rPr>
        <w:t xml:space="preserve">לאה את הצרכים של כל הנתינים, אבל גורם לתמותה ושגורמת להקטנת הגושים </w:t>
      </w:r>
      <w:r w:rsidR="00115206">
        <w:rPr>
          <w:rFonts w:cs="Arial" w:hint="cs"/>
          <w:rtl/>
        </w:rPr>
        <w:t>ו</w:t>
      </w:r>
      <w:r w:rsidR="004E034D">
        <w:rPr>
          <w:rFonts w:cs="Arial" w:hint="cs"/>
          <w:rtl/>
        </w:rPr>
        <w:t xml:space="preserve">כתוצא מכך </w:t>
      </w:r>
      <w:r w:rsidR="00115206">
        <w:rPr>
          <w:rFonts w:cs="Arial" w:hint="cs"/>
          <w:rtl/>
        </w:rPr>
        <w:t>פוטנציאלית</w:t>
      </w:r>
      <w:r w:rsidR="003A61AE">
        <w:rPr>
          <w:rFonts w:cs="Arial" w:hint="cs"/>
          <w:rtl/>
        </w:rPr>
        <w:t xml:space="preserve"> פחות בונוסים</w:t>
      </w:r>
      <w:r w:rsidR="00115206">
        <w:rPr>
          <w:rFonts w:cs="Arial" w:hint="cs"/>
          <w:rtl/>
        </w:rPr>
        <w:t>.</w:t>
      </w:r>
    </w:p>
    <w:p w:rsidR="00E253AE" w:rsidRDefault="00E253AE" w:rsidP="00D13AA8">
      <w:pPr>
        <w:pStyle w:val="4"/>
        <w:rPr>
          <w:rtl/>
        </w:rPr>
      </w:pPr>
      <w:r>
        <w:rPr>
          <w:rFonts w:hint="cs"/>
          <w:rtl/>
        </w:rPr>
        <w:t>אפקטיביות</w:t>
      </w:r>
    </w:p>
    <w:p w:rsidR="00273592" w:rsidRDefault="00273592" w:rsidP="002B617B">
      <w:pPr>
        <w:rPr>
          <w:rtl/>
        </w:rPr>
      </w:pPr>
    </w:p>
    <w:p w:rsidR="002B617B" w:rsidRDefault="00B732A1" w:rsidP="002B617B">
      <w:pPr>
        <w:rPr>
          <w:rtl/>
        </w:rPr>
      </w:pPr>
      <w:r>
        <w:rPr>
          <w:rFonts w:hint="cs"/>
          <w:rtl/>
        </w:rPr>
        <w:t>משוקר בעיקר למפעלים. מפעל אפקטיבי</w:t>
      </w:r>
      <w:r w:rsidR="00AA3FCC">
        <w:rPr>
          <w:rFonts w:hint="cs"/>
          <w:rtl/>
        </w:rPr>
        <w:t xml:space="preserve"> ביותר</w:t>
      </w:r>
      <w:r w:rsidR="00C21B01">
        <w:rPr>
          <w:rFonts w:hint="cs"/>
          <w:rtl/>
        </w:rPr>
        <w:t xml:space="preserve"> כאשר עובדים בו בדיוק 500 נתינים שהם מסופקים לגמרי.</w:t>
      </w:r>
      <w:r w:rsidR="00C21B01">
        <w:rPr>
          <w:rtl/>
        </w:rPr>
        <w:br/>
      </w:r>
      <w:r w:rsidR="00C21B01">
        <w:rPr>
          <w:rFonts w:hint="cs"/>
          <w:rtl/>
        </w:rPr>
        <w:lastRenderedPageBreak/>
        <w:t xml:space="preserve">כאשר בונים מפעל כל הנתינים עובדים בו. כמה </w:t>
      </w:r>
      <w:r w:rsidR="002B617B">
        <w:rPr>
          <w:rFonts w:hint="cs"/>
          <w:rtl/>
        </w:rPr>
        <w:t>שיש יותר מפעלים נתינים מתחל</w:t>
      </w:r>
      <w:r w:rsidR="00C21B01">
        <w:rPr>
          <w:rFonts w:hint="cs"/>
          <w:rtl/>
        </w:rPr>
        <w:t>קים</w:t>
      </w:r>
      <w:r w:rsidR="002B617B">
        <w:rPr>
          <w:rFonts w:hint="cs"/>
          <w:rtl/>
        </w:rPr>
        <w:t xml:space="preserve"> במקומות העבודה כאשר הוותק של גוש הנתינים קובע איפה הם יעבדו. גוש</w:t>
      </w:r>
      <w:r w:rsidR="00755FF1">
        <w:rPr>
          <w:rFonts w:hint="cs"/>
          <w:rtl/>
        </w:rPr>
        <w:t xml:space="preserve"> הנתינים הוותיק </w:t>
      </w:r>
      <w:r w:rsidR="002B617B">
        <w:rPr>
          <w:rFonts w:hint="cs"/>
          <w:rtl/>
        </w:rPr>
        <w:t>ביותר עובד במפעל הוותיק ביותר, וגוש הנתינים הצעיר ביותר עובד במפעל החדש היותר. כאשר יש פחות מפעלים מגושים החלוקה דומה אבל במפעל החדש ביותר עובדים בנוסף לגוש של המפעל (הגוש השני למפעל השני לדוגמא) כל הגושים שאין להם מפעל. אם</w:t>
      </w:r>
      <w:r w:rsidR="00AA3FCC">
        <w:rPr>
          <w:rFonts w:hint="cs"/>
          <w:rtl/>
        </w:rPr>
        <w:t xml:space="preserve"> יש</w:t>
      </w:r>
      <w:r w:rsidR="00B35A5D">
        <w:rPr>
          <w:rFonts w:hint="cs"/>
          <w:rtl/>
        </w:rPr>
        <w:t xml:space="preserve"> יותר מפעלים מגושים, המפעלים המיותרים נותנים את בררת המחדל עד שהמצב משתנה.</w:t>
      </w:r>
    </w:p>
    <w:p w:rsidR="00AA3FCC" w:rsidRDefault="00AA3FCC" w:rsidP="00AA3FCC">
      <w:pPr>
        <w:rPr>
          <w:rtl/>
        </w:rPr>
      </w:pPr>
      <w:r>
        <w:rPr>
          <w:rFonts w:hint="cs"/>
          <w:rtl/>
        </w:rPr>
        <w:t xml:space="preserve">סדר הבדיקה של </w:t>
      </w:r>
      <w:proofErr w:type="spellStart"/>
      <w:r>
        <w:rPr>
          <w:rFonts w:hint="cs"/>
          <w:rtl/>
        </w:rPr>
        <w:t>אפטקיוביות</w:t>
      </w:r>
      <w:proofErr w:type="spellEnd"/>
      <w:r>
        <w:rPr>
          <w:rFonts w:hint="cs"/>
          <w:rtl/>
        </w:rPr>
        <w:t xml:space="preserve"> של מפעל:</w:t>
      </w:r>
      <w:r>
        <w:rPr>
          <w:rtl/>
        </w:rPr>
        <w:br/>
      </w:r>
      <w:r w:rsidR="00F6111C">
        <w:rPr>
          <w:rFonts w:hint="cs"/>
          <w:rtl/>
        </w:rPr>
        <w:t xml:space="preserve">כבררת מחדל מפעל נותן 4 </w:t>
      </w:r>
      <w:r w:rsidR="00A7183A">
        <w:rPr>
          <w:rFonts w:cs="Arial" w:hint="cs"/>
          <w:rtl/>
        </w:rPr>
        <w:t>מטבעות זהב</w:t>
      </w:r>
      <w:r w:rsidR="00F6111C">
        <w:rPr>
          <w:rFonts w:hint="cs"/>
          <w:rtl/>
        </w:rPr>
        <w:t>.</w:t>
      </w:r>
      <w:r w:rsidR="00F6111C">
        <w:rPr>
          <w:rtl/>
        </w:rPr>
        <w:br/>
      </w:r>
      <w:r>
        <w:rPr>
          <w:rFonts w:hint="cs"/>
          <w:rtl/>
        </w:rPr>
        <w:t xml:space="preserve">ואז אם </w:t>
      </w:r>
      <w:r w:rsidR="00F6111C">
        <w:rPr>
          <w:rFonts w:hint="cs"/>
          <w:rtl/>
        </w:rPr>
        <w:t>עובדים</w:t>
      </w:r>
      <w:r>
        <w:rPr>
          <w:rFonts w:hint="cs"/>
          <w:rtl/>
        </w:rPr>
        <w:t xml:space="preserve"> במפעל</w:t>
      </w:r>
      <w:r w:rsidR="00F6111C">
        <w:rPr>
          <w:rFonts w:hint="cs"/>
          <w:rtl/>
        </w:rPr>
        <w:t xml:space="preserve"> בדיוק גוש אחד של 500 נתינים</w:t>
      </w:r>
      <w:r>
        <w:rPr>
          <w:rFonts w:hint="cs"/>
          <w:rtl/>
        </w:rPr>
        <w:t xml:space="preserve"> מקבלים</w:t>
      </w:r>
      <w:r w:rsidR="00F6111C">
        <w:rPr>
          <w:rFonts w:hint="cs"/>
          <w:rtl/>
        </w:rPr>
        <w:t xml:space="preserve"> עוד 2 </w:t>
      </w:r>
      <w:r w:rsidR="00A7183A">
        <w:rPr>
          <w:rFonts w:cs="Arial" w:hint="cs"/>
          <w:rtl/>
        </w:rPr>
        <w:t>מטבעות זהב</w:t>
      </w:r>
      <w:r>
        <w:rPr>
          <w:rFonts w:hint="cs"/>
          <w:rtl/>
        </w:rPr>
        <w:t>.</w:t>
      </w:r>
      <w:r w:rsidR="00F6111C">
        <w:rPr>
          <w:rtl/>
        </w:rPr>
        <w:br/>
      </w:r>
      <w:r>
        <w:rPr>
          <w:rFonts w:hint="cs"/>
          <w:rtl/>
        </w:rPr>
        <w:t xml:space="preserve">ואז אם </w:t>
      </w:r>
      <w:r w:rsidR="00F6111C">
        <w:rPr>
          <w:rFonts w:hint="cs"/>
          <w:rtl/>
        </w:rPr>
        <w:t xml:space="preserve">הם מסופקים </w:t>
      </w:r>
      <w:r w:rsidR="004D5B9D">
        <w:rPr>
          <w:rFonts w:hint="cs"/>
          <w:rtl/>
        </w:rPr>
        <w:t>באוכל</w:t>
      </w:r>
      <w:r w:rsidR="00F6111C">
        <w:rPr>
          <w:rFonts w:hint="cs"/>
          <w:rtl/>
        </w:rPr>
        <w:t xml:space="preserve"> </w:t>
      </w:r>
      <w:r>
        <w:rPr>
          <w:rFonts w:hint="cs"/>
          <w:rtl/>
        </w:rPr>
        <w:t xml:space="preserve">מקבלים </w:t>
      </w:r>
      <w:r w:rsidR="00F6111C">
        <w:rPr>
          <w:rFonts w:hint="cs"/>
          <w:rtl/>
        </w:rPr>
        <w:t xml:space="preserve">עוד </w:t>
      </w:r>
      <w:r w:rsidR="003D0B32">
        <w:rPr>
          <w:rFonts w:hint="cs"/>
          <w:rtl/>
        </w:rPr>
        <w:t>מטבע זהב</w:t>
      </w:r>
      <w:r>
        <w:rPr>
          <w:rFonts w:hint="cs"/>
          <w:rtl/>
        </w:rPr>
        <w:t>,</w:t>
      </w:r>
      <w:r w:rsidR="004D5B9D">
        <w:rPr>
          <w:rtl/>
        </w:rPr>
        <w:br/>
      </w:r>
      <w:r>
        <w:rPr>
          <w:rFonts w:hint="cs"/>
          <w:rtl/>
        </w:rPr>
        <w:t xml:space="preserve">או אם </w:t>
      </w:r>
      <w:r w:rsidR="004D5B9D">
        <w:rPr>
          <w:rFonts w:hint="cs"/>
          <w:rtl/>
        </w:rPr>
        <w:t xml:space="preserve">הם מסופקים בשינה </w:t>
      </w:r>
      <w:r>
        <w:rPr>
          <w:rFonts w:hint="cs"/>
          <w:rtl/>
        </w:rPr>
        <w:t xml:space="preserve">מקבלים </w:t>
      </w:r>
      <w:r w:rsidR="003D0B32">
        <w:rPr>
          <w:rFonts w:hint="cs"/>
          <w:rtl/>
        </w:rPr>
        <w:t>עוד מטבע זהב</w:t>
      </w:r>
      <w:r>
        <w:rPr>
          <w:rFonts w:hint="cs"/>
          <w:rtl/>
        </w:rPr>
        <w:t>,</w:t>
      </w:r>
      <w:r w:rsidR="00F6111C">
        <w:rPr>
          <w:rtl/>
        </w:rPr>
        <w:br/>
      </w:r>
      <w:r>
        <w:rPr>
          <w:rFonts w:hint="cs"/>
          <w:rtl/>
        </w:rPr>
        <w:t xml:space="preserve">או אם מסופקים ברווחה עוד מקבלים 2 </w:t>
      </w:r>
      <w:r w:rsidR="00A7183A">
        <w:rPr>
          <w:rFonts w:cs="Arial" w:hint="cs"/>
          <w:rtl/>
        </w:rPr>
        <w:t>מטבעות זהב</w:t>
      </w:r>
      <w:r>
        <w:rPr>
          <w:rFonts w:hint="cs"/>
          <w:rtl/>
        </w:rPr>
        <w:t>.</w:t>
      </w:r>
      <w:r w:rsidR="00EB126F">
        <w:rPr>
          <w:rtl/>
        </w:rPr>
        <w:br/>
      </w:r>
      <w:r>
        <w:rPr>
          <w:rFonts w:hint="cs"/>
          <w:rtl/>
        </w:rPr>
        <w:t xml:space="preserve">אם תאים </w:t>
      </w:r>
      <w:r w:rsidR="00FA7074">
        <w:rPr>
          <w:rFonts w:hint="cs"/>
          <w:rtl/>
        </w:rPr>
        <w:t xml:space="preserve">אלה מופיעים לא בסדר הזה לא מקבלים את הבונוסים. </w:t>
      </w:r>
    </w:p>
    <w:p w:rsidR="008B35E3" w:rsidRDefault="008B35E3" w:rsidP="00092922">
      <w:pPr>
        <w:rPr>
          <w:rtl/>
        </w:rPr>
      </w:pPr>
    </w:p>
    <w:p w:rsidR="00020C9B" w:rsidRDefault="00D960D8" w:rsidP="00962D62">
      <w:pPr>
        <w:pStyle w:val="3"/>
        <w:rPr>
          <w:rtl/>
        </w:rPr>
      </w:pPr>
      <w:bookmarkStart w:id="10" w:name="_Toc475090108"/>
      <w:r>
        <w:rPr>
          <w:rFonts w:hint="cs"/>
          <w:rtl/>
        </w:rPr>
        <w:t>זהב</w:t>
      </w:r>
      <w:bookmarkEnd w:id="10"/>
    </w:p>
    <w:p w:rsidR="008B35E3" w:rsidRDefault="00D960D8" w:rsidP="008B35E3">
      <w:pPr>
        <w:rPr>
          <w:rtl/>
        </w:rPr>
      </w:pPr>
      <w:r>
        <w:rPr>
          <w:rFonts w:hint="cs"/>
          <w:rtl/>
        </w:rPr>
        <w:t xml:space="preserve"> בתחילת כל תור </w:t>
      </w:r>
      <w:r w:rsidR="008B35E3" w:rsidRPr="00D960D8">
        <w:rPr>
          <w:rFonts w:hint="cs"/>
          <w:rtl/>
        </w:rPr>
        <w:t>מרוויחים 10</w:t>
      </w:r>
      <w:r>
        <w:rPr>
          <w:rFonts w:hint="cs"/>
          <w:rtl/>
        </w:rPr>
        <w:t xml:space="preserve"> מטבעות זהב.</w:t>
      </w:r>
      <w:r w:rsidR="00A7183A">
        <w:rPr>
          <w:rtl/>
        </w:rPr>
        <w:br/>
      </w:r>
      <w:r w:rsidR="00A7183A">
        <w:rPr>
          <w:rFonts w:hint="cs"/>
          <w:rtl/>
        </w:rPr>
        <w:t>אפשר להסיג זהב ממפעלים(10-4 כל סוף תור תלוי באפקטיביות שלהם), שדות (מטבע זהב על כל שניה שיורד עלים גשם), וסירת דייג (מטבע זהב בסוף כל תור ועל כל שניה שהיא מעל בית ספר של דגים).</w:t>
      </w:r>
    </w:p>
    <w:p w:rsidR="00A7183A" w:rsidRDefault="00962D62" w:rsidP="00A7183A">
      <w:pPr>
        <w:rPr>
          <w:rtl/>
        </w:rPr>
      </w:pPr>
      <w:r>
        <w:rPr>
          <w:rFonts w:cs="Arial"/>
          <w:rtl/>
        </w:rPr>
        <w:t>בתור עם זמן מיני</w:t>
      </w:r>
      <w:r w:rsidR="00501D83">
        <w:rPr>
          <w:rFonts w:cs="Arial"/>
          <w:rtl/>
        </w:rPr>
        <w:t>מלי (30 שניות) שחקן/</w:t>
      </w:r>
      <w:proofErr w:type="spellStart"/>
      <w:r w:rsidR="00501D83">
        <w:rPr>
          <w:rFonts w:cs="Arial"/>
          <w:rtl/>
        </w:rPr>
        <w:t>נית</w:t>
      </w:r>
      <w:proofErr w:type="spellEnd"/>
      <w:r w:rsidR="00501D83">
        <w:rPr>
          <w:rFonts w:cs="Arial"/>
          <w:rtl/>
        </w:rPr>
        <w:t xml:space="preserve"> לא יכול</w:t>
      </w:r>
      <w:r w:rsidR="00501D83">
        <w:rPr>
          <w:rFonts w:cs="Arial" w:hint="cs"/>
          <w:rtl/>
        </w:rPr>
        <w:t>/ה</w:t>
      </w:r>
      <w:r>
        <w:rPr>
          <w:rFonts w:cs="Arial"/>
          <w:rtl/>
        </w:rPr>
        <w:t xml:space="preserve"> להסיג יותר מ 80 </w:t>
      </w:r>
      <w:r w:rsidR="00A7183A">
        <w:rPr>
          <w:rFonts w:cs="Arial" w:hint="cs"/>
          <w:rtl/>
        </w:rPr>
        <w:t>מטבעות זהב</w:t>
      </w:r>
      <w:r>
        <w:rPr>
          <w:rFonts w:cs="Arial"/>
          <w:rtl/>
        </w:rPr>
        <w:t>. אני לא רוצה להגביל כמה הם/ן ירוויחו פר תור אבל לפי הבדיקה שלי זה המצב הכי טוב שהם/ן יכולים/</w:t>
      </w:r>
      <w:proofErr w:type="spellStart"/>
      <w:r>
        <w:rPr>
          <w:rFonts w:cs="Arial"/>
          <w:rtl/>
        </w:rPr>
        <w:t>ות</w:t>
      </w:r>
      <w:proofErr w:type="spellEnd"/>
      <w:r>
        <w:rPr>
          <w:rFonts w:cs="Arial"/>
          <w:rtl/>
        </w:rPr>
        <w:t xml:space="preserve"> להגיע עליו.</w:t>
      </w:r>
      <w:r w:rsidR="00A7183A" w:rsidRPr="00A7183A">
        <w:rPr>
          <w:rFonts w:cs="Arial"/>
          <w:rtl/>
        </w:rPr>
        <w:t xml:space="preserve"> </w:t>
      </w:r>
      <w:r w:rsidR="00E6507F">
        <w:rPr>
          <w:rFonts w:cs="Arial"/>
          <w:rtl/>
        </w:rPr>
        <w:t>אני יוצא</w:t>
      </w:r>
      <w:r w:rsidR="00A7183A">
        <w:rPr>
          <w:rFonts w:cs="Arial"/>
          <w:rtl/>
        </w:rPr>
        <w:t xml:space="preserve"> מנקודת הנחה שיש לשחקן/</w:t>
      </w:r>
      <w:proofErr w:type="spellStart"/>
      <w:r w:rsidR="00A7183A">
        <w:rPr>
          <w:rFonts w:cs="Arial"/>
          <w:rtl/>
        </w:rPr>
        <w:t>נית</w:t>
      </w:r>
      <w:proofErr w:type="spellEnd"/>
      <w:r w:rsidR="00A7183A">
        <w:rPr>
          <w:rFonts w:cs="Arial"/>
          <w:rtl/>
        </w:rPr>
        <w:t xml:space="preserve"> 4 מפעלי שעובדים </w:t>
      </w:r>
      <w:proofErr w:type="spellStart"/>
      <w:r w:rsidR="00A7183A">
        <w:rPr>
          <w:rFonts w:cs="Arial"/>
          <w:rtl/>
        </w:rPr>
        <w:t>במקסימם</w:t>
      </w:r>
      <w:proofErr w:type="spellEnd"/>
      <w:r w:rsidR="00A7183A">
        <w:rPr>
          <w:rFonts w:cs="Arial"/>
          <w:rtl/>
        </w:rPr>
        <w:t xml:space="preserve"> (10 </w:t>
      </w:r>
      <w:r w:rsidR="00A7183A">
        <w:rPr>
          <w:rFonts w:cs="Arial" w:hint="cs"/>
          <w:rtl/>
        </w:rPr>
        <w:t>מטבעות זהב</w:t>
      </w:r>
      <w:r w:rsidR="00A7183A">
        <w:rPr>
          <w:rFonts w:cs="Arial"/>
          <w:rtl/>
        </w:rPr>
        <w:t xml:space="preserve"> כל אחד פר תור),</w:t>
      </w:r>
      <w:r w:rsidR="00A7183A">
        <w:rPr>
          <w:rFonts w:cs="Arial" w:hint="cs"/>
          <w:rtl/>
        </w:rPr>
        <w:t xml:space="preserve"> </w:t>
      </w:r>
      <w:r w:rsidR="00A7183A">
        <w:rPr>
          <w:rFonts w:cs="Arial"/>
          <w:rtl/>
        </w:rPr>
        <w:t xml:space="preserve">שירת דייג אחת שכל התור על בית ספר של דגים (מרוויחה </w:t>
      </w:r>
      <w:r w:rsidR="00A7183A">
        <w:rPr>
          <w:rFonts w:cs="Arial" w:hint="cs"/>
          <w:rtl/>
        </w:rPr>
        <w:t>מטבעות זהב</w:t>
      </w:r>
      <w:r w:rsidR="00A7183A">
        <w:rPr>
          <w:rFonts w:cs="Arial"/>
          <w:rtl/>
        </w:rPr>
        <w:t xml:space="preserve"> על כל שנייה כלומר 30 </w:t>
      </w:r>
      <w:r w:rsidR="003D0B32">
        <w:rPr>
          <w:rFonts w:cs="Arial" w:hint="cs"/>
          <w:rtl/>
        </w:rPr>
        <w:t>מטבעות זהב</w:t>
      </w:r>
      <w:r w:rsidR="003D0B32">
        <w:rPr>
          <w:rFonts w:cs="Arial"/>
          <w:rtl/>
        </w:rPr>
        <w:t xml:space="preserve"> </w:t>
      </w:r>
      <w:r w:rsidR="00A7183A">
        <w:rPr>
          <w:rFonts w:cs="Arial"/>
          <w:rtl/>
        </w:rPr>
        <w:t xml:space="preserve">בסך </w:t>
      </w:r>
      <w:proofErr w:type="spellStart"/>
      <w:r w:rsidR="00A7183A">
        <w:rPr>
          <w:rFonts w:cs="Arial"/>
          <w:rtl/>
        </w:rPr>
        <w:t>הכל</w:t>
      </w:r>
      <w:proofErr w:type="spellEnd"/>
      <w:r w:rsidR="00A7183A">
        <w:rPr>
          <w:rFonts w:cs="Arial"/>
          <w:rtl/>
        </w:rPr>
        <w:t xml:space="preserve"> לתור מינימלי)</w:t>
      </w:r>
      <w:r w:rsidR="00A7183A">
        <w:rPr>
          <w:rFonts w:hint="cs"/>
          <w:rtl/>
        </w:rPr>
        <w:t xml:space="preserve"> </w:t>
      </w:r>
      <w:r w:rsidR="00A7183A">
        <w:rPr>
          <w:rFonts w:cs="Arial"/>
          <w:rtl/>
        </w:rPr>
        <w:t xml:space="preserve">ומרוויחים 10 </w:t>
      </w:r>
      <w:r w:rsidR="00A7183A">
        <w:rPr>
          <w:rFonts w:cs="Arial" w:hint="cs"/>
          <w:rtl/>
        </w:rPr>
        <w:t>מטבעות זהב</w:t>
      </w:r>
      <w:r w:rsidR="00A7183A">
        <w:rPr>
          <w:rFonts w:cs="Arial"/>
          <w:rtl/>
        </w:rPr>
        <w:t xml:space="preserve"> כל תור לא משנה מה כלומר בסך הכול 80 </w:t>
      </w:r>
      <w:r w:rsidR="00A7183A">
        <w:rPr>
          <w:rFonts w:cs="Arial" w:hint="cs"/>
          <w:rtl/>
        </w:rPr>
        <w:t>מטבעות זהב</w:t>
      </w:r>
      <w:r w:rsidR="00A7183A">
        <w:rPr>
          <w:rFonts w:cs="Arial"/>
          <w:rtl/>
        </w:rPr>
        <w:t>.</w:t>
      </w:r>
    </w:p>
    <w:p w:rsidR="00962D62" w:rsidRDefault="00962D62" w:rsidP="00A7183A">
      <w:pPr>
        <w:rPr>
          <w:rtl/>
        </w:rPr>
      </w:pPr>
      <w:r>
        <w:rPr>
          <w:rFonts w:cs="Arial"/>
          <w:rtl/>
        </w:rPr>
        <w:t>משמעות הדבר שבתו</w:t>
      </w:r>
      <w:r w:rsidR="00E6507F">
        <w:rPr>
          <w:rFonts w:cs="Arial"/>
          <w:rtl/>
        </w:rPr>
        <w:t xml:space="preserve">ר ממוצע </w:t>
      </w:r>
      <w:r w:rsidR="00E6507F">
        <w:rPr>
          <w:rFonts w:cs="Arial" w:hint="cs"/>
          <w:rtl/>
        </w:rPr>
        <w:t>שחקן/</w:t>
      </w:r>
      <w:proofErr w:type="spellStart"/>
      <w:r w:rsidR="00E6507F">
        <w:rPr>
          <w:rFonts w:cs="Arial" w:hint="cs"/>
          <w:rtl/>
        </w:rPr>
        <w:t>נית</w:t>
      </w:r>
      <w:proofErr w:type="spellEnd"/>
      <w:r w:rsidR="00E6507F">
        <w:rPr>
          <w:rFonts w:cs="Arial"/>
          <w:rtl/>
        </w:rPr>
        <w:t xml:space="preserve"> יכול</w:t>
      </w:r>
      <w:r w:rsidR="00E6507F">
        <w:rPr>
          <w:rFonts w:cs="Arial" w:hint="cs"/>
          <w:rtl/>
        </w:rPr>
        <w:t>/ה</w:t>
      </w:r>
      <w:r>
        <w:rPr>
          <w:rFonts w:cs="Arial"/>
          <w:rtl/>
        </w:rPr>
        <w:t xml:space="preserve"> לבנות בין 2-0 בניינים פר תור. </w:t>
      </w:r>
    </w:p>
    <w:p w:rsidR="00FE3199" w:rsidRDefault="00A93D09" w:rsidP="00A7183A">
      <w:pPr>
        <w:rPr>
          <w:rtl/>
        </w:rPr>
      </w:pPr>
      <w:r>
        <w:rPr>
          <w:rFonts w:hint="cs"/>
          <w:rtl/>
        </w:rPr>
        <w:t>גם אם יצאים מגבולות אלה, כלומר יותר מ30 שניות לתור, נקודת הנחה זאת נשמרת אם השחקן/</w:t>
      </w:r>
      <w:proofErr w:type="spellStart"/>
      <w:r>
        <w:rPr>
          <w:rFonts w:hint="cs"/>
          <w:rtl/>
        </w:rPr>
        <w:t>נית</w:t>
      </w:r>
      <w:proofErr w:type="spellEnd"/>
      <w:r>
        <w:rPr>
          <w:rFonts w:hint="cs"/>
          <w:rtl/>
        </w:rPr>
        <w:t xml:space="preserve"> לא מרוויח/ה יותר מ120 </w:t>
      </w:r>
      <w:r>
        <w:rPr>
          <w:rFonts w:cs="Arial" w:hint="cs"/>
          <w:rtl/>
        </w:rPr>
        <w:t>מטבעות זהב בתור.</w:t>
      </w:r>
    </w:p>
    <w:p w:rsidR="00FA4D71" w:rsidRDefault="00FA4D71" w:rsidP="00A7183A">
      <w:pPr>
        <w:rPr>
          <w:rtl/>
        </w:rPr>
      </w:pPr>
      <w:r>
        <w:rPr>
          <w:rFonts w:hint="cs"/>
          <w:rtl/>
        </w:rPr>
        <w:t xml:space="preserve">המשחק מעודד ניצול מקסימלי של </w:t>
      </w:r>
      <w:r w:rsidR="00B91BB3">
        <w:rPr>
          <w:rFonts w:hint="cs"/>
          <w:rtl/>
        </w:rPr>
        <w:t>הזהב</w:t>
      </w:r>
      <w:r>
        <w:rPr>
          <w:rFonts w:hint="cs"/>
          <w:rtl/>
        </w:rPr>
        <w:t>.</w:t>
      </w:r>
      <w:r>
        <w:rPr>
          <w:rtl/>
        </w:rPr>
        <w:br/>
      </w:r>
      <w:r>
        <w:rPr>
          <w:rFonts w:hint="cs"/>
          <w:rtl/>
        </w:rPr>
        <w:t>אין חסרונות ויתרונות משמעותיים לחיסכון או בזבוב של זהב.</w:t>
      </w:r>
    </w:p>
    <w:p w:rsidR="00962D62" w:rsidRDefault="00E6507F" w:rsidP="00962D62">
      <w:pPr>
        <w:rPr>
          <w:rtl/>
        </w:rPr>
      </w:pPr>
      <w:r>
        <w:rPr>
          <w:rFonts w:cs="Arial"/>
          <w:rtl/>
        </w:rPr>
        <w:t xml:space="preserve">כמובן </w:t>
      </w:r>
      <w:r>
        <w:rPr>
          <w:rFonts w:cs="Arial" w:hint="cs"/>
          <w:rtl/>
        </w:rPr>
        <w:t>שיש</w:t>
      </w:r>
      <w:r w:rsidR="00962D62">
        <w:rPr>
          <w:rFonts w:cs="Arial"/>
          <w:rtl/>
        </w:rPr>
        <w:t xml:space="preserve"> דרך לשבור את זה ולא התחשבתי בכול הגורמ</w:t>
      </w:r>
      <w:r w:rsidR="00A94ECC">
        <w:rPr>
          <w:rFonts w:cs="Arial"/>
          <w:rtl/>
        </w:rPr>
        <w:t>ים אבל עד שיוכח אחרת אני עובד</w:t>
      </w:r>
      <w:r w:rsidR="00A94ECC">
        <w:rPr>
          <w:rFonts w:cs="Arial" w:hint="cs"/>
          <w:rtl/>
        </w:rPr>
        <w:t xml:space="preserve"> </w:t>
      </w:r>
      <w:r w:rsidR="00962D62">
        <w:rPr>
          <w:rFonts w:cs="Arial"/>
          <w:rtl/>
        </w:rPr>
        <w:t>עם ההנחה הזאת.</w:t>
      </w:r>
    </w:p>
    <w:p w:rsidR="00377769" w:rsidRDefault="00377769" w:rsidP="00962D62">
      <w:pPr>
        <w:rPr>
          <w:rtl/>
        </w:rPr>
      </w:pPr>
    </w:p>
    <w:p w:rsidR="00377769" w:rsidRDefault="00377769" w:rsidP="00377769">
      <w:pPr>
        <w:pStyle w:val="2"/>
        <w:rPr>
          <w:rtl/>
        </w:rPr>
      </w:pPr>
      <w:r>
        <w:rPr>
          <w:rtl/>
        </w:rPr>
        <w:br w:type="column"/>
      </w:r>
      <w:bookmarkStart w:id="11" w:name="_Toc475090109"/>
      <w:r>
        <w:rPr>
          <w:rFonts w:hint="cs"/>
          <w:rtl/>
        </w:rPr>
        <w:lastRenderedPageBreak/>
        <w:t>מורדים</w:t>
      </w:r>
      <w:bookmarkEnd w:id="11"/>
    </w:p>
    <w:p w:rsidR="00377769" w:rsidRDefault="00377769" w:rsidP="00377769">
      <w:pPr>
        <w:rPr>
          <w:rFonts w:cs="Arial"/>
          <w:rtl/>
        </w:rPr>
      </w:pPr>
      <w:r>
        <w:rPr>
          <w:rFonts w:cs="Arial" w:hint="cs"/>
          <w:rtl/>
        </w:rPr>
        <w:t>מורדים הם אלמנט הקרב היבשתי במשחק. הם יכולים להיבצר על ידי נתינך (כאשר הם לא מסופקים) או על ידך ליריבך ולהפך.</w:t>
      </w:r>
      <w:r w:rsidRPr="00916C99">
        <w:rPr>
          <w:rFonts w:cs="Arial" w:hint="cs"/>
          <w:rtl/>
        </w:rPr>
        <w:t xml:space="preserve"> </w:t>
      </w:r>
    </w:p>
    <w:p w:rsidR="00377769" w:rsidRDefault="00377769" w:rsidP="00377769">
      <w:pPr>
        <w:rPr>
          <w:rtl/>
        </w:rPr>
      </w:pPr>
      <w:r>
        <w:rPr>
          <w:rFonts w:cs="Arial" w:hint="cs"/>
          <w:rtl/>
        </w:rPr>
        <w:t xml:space="preserve">במקרה שנתינך לא מסופקים, </w:t>
      </w:r>
      <w:r w:rsidRPr="005A3047">
        <w:rPr>
          <w:rFonts w:cs="Arial" w:hint="cs"/>
          <w:rtl/>
        </w:rPr>
        <w:t>על כל שלוש</w:t>
      </w:r>
      <w:r w:rsidR="00F518ED">
        <w:rPr>
          <w:rFonts w:cs="Arial" w:hint="cs"/>
          <w:rtl/>
        </w:rPr>
        <w:t xml:space="preserve"> קטגוריות לא מ</w:t>
      </w:r>
      <w:r>
        <w:rPr>
          <w:rFonts w:cs="Arial" w:hint="cs"/>
          <w:rtl/>
        </w:rPr>
        <w:t>ל</w:t>
      </w:r>
      <w:r w:rsidR="00F518ED">
        <w:rPr>
          <w:rFonts w:cs="Arial" w:hint="cs"/>
          <w:rtl/>
        </w:rPr>
        <w:t>א</w:t>
      </w:r>
      <w:r>
        <w:rPr>
          <w:rFonts w:cs="Arial" w:hint="cs"/>
          <w:rtl/>
        </w:rPr>
        <w:t xml:space="preserve">ות </w:t>
      </w:r>
      <w:proofErr w:type="spellStart"/>
      <w:r>
        <w:rPr>
          <w:rFonts w:cs="Arial" w:hint="cs"/>
          <w:rtl/>
        </w:rPr>
        <w:t>בסה</w:t>
      </w:r>
      <w:proofErr w:type="spellEnd"/>
      <w:r>
        <w:rPr>
          <w:rFonts w:cs="Arial" w:hint="cs"/>
          <w:rtl/>
        </w:rPr>
        <w:t xml:space="preserve">''כ או על כל 3 קטגוריות </w:t>
      </w:r>
      <w:proofErr w:type="spellStart"/>
      <w:r>
        <w:rPr>
          <w:rFonts w:cs="Arial" w:hint="cs"/>
          <w:rtl/>
        </w:rPr>
        <w:t>נהולות</w:t>
      </w:r>
      <w:proofErr w:type="spellEnd"/>
      <w:r>
        <w:rPr>
          <w:rFonts w:cs="Arial" w:hint="cs"/>
          <w:rtl/>
        </w:rPr>
        <w:t xml:space="preserve"> </w:t>
      </w:r>
      <w:proofErr w:type="spellStart"/>
      <w:r>
        <w:rPr>
          <w:rFonts w:cs="Arial" w:hint="cs"/>
          <w:rtl/>
        </w:rPr>
        <w:t>בסה</w:t>
      </w:r>
      <w:proofErr w:type="spellEnd"/>
      <w:r>
        <w:rPr>
          <w:rFonts w:cs="Arial" w:hint="cs"/>
          <w:rtl/>
        </w:rPr>
        <w:t xml:space="preserve">''כ, יכולים להופיע מורדים בתחילת התור הבא. הכוונה </w:t>
      </w:r>
      <w:proofErr w:type="spellStart"/>
      <w:r>
        <w:rPr>
          <w:rFonts w:cs="Arial" w:hint="cs"/>
          <w:rtl/>
        </w:rPr>
        <w:t>בסה</w:t>
      </w:r>
      <w:proofErr w:type="spellEnd"/>
      <w:r>
        <w:rPr>
          <w:rFonts w:cs="Arial" w:hint="cs"/>
          <w:rtl/>
        </w:rPr>
        <w:t xml:space="preserve">''כ בכל הגושים, כלומר אם יש גוש עם שני קטגוריות לא מלאות או </w:t>
      </w:r>
      <w:proofErr w:type="spellStart"/>
      <w:r>
        <w:rPr>
          <w:rFonts w:cs="Arial" w:hint="cs"/>
          <w:rtl/>
        </w:rPr>
        <w:t>נהולות</w:t>
      </w:r>
      <w:proofErr w:type="spellEnd"/>
      <w:r>
        <w:rPr>
          <w:rFonts w:cs="Arial" w:hint="cs"/>
          <w:rtl/>
        </w:rPr>
        <w:t xml:space="preserve"> וגוש אחר עם קטגוריה לא מלאה או </w:t>
      </w:r>
      <w:proofErr w:type="spellStart"/>
      <w:r>
        <w:rPr>
          <w:rFonts w:cs="Arial" w:hint="cs"/>
          <w:rtl/>
        </w:rPr>
        <w:t>נהולה</w:t>
      </w:r>
      <w:proofErr w:type="spellEnd"/>
      <w:r>
        <w:rPr>
          <w:rFonts w:cs="Arial" w:hint="cs"/>
          <w:rtl/>
        </w:rPr>
        <w:t xml:space="preserve"> זה נחשב. כשאין מורדים הסיכוי להופעתם הוא בערך חצי כן חצי לא. כל מורד שנימצא על האי מעלה את הסיכוי להופעתם של חדשים לכיוון הכן. מס' המורדים שמ</w:t>
      </w:r>
      <w:r w:rsidR="00207E5F">
        <w:rPr>
          <w:rFonts w:cs="Arial" w:hint="cs"/>
          <w:rtl/>
        </w:rPr>
        <w:t xml:space="preserve">ופיעים גדל כל 400 שניות. </w:t>
      </w:r>
      <w:r>
        <w:rPr>
          <w:rFonts w:cs="Arial" w:hint="cs"/>
          <w:rtl/>
        </w:rPr>
        <w:t>בהתחלה מופיע מורד אחד ואחרי זמן מסוים 2, 3 וכך הלאה עד 5 כל פעם.</w:t>
      </w:r>
      <w:r w:rsidR="00207E5F">
        <w:rPr>
          <w:rFonts w:hint="cs"/>
          <w:rtl/>
        </w:rPr>
        <w:t>(לבדוק את המס' פה. הרעיון שתוך</w:t>
      </w:r>
      <w:r>
        <w:rPr>
          <w:rFonts w:hint="cs"/>
          <w:rtl/>
        </w:rPr>
        <w:t xml:space="preserve"> פחות מ3000 שניות ויותר מ1500 נגיעה למקסימום מורדים שמופיעים בפעם אחת. משחק של 50 תורות בארוך של120 שניות נמשך 6000 שניות).</w:t>
      </w:r>
    </w:p>
    <w:p w:rsidR="00377769" w:rsidRDefault="00377769" w:rsidP="00377769">
      <w:pPr>
        <w:rPr>
          <w:rFonts w:cs="Arial"/>
          <w:rtl/>
        </w:rPr>
      </w:pPr>
      <w:r>
        <w:rPr>
          <w:rFonts w:cs="Arial" w:hint="cs"/>
          <w:rtl/>
        </w:rPr>
        <w:t>במקרה של קניית מורדים על ידך או יריבך ההבדל העיקרי שבמקרה הזה מי שקונה אותם משפיע/ה על זמן הופעתם וכמה יופיעו בזמן נתון. במילים אחרות אפשר לקנות מורדים בכל זמן נתון במהלך התור וכמותם מושפעת בכמה פעמים קנו אותם. במקרה זה המורדים יופיעו על האי שלא בשליטתך. פעולה זאת לא משנה את התנהגות של המורדים שהופיעו ב"אופן טבעי" אלה מוסיף להם.</w:t>
      </w:r>
    </w:p>
    <w:p w:rsidR="00377769" w:rsidRPr="001D7AA7" w:rsidRDefault="00377769" w:rsidP="00377769">
      <w:pPr>
        <w:rPr>
          <w:rFonts w:cs="Arial"/>
          <w:rtl/>
        </w:rPr>
      </w:pP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בנקודה</w:t>
      </w:r>
      <w:r>
        <w:rPr>
          <w:rFonts w:cs="Arial"/>
          <w:rtl/>
        </w:rPr>
        <w:t xml:space="preserve"> </w:t>
      </w:r>
      <w:r>
        <w:rPr>
          <w:rFonts w:cs="Arial" w:hint="cs"/>
          <w:rtl/>
        </w:rPr>
        <w:t>אקראי</w:t>
      </w:r>
      <w:r w:rsidR="009928E0">
        <w:rPr>
          <w:rFonts w:cs="Arial" w:hint="cs"/>
          <w:rtl/>
        </w:rPr>
        <w:t>ת</w:t>
      </w:r>
      <w:r>
        <w:rPr>
          <w:rFonts w:hint="cs"/>
          <w:rtl/>
        </w:rPr>
        <w:t xml:space="preserve"> על האי הרלוונטי בכל המקרים. יש להם עדיפות להופיע במקום ריק אבל אם אין ברירה יופיע במקום בניין ויהרוס אותו בהנחה שהוא לא מבצר</w:t>
      </w:r>
      <w:r>
        <w:rPr>
          <w:rFonts w:cs="Arial"/>
          <w:rtl/>
        </w:rPr>
        <w:t>.</w:t>
      </w:r>
      <w:r>
        <w:rPr>
          <w:rFonts w:cs="Arial" w:hint="cs"/>
          <w:rtl/>
        </w:rPr>
        <w:t xml:space="preserve"> לא משנה איפה הופיעו, מורדים הורסים את הבניינים שלידם תוך 2 תורות. כל מורד נועל באופן רנדומל</w:t>
      </w:r>
      <w:r>
        <w:rPr>
          <w:rFonts w:cs="Arial" w:hint="eastAsia"/>
          <w:rtl/>
        </w:rPr>
        <w:t>י</w:t>
      </w:r>
      <w:r w:rsidR="009928E0">
        <w:rPr>
          <w:rFonts w:cs="Arial" w:hint="cs"/>
          <w:rtl/>
        </w:rPr>
        <w:t xml:space="preserve"> קטגוריה (סיפוק) אחת</w:t>
      </w:r>
      <w:r>
        <w:rPr>
          <w:rFonts w:cs="Arial" w:hint="cs"/>
          <w:rtl/>
        </w:rPr>
        <w:t xml:space="preserve"> של גוש אחד. משמעות הדבר שגם אם הקטגוריה (סיפוק) הזאת מלאה השחקן/ת ל</w:t>
      </w:r>
      <w:r w:rsidR="00EB18F0">
        <w:rPr>
          <w:rFonts w:cs="Arial" w:hint="cs"/>
          <w:rtl/>
        </w:rPr>
        <w:t>א מקבל/ת את הבונוסים מכך. שהם נא</w:t>
      </w:r>
      <w:r>
        <w:rPr>
          <w:rFonts w:cs="Arial" w:hint="cs"/>
          <w:rtl/>
        </w:rPr>
        <w:t>למים הקטגוריות שנהלו משתחררות.</w:t>
      </w:r>
      <w:r w:rsidRPr="00D56413">
        <w:rPr>
          <w:rFonts w:cs="Arial"/>
          <w:rtl/>
        </w:rPr>
        <w:t xml:space="preserve"> </w:t>
      </w:r>
      <w:r>
        <w:rPr>
          <w:rFonts w:cs="Arial"/>
          <w:rtl/>
        </w:rPr>
        <w:t xml:space="preserve">מורדים לא מורידים </w:t>
      </w:r>
      <w:r>
        <w:rPr>
          <w:rFonts w:cs="Arial" w:hint="cs"/>
          <w:rtl/>
        </w:rPr>
        <w:t xml:space="preserve">את </w:t>
      </w:r>
      <w:r>
        <w:rPr>
          <w:rFonts w:cs="Arial"/>
          <w:rtl/>
        </w:rPr>
        <w:t xml:space="preserve">מספר </w:t>
      </w:r>
      <w:proofErr w:type="spellStart"/>
      <w:r>
        <w:rPr>
          <w:rFonts w:cs="Arial"/>
          <w:rtl/>
        </w:rPr>
        <w:t>האוכלוסיה</w:t>
      </w:r>
      <w:proofErr w:type="spellEnd"/>
      <w:r>
        <w:rPr>
          <w:rFonts w:hint="cs"/>
          <w:rtl/>
        </w:rPr>
        <w:t xml:space="preserve"> (במקור)</w:t>
      </w:r>
      <w:r>
        <w:rPr>
          <w:rFonts w:cs="Arial" w:hint="cs"/>
          <w:rtl/>
        </w:rPr>
        <w:t>.</w:t>
      </w:r>
      <w:r w:rsidRPr="00FA4F1E">
        <w:rPr>
          <w:rFonts w:cs="Arial" w:hint="cs"/>
          <w:rtl/>
        </w:rPr>
        <w:t xml:space="preserve"> </w:t>
      </w:r>
      <w:r>
        <w:rPr>
          <w:rFonts w:cs="Arial" w:hint="cs"/>
          <w:rtl/>
        </w:rPr>
        <w:t>מורדים נשארים לשני תורות מהופעתם בבררת</w:t>
      </w:r>
      <w:r w:rsidR="00EB18F0">
        <w:rPr>
          <w:rFonts w:cs="Arial" w:hint="cs"/>
          <w:rtl/>
        </w:rPr>
        <w:t xml:space="preserve"> מחדל. אחר כך תלוי בנתונים הם נא</w:t>
      </w:r>
      <w:r>
        <w:rPr>
          <w:rFonts w:cs="Arial" w:hint="cs"/>
          <w:rtl/>
        </w:rPr>
        <w:t>למים או מתחלפים במורדים חדשים (בשביל השחקן/</w:t>
      </w:r>
      <w:proofErr w:type="spellStart"/>
      <w:r>
        <w:rPr>
          <w:rFonts w:cs="Arial" w:hint="cs"/>
          <w:rtl/>
        </w:rPr>
        <w:t>נית</w:t>
      </w:r>
      <w:proofErr w:type="spellEnd"/>
      <w:r>
        <w:rPr>
          <w:rFonts w:cs="Arial" w:hint="cs"/>
          <w:rtl/>
        </w:rPr>
        <w:t xml:space="preserve"> זה יראה שהם שינו מקום).</w:t>
      </w:r>
    </w:p>
    <w:p w:rsidR="00377769" w:rsidRDefault="00377769" w:rsidP="0092412D">
      <w:pPr>
        <w:rPr>
          <w:rFonts w:cs="Arial"/>
          <w:rtl/>
        </w:rPr>
      </w:pPr>
      <w:r>
        <w:rPr>
          <w:rFonts w:cs="Arial" w:hint="cs"/>
          <w:rtl/>
        </w:rPr>
        <w:t xml:space="preserve">יש כמה דרכים להתמודד עם מורדים. </w:t>
      </w:r>
      <w:r>
        <w:rPr>
          <w:rFonts w:hint="cs"/>
          <w:rtl/>
        </w:rPr>
        <w:t xml:space="preserve">הראשונה היא לגרום לנתינך להיות מסופקים. </w:t>
      </w:r>
      <w:r>
        <w:rPr>
          <w:rFonts w:cs="Arial" w:hint="cs"/>
          <w:rtl/>
        </w:rPr>
        <w:t xml:space="preserve">כאשר </w:t>
      </w:r>
      <w:r w:rsidR="009928E0">
        <w:rPr>
          <w:rFonts w:cs="Arial" w:hint="cs"/>
          <w:rtl/>
        </w:rPr>
        <w:t xml:space="preserve">הופכים גוש </w:t>
      </w:r>
      <w:r>
        <w:rPr>
          <w:rFonts w:cs="Arial" w:hint="cs"/>
          <w:rtl/>
        </w:rPr>
        <w:t>מלאה</w:t>
      </w:r>
      <w:r w:rsidR="009928E0">
        <w:rPr>
          <w:rFonts w:cs="Arial" w:hint="cs"/>
          <w:rtl/>
        </w:rPr>
        <w:t xml:space="preserve"> לגוש זהב (מסופק לחלוטין)</w:t>
      </w:r>
      <w:r w:rsidR="00140A31">
        <w:rPr>
          <w:rFonts w:cs="Arial" w:hint="cs"/>
          <w:rtl/>
        </w:rPr>
        <w:t xml:space="preserve"> מורדים נא</w:t>
      </w:r>
      <w:r>
        <w:rPr>
          <w:rFonts w:cs="Arial" w:hint="cs"/>
          <w:rtl/>
        </w:rPr>
        <w:t xml:space="preserve">למים. </w:t>
      </w:r>
      <w:r w:rsidR="00140A31">
        <w:rPr>
          <w:rFonts w:cs="Arial" w:hint="cs"/>
          <w:rtl/>
        </w:rPr>
        <w:t>(זכור לי שגוש זהב לא בהכרח צריך להיות מלאה בשביל שמורדים יאלמו. לבדוק)</w:t>
      </w:r>
      <w:r w:rsidR="0092412D">
        <w:rPr>
          <w:rFonts w:cs="Arial" w:hint="cs"/>
          <w:rtl/>
        </w:rPr>
        <w:t>.</w:t>
      </w:r>
      <w:r w:rsidR="009928E0">
        <w:rPr>
          <w:rFonts w:cs="Arial" w:hint="cs"/>
          <w:rtl/>
        </w:rPr>
        <w:t xml:space="preserve"> </w:t>
      </w:r>
      <w:r>
        <w:rPr>
          <w:rFonts w:cs="Arial" w:hint="cs"/>
          <w:rtl/>
        </w:rPr>
        <w:t>כשזה קורה כל הקטגוריות הנעולות של אותו גוש משתחררות. בנוסף בתחילת התור</w:t>
      </w:r>
      <w:r w:rsidR="0092412D">
        <w:rPr>
          <w:rFonts w:cs="Arial" w:hint="cs"/>
          <w:rtl/>
        </w:rPr>
        <w:t xml:space="preserve"> אחרי שגוש הפך לגוש זהב,</w:t>
      </w:r>
      <w:r>
        <w:rPr>
          <w:rFonts w:cs="Arial" w:hint="cs"/>
          <w:rtl/>
        </w:rPr>
        <w:t xml:space="preserve"> על כל גוש כזה נאלם מורד והוא לא נותן למורדים לחדשים להופיע למשך תור. לאחר מכאן גוש זהב רק מוריד את הסיכוי להופעת מורדים אפילו אם יש תנאים לכך</w:t>
      </w:r>
      <w:r w:rsidR="0092412D">
        <w:rPr>
          <w:rFonts w:cs="Arial" w:hint="cs"/>
          <w:rtl/>
        </w:rPr>
        <w:t>,</w:t>
      </w:r>
      <w:r>
        <w:rPr>
          <w:rFonts w:cs="Arial" w:hint="cs"/>
          <w:rtl/>
        </w:rPr>
        <w:t xml:space="preserve"> אך לא מונע מהם להופיע.</w:t>
      </w:r>
    </w:p>
    <w:p w:rsidR="00377769" w:rsidRPr="0049251B" w:rsidRDefault="00377769" w:rsidP="00377769">
      <w:pPr>
        <w:rPr>
          <w:rFonts w:cs="Arial"/>
          <w:rtl/>
        </w:rPr>
      </w:pPr>
      <w:r>
        <w:rPr>
          <w:rFonts w:cs="Arial" w:hint="cs"/>
          <w:rtl/>
        </w:rPr>
        <w:t>הדרך השנייה היא בנינת מבצר. מבצר בבררת מחדל מנטרל את כל השפעות של מורדים ולא נותן לחדשים להופיע במשך 4 תורות מבנייתו. מורד ליד מבצר נהלם בתוך תור.</w:t>
      </w:r>
    </w:p>
    <w:p w:rsidR="00377769" w:rsidRDefault="00377769" w:rsidP="00962D62">
      <w:pPr>
        <w:rPr>
          <w:rtl/>
        </w:rPr>
      </w:pPr>
    </w:p>
    <w:p w:rsidR="00B91BB3" w:rsidRDefault="00377769" w:rsidP="00F53B08">
      <w:pPr>
        <w:pStyle w:val="2"/>
        <w:rPr>
          <w:rtl/>
        </w:rPr>
      </w:pPr>
      <w:r>
        <w:rPr>
          <w:rtl/>
        </w:rPr>
        <w:br w:type="column"/>
      </w:r>
      <w:bookmarkStart w:id="12" w:name="_Toc475090110"/>
      <w:r w:rsidR="005E1E98">
        <w:rPr>
          <w:rFonts w:hint="cs"/>
          <w:rtl/>
        </w:rPr>
        <w:lastRenderedPageBreak/>
        <w:t>זמן</w:t>
      </w:r>
      <w:bookmarkEnd w:id="12"/>
    </w:p>
    <w:p w:rsidR="008B35E3" w:rsidRDefault="00D14988" w:rsidP="003A61AE">
      <w:pPr>
        <w:rPr>
          <w:rtl/>
        </w:rPr>
      </w:pPr>
      <w:r>
        <w:rPr>
          <w:rFonts w:hint="cs"/>
          <w:rtl/>
        </w:rPr>
        <w:t>לפני תחילת המשחק מופיעה מסך שבו יהיה על השחקן/</w:t>
      </w:r>
      <w:proofErr w:type="spellStart"/>
      <w:r>
        <w:rPr>
          <w:rFonts w:hint="cs"/>
          <w:rtl/>
        </w:rPr>
        <w:t>נית</w:t>
      </w:r>
      <w:proofErr w:type="spellEnd"/>
      <w:r>
        <w:rPr>
          <w:rFonts w:hint="cs"/>
          <w:rtl/>
        </w:rPr>
        <w:t xml:space="preserve"> לבחור כמה תורות היו במשחק (הגבלה ל 1-50 תורות) ואורכם (מוגבל ל 30-120 שניות </w:t>
      </w:r>
      <w:r>
        <w:rPr>
          <w:rFonts w:hint="cs"/>
          <w:rtl/>
        </w:rPr>
        <w:t>).</w:t>
      </w:r>
      <w:r w:rsidR="00FD2532">
        <w:rPr>
          <w:rtl/>
        </w:rPr>
        <w:br/>
      </w:r>
      <w:r w:rsidR="00FD2532">
        <w:rPr>
          <w:rFonts w:hint="cs"/>
          <w:rtl/>
        </w:rPr>
        <w:t>זמן אופטימלי הוא 10 תורות באורך 30</w:t>
      </w:r>
      <w:r w:rsidR="00ED08EE">
        <w:rPr>
          <w:rFonts w:hint="cs"/>
          <w:rtl/>
        </w:rPr>
        <w:t>-45</w:t>
      </w:r>
      <w:r w:rsidR="00FD2532">
        <w:rPr>
          <w:rFonts w:hint="cs"/>
          <w:rtl/>
        </w:rPr>
        <w:t xml:space="preserve"> שניות. </w:t>
      </w:r>
      <w:r w:rsidR="00ED08EE">
        <w:rPr>
          <w:rtl/>
        </w:rPr>
        <w:br/>
      </w:r>
      <w:r w:rsidR="00ED08EE">
        <w:rPr>
          <w:rFonts w:hint="cs"/>
          <w:rtl/>
        </w:rPr>
        <w:t>כל תהליך במשח</w:t>
      </w:r>
      <w:r>
        <w:rPr>
          <w:rFonts w:hint="cs"/>
          <w:rtl/>
        </w:rPr>
        <w:t xml:space="preserve">ק צריך </w:t>
      </w:r>
      <w:proofErr w:type="spellStart"/>
      <w:r>
        <w:rPr>
          <w:rFonts w:hint="cs"/>
          <w:rtl/>
        </w:rPr>
        <w:t>להכנס</w:t>
      </w:r>
      <w:proofErr w:type="spellEnd"/>
      <w:r>
        <w:rPr>
          <w:rFonts w:hint="cs"/>
          <w:rtl/>
        </w:rPr>
        <w:t xml:space="preserve"> לזמן של 10 תורות באורך</w:t>
      </w:r>
      <w:r w:rsidR="00ED08EE">
        <w:rPr>
          <w:rFonts w:hint="cs"/>
          <w:rtl/>
        </w:rPr>
        <w:t xml:space="preserve"> 30 שניות.</w:t>
      </w:r>
      <w:r w:rsidR="00ED08EE">
        <w:rPr>
          <w:rtl/>
        </w:rPr>
        <w:br/>
      </w:r>
      <w:r w:rsidR="00ED08EE">
        <w:rPr>
          <w:rFonts w:hint="cs"/>
          <w:rtl/>
        </w:rPr>
        <w:t>אם השחקן/</w:t>
      </w:r>
      <w:proofErr w:type="spellStart"/>
      <w:r w:rsidR="00ED08EE">
        <w:rPr>
          <w:rFonts w:hint="cs"/>
          <w:rtl/>
        </w:rPr>
        <w:t>נית</w:t>
      </w:r>
      <w:proofErr w:type="spellEnd"/>
      <w:r w:rsidR="00ED08EE">
        <w:rPr>
          <w:rFonts w:hint="cs"/>
          <w:rtl/>
        </w:rPr>
        <w:t xml:space="preserve"> בוחר/ת פחות ממנו אז קורים פחות דברים.</w:t>
      </w:r>
      <w:r w:rsidR="00ED08EE">
        <w:rPr>
          <w:rtl/>
        </w:rPr>
        <w:br/>
      </w:r>
      <w:r w:rsidR="00ED08EE">
        <w:rPr>
          <w:rFonts w:hint="cs"/>
          <w:rtl/>
        </w:rPr>
        <w:t>אם השחקן/</w:t>
      </w:r>
      <w:proofErr w:type="spellStart"/>
      <w:r w:rsidR="00ED08EE">
        <w:rPr>
          <w:rFonts w:hint="cs"/>
          <w:rtl/>
        </w:rPr>
        <w:t>נית</w:t>
      </w:r>
      <w:proofErr w:type="spellEnd"/>
      <w:r w:rsidR="00ED08EE">
        <w:rPr>
          <w:rFonts w:hint="cs"/>
          <w:rtl/>
        </w:rPr>
        <w:t xml:space="preserve"> בוחר/ת יותר ממנו </w:t>
      </w:r>
      <w:r w:rsidR="006E04FA">
        <w:rPr>
          <w:rFonts w:hint="cs"/>
          <w:rtl/>
        </w:rPr>
        <w:t>אירועים</w:t>
      </w:r>
      <w:r w:rsidR="00ED08EE">
        <w:rPr>
          <w:rFonts w:hint="cs"/>
          <w:rtl/>
        </w:rPr>
        <w:t xml:space="preserve"> מתחילים לשכפל את עצמם.</w:t>
      </w:r>
      <w:r w:rsidR="00ED08EE">
        <w:rPr>
          <w:rtl/>
        </w:rPr>
        <w:br/>
      </w:r>
      <w:r w:rsidR="00ED08EE">
        <w:rPr>
          <w:rFonts w:hint="cs"/>
          <w:rtl/>
        </w:rPr>
        <w:t>כל תיזמון של אירועי</w:t>
      </w:r>
      <w:r w:rsidR="00ED08EE">
        <w:rPr>
          <w:rFonts w:hint="eastAsia"/>
          <w:rtl/>
        </w:rPr>
        <w:t>ם</w:t>
      </w:r>
      <w:r w:rsidR="00ED08EE">
        <w:rPr>
          <w:rFonts w:hint="cs"/>
          <w:rtl/>
        </w:rPr>
        <w:t xml:space="preserve"> נעשה באופן אישי ונכתב </w:t>
      </w:r>
      <w:r w:rsidR="006E04FA">
        <w:rPr>
          <w:rFonts w:hint="cs"/>
          <w:rtl/>
        </w:rPr>
        <w:t xml:space="preserve">בסעיף </w:t>
      </w:r>
      <w:r w:rsidR="00ED08EE">
        <w:rPr>
          <w:rFonts w:hint="cs"/>
          <w:rtl/>
        </w:rPr>
        <w:t>שלו.</w:t>
      </w:r>
      <w:r w:rsidR="00ED08EE">
        <w:rPr>
          <w:rtl/>
        </w:rPr>
        <w:br/>
      </w:r>
      <w:r w:rsidR="00ED08EE">
        <w:rPr>
          <w:rFonts w:hint="cs"/>
          <w:rtl/>
        </w:rPr>
        <w:t>התזמונים יהיה בשניות כך שלא משנה מה אורך המשחק זה תמיד יהיה נכון.</w:t>
      </w:r>
      <w:r w:rsidR="00ED08EE">
        <w:rPr>
          <w:rtl/>
        </w:rPr>
        <w:br/>
      </w:r>
      <w:r w:rsidR="00ED08EE">
        <w:rPr>
          <w:rFonts w:hint="cs"/>
          <w:rtl/>
        </w:rPr>
        <w:t>בכול מקרה המלצה לשחקן/</w:t>
      </w:r>
      <w:proofErr w:type="spellStart"/>
      <w:r w:rsidR="00ED08EE">
        <w:rPr>
          <w:rFonts w:hint="cs"/>
          <w:rtl/>
        </w:rPr>
        <w:t>נית</w:t>
      </w:r>
      <w:proofErr w:type="spellEnd"/>
      <w:r w:rsidR="00ED08EE">
        <w:rPr>
          <w:rFonts w:hint="cs"/>
          <w:rtl/>
        </w:rPr>
        <w:t xml:space="preserve"> תמיד תהיה הזמן האופטימלי.   </w:t>
      </w:r>
      <w:r w:rsidR="00B91BB3">
        <w:rPr>
          <w:rtl/>
        </w:rPr>
        <w:br/>
      </w:r>
    </w:p>
    <w:p w:rsidR="006A736A" w:rsidRDefault="006A736A" w:rsidP="00F53B08">
      <w:pPr>
        <w:pStyle w:val="3"/>
        <w:rPr>
          <w:rtl/>
        </w:rPr>
      </w:pPr>
      <w:bookmarkStart w:id="13" w:name="_Toc475090111"/>
      <w:r>
        <w:rPr>
          <w:rFonts w:hint="cs"/>
          <w:rtl/>
        </w:rPr>
        <w:t>מעבר בין תור</w:t>
      </w:r>
      <w:bookmarkEnd w:id="13"/>
      <w:r w:rsidR="0091429B">
        <w:rPr>
          <w:rFonts w:hint="cs"/>
          <w:rtl/>
        </w:rPr>
        <w:t>ות</w:t>
      </w:r>
    </w:p>
    <w:p w:rsidR="00423D3F" w:rsidRDefault="0009349D" w:rsidP="00423D3F">
      <w:pPr>
        <w:rPr>
          <w:rtl/>
          <w:lang w:eastAsia="he-IL"/>
        </w:rPr>
      </w:pPr>
      <w:r w:rsidRPr="00443806">
        <w:rPr>
          <w:rFonts w:hint="cs"/>
          <w:rtl/>
          <w:lang w:eastAsia="he-IL"/>
        </w:rPr>
        <w:t>הנחתה היסוד</w:t>
      </w:r>
      <w:r>
        <w:rPr>
          <w:rFonts w:hint="cs"/>
          <w:rtl/>
          <w:lang w:eastAsia="he-IL"/>
        </w:rPr>
        <w:t xml:space="preserve"> היא בתחילת תור </w:t>
      </w:r>
      <w:proofErr w:type="spellStart"/>
      <w:r>
        <w:rPr>
          <w:rFonts w:hint="cs"/>
          <w:rtl/>
          <w:lang w:eastAsia="he-IL"/>
        </w:rPr>
        <w:t>מתאתחלים</w:t>
      </w:r>
      <w:proofErr w:type="spellEnd"/>
      <w:r>
        <w:rPr>
          <w:rFonts w:hint="cs"/>
          <w:rtl/>
          <w:lang w:eastAsia="he-IL"/>
        </w:rPr>
        <w:t xml:space="preserve"> דברים, באמצע תור קורים דברים, סוף תור מסכמים דברים.</w:t>
      </w:r>
      <w:r w:rsidR="00423D3F">
        <w:rPr>
          <w:rtl/>
          <w:lang w:eastAsia="he-IL"/>
        </w:rPr>
        <w:br/>
      </w:r>
      <w:r w:rsidR="00423D3F">
        <w:rPr>
          <w:rFonts w:hint="cs"/>
          <w:rtl/>
          <w:lang w:eastAsia="he-IL"/>
        </w:rPr>
        <w:t>כאשר אני בונה בניין הוא מתחיל להשפיע במידי, אבל אם הוא לא שורד עד למעבר בין התורים זה כאילו הוא לא היה קיים.</w:t>
      </w:r>
      <w:r w:rsidR="00D14988">
        <w:rPr>
          <w:rFonts w:hint="cs"/>
          <w:rtl/>
          <w:lang w:eastAsia="he-IL"/>
        </w:rPr>
        <w:t xml:space="preserve"> </w:t>
      </w:r>
      <w:r w:rsidR="00D14988">
        <w:rPr>
          <w:rFonts w:hint="cs"/>
          <w:rtl/>
          <w:lang w:eastAsia="he-IL"/>
        </w:rPr>
        <w:t>(אם ההשפעות שלו נבדקות בסוף או בתחילת תור)</w:t>
      </w:r>
      <w:r w:rsidR="00D14988">
        <w:rPr>
          <w:rFonts w:hint="cs"/>
          <w:rtl/>
          <w:lang w:eastAsia="he-IL"/>
        </w:rPr>
        <w:t>.</w:t>
      </w:r>
    </w:p>
    <w:p w:rsidR="001D7F90" w:rsidRDefault="00423A16" w:rsidP="00423D3F">
      <w:pPr>
        <w:rPr>
          <w:rtl/>
          <w:lang w:eastAsia="he-IL"/>
        </w:rPr>
      </w:pPr>
      <w:r>
        <w:rPr>
          <w:rFonts w:hint="cs"/>
          <w:rtl/>
          <w:lang w:eastAsia="he-IL"/>
        </w:rPr>
        <w:t>נכנסים לשלב זה מתי שהזמן של התור נגמר, מה שנקרא סוף תור.</w:t>
      </w:r>
      <w:r w:rsidR="009C6E40">
        <w:rPr>
          <w:rFonts w:hint="cs"/>
          <w:rtl/>
          <w:lang w:eastAsia="he-IL"/>
        </w:rPr>
        <w:t xml:space="preserve"> נשמע בזז שזה קורה.</w:t>
      </w:r>
      <w:r>
        <w:rPr>
          <w:rtl/>
          <w:lang w:eastAsia="he-IL"/>
        </w:rPr>
        <w:br/>
      </w:r>
      <w:r>
        <w:rPr>
          <w:rFonts w:hint="cs"/>
          <w:rtl/>
          <w:lang w:eastAsia="he-IL"/>
        </w:rPr>
        <w:t xml:space="preserve">בסוף תור המשחק עוצר ואז בודקים </w:t>
      </w:r>
      <w:r w:rsidR="00D304AA">
        <w:rPr>
          <w:rFonts w:hint="cs"/>
          <w:rtl/>
          <w:lang w:eastAsia="he-IL"/>
        </w:rPr>
        <w:t xml:space="preserve">את </w:t>
      </w:r>
      <w:r w:rsidR="001D7F90">
        <w:rPr>
          <w:rFonts w:hint="cs"/>
          <w:rtl/>
          <w:lang w:eastAsia="he-IL"/>
        </w:rPr>
        <w:t xml:space="preserve">השפעות של מורדים, </w:t>
      </w:r>
      <w:r w:rsidR="00D304AA">
        <w:rPr>
          <w:rFonts w:hint="cs"/>
          <w:rtl/>
          <w:lang w:eastAsia="he-IL"/>
        </w:rPr>
        <w:t>השפעות ש</w:t>
      </w:r>
      <w:r w:rsidR="0070728B">
        <w:rPr>
          <w:rFonts w:hint="cs"/>
          <w:rtl/>
          <w:lang w:eastAsia="he-IL"/>
        </w:rPr>
        <w:t xml:space="preserve">ל מבצר על </w:t>
      </w:r>
      <w:r w:rsidR="00D304AA">
        <w:rPr>
          <w:rFonts w:hint="cs"/>
          <w:rtl/>
          <w:lang w:eastAsia="he-IL"/>
        </w:rPr>
        <w:t xml:space="preserve">מורדים, </w:t>
      </w:r>
      <w:r w:rsidR="001D7F90">
        <w:rPr>
          <w:rFonts w:hint="cs"/>
          <w:rtl/>
          <w:lang w:eastAsia="he-IL"/>
        </w:rPr>
        <w:t>השפעות של בתי חולים ומפעלים על מס' האוכלוסייה,</w:t>
      </w:r>
      <w:r w:rsidR="00D304AA">
        <w:rPr>
          <w:rFonts w:hint="cs"/>
          <w:rtl/>
          <w:lang w:eastAsia="he-IL"/>
        </w:rPr>
        <w:t xml:space="preserve"> אורך החיים של שדה</w:t>
      </w:r>
      <w:r w:rsidR="0070728B">
        <w:rPr>
          <w:rFonts w:hint="cs"/>
          <w:rtl/>
          <w:lang w:eastAsia="he-IL"/>
        </w:rPr>
        <w:t>,</w:t>
      </w:r>
      <w:r w:rsidR="00443806">
        <w:rPr>
          <w:rFonts w:hint="cs"/>
          <w:rtl/>
          <w:lang w:eastAsia="he-IL"/>
        </w:rPr>
        <w:t xml:space="preserve"> אוספים מטבע זהב מכל סירת דייג,</w:t>
      </w:r>
      <w:r w:rsidR="00D304AA">
        <w:rPr>
          <w:rtl/>
          <w:lang w:eastAsia="he-IL"/>
        </w:rPr>
        <w:br/>
      </w:r>
      <w:r w:rsidR="0070728B">
        <w:rPr>
          <w:rFonts w:hint="cs"/>
          <w:rtl/>
          <w:lang w:eastAsia="he-IL"/>
        </w:rPr>
        <w:t>ו</w:t>
      </w:r>
      <w:r w:rsidR="00D304AA">
        <w:rPr>
          <w:rFonts w:hint="cs"/>
          <w:rtl/>
          <w:lang w:eastAsia="he-IL"/>
        </w:rPr>
        <w:t>את</w:t>
      </w:r>
      <w:r w:rsidR="00D304AA" w:rsidRPr="001D7F90">
        <w:rPr>
          <w:rFonts w:hint="cs"/>
          <w:rtl/>
          <w:lang w:eastAsia="he-IL"/>
        </w:rPr>
        <w:t xml:space="preserve"> </w:t>
      </w:r>
      <w:r w:rsidR="00D304AA">
        <w:rPr>
          <w:rFonts w:hint="cs"/>
          <w:rtl/>
          <w:lang w:eastAsia="he-IL"/>
        </w:rPr>
        <w:t>הקטגוריות של כל הגושים,</w:t>
      </w:r>
    </w:p>
    <w:p w:rsidR="00423A16" w:rsidRDefault="001D7F90" w:rsidP="00423A16">
      <w:pPr>
        <w:rPr>
          <w:rtl/>
          <w:lang w:eastAsia="he-IL"/>
        </w:rPr>
      </w:pPr>
      <w:r>
        <w:rPr>
          <w:rFonts w:hint="cs"/>
          <w:rtl/>
          <w:lang w:eastAsia="he-IL"/>
        </w:rPr>
        <w:t xml:space="preserve"> לפי בד</w:t>
      </w:r>
      <w:r w:rsidR="00D304AA">
        <w:rPr>
          <w:rFonts w:hint="cs"/>
          <w:rtl/>
          <w:lang w:eastAsia="he-IL"/>
        </w:rPr>
        <w:t xml:space="preserve">יקת הקטגוריות של כל הגושים </w:t>
      </w:r>
      <w:r w:rsidR="00423A16">
        <w:rPr>
          <w:rFonts w:hint="cs"/>
          <w:rtl/>
          <w:lang w:eastAsia="he-IL"/>
        </w:rPr>
        <w:t>ק</w:t>
      </w:r>
      <w:r w:rsidR="0001095D">
        <w:rPr>
          <w:rFonts w:hint="cs"/>
          <w:rtl/>
          <w:lang w:eastAsia="he-IL"/>
        </w:rPr>
        <w:t>ו</w:t>
      </w:r>
      <w:r w:rsidR="00423A16">
        <w:rPr>
          <w:rFonts w:hint="cs"/>
          <w:rtl/>
          <w:lang w:eastAsia="he-IL"/>
        </w:rPr>
        <w:t>בעים:</w:t>
      </w:r>
    </w:p>
    <w:p w:rsidR="00423A16" w:rsidRDefault="00423A16" w:rsidP="00423A16">
      <w:pPr>
        <w:pStyle w:val="a6"/>
        <w:numPr>
          <w:ilvl w:val="0"/>
          <w:numId w:val="10"/>
        </w:numPr>
      </w:pPr>
      <w:r>
        <w:rPr>
          <w:rFonts w:hint="cs"/>
          <w:rtl/>
        </w:rPr>
        <w:t>את כמות נקודות האושר לתור הזה,</w:t>
      </w:r>
    </w:p>
    <w:p w:rsidR="00423A16" w:rsidRDefault="00423A16" w:rsidP="00423A16">
      <w:pPr>
        <w:pStyle w:val="a6"/>
        <w:numPr>
          <w:ilvl w:val="0"/>
          <w:numId w:val="10"/>
        </w:numPr>
      </w:pPr>
      <w:r>
        <w:rPr>
          <w:rFonts w:hint="cs"/>
          <w:rtl/>
        </w:rPr>
        <w:t xml:space="preserve">כמה נתינים נוספים, </w:t>
      </w:r>
    </w:p>
    <w:p w:rsidR="00423A16" w:rsidRDefault="00423A16" w:rsidP="00423A16">
      <w:pPr>
        <w:pStyle w:val="a6"/>
        <w:numPr>
          <w:ilvl w:val="0"/>
          <w:numId w:val="10"/>
        </w:numPr>
      </w:pPr>
      <w:r>
        <w:rPr>
          <w:rFonts w:hint="cs"/>
          <w:rtl/>
        </w:rPr>
        <w:t xml:space="preserve">את רמת האפקטיביות של המפעלים ולפי כך כמה זהב הם יצרו, </w:t>
      </w:r>
    </w:p>
    <w:p w:rsidR="00423A16" w:rsidRDefault="00423A16" w:rsidP="00423A16">
      <w:pPr>
        <w:pStyle w:val="a6"/>
        <w:numPr>
          <w:ilvl w:val="0"/>
          <w:numId w:val="10"/>
        </w:numPr>
      </w:pPr>
      <w:r>
        <w:rPr>
          <w:rFonts w:hint="cs"/>
          <w:rtl/>
        </w:rPr>
        <w:t>והאם התנאי למורדים מתקיים.</w:t>
      </w:r>
    </w:p>
    <w:p w:rsidR="00423A16" w:rsidRDefault="00423A16" w:rsidP="00423A16">
      <w:pPr>
        <w:pStyle w:val="a6"/>
        <w:numPr>
          <w:ilvl w:val="0"/>
          <w:numId w:val="10"/>
        </w:numPr>
        <w:rPr>
          <w:rtl/>
        </w:rPr>
      </w:pPr>
      <w:r>
        <w:rPr>
          <w:rtl/>
        </w:rPr>
        <w:br/>
      </w:r>
    </w:p>
    <w:p w:rsidR="00020C9B" w:rsidRPr="00F46646" w:rsidRDefault="00423A16" w:rsidP="009C3F8A">
      <w:pPr>
        <w:rPr>
          <w:rtl/>
          <w:lang w:eastAsia="he-IL"/>
        </w:rPr>
      </w:pPr>
      <w:r>
        <w:rPr>
          <w:rFonts w:hint="cs"/>
          <w:rtl/>
          <w:lang w:eastAsia="he-IL"/>
        </w:rPr>
        <w:t>זמן קצר אחרי</w:t>
      </w:r>
      <w:r w:rsidR="009C6E40">
        <w:rPr>
          <w:rFonts w:hint="cs"/>
          <w:rtl/>
          <w:lang w:eastAsia="he-IL"/>
        </w:rPr>
        <w:t xml:space="preserve"> ב</w:t>
      </w:r>
      <w:r>
        <w:rPr>
          <w:rFonts w:hint="cs"/>
          <w:rtl/>
          <w:lang w:eastAsia="he-IL"/>
        </w:rPr>
        <w:t>דיקה זאת מופיע</w:t>
      </w:r>
      <w:r w:rsidR="009C6E40">
        <w:rPr>
          <w:rFonts w:hint="cs"/>
          <w:rtl/>
          <w:lang w:eastAsia="he-IL"/>
        </w:rPr>
        <w:t xml:space="preserve"> מסך עם נתוניה ושעון של 5 שניות לתחילת התור הבא.(לבדוק אם זה מספיק אחר כך). היו נתונים שלא יופיעו על מסך זה כי הם לא רלוונטיים לשחקן/</w:t>
      </w:r>
      <w:proofErr w:type="spellStart"/>
      <w:r w:rsidR="009C6E40">
        <w:rPr>
          <w:rFonts w:hint="cs"/>
          <w:rtl/>
          <w:lang w:eastAsia="he-IL"/>
        </w:rPr>
        <w:t>נית</w:t>
      </w:r>
      <w:proofErr w:type="spellEnd"/>
      <w:r w:rsidR="009C6E40">
        <w:rPr>
          <w:rFonts w:hint="cs"/>
          <w:rtl/>
          <w:lang w:eastAsia="he-IL"/>
        </w:rPr>
        <w:t>.</w:t>
      </w:r>
      <w:r w:rsidR="009C6E40">
        <w:rPr>
          <w:rtl/>
          <w:lang w:eastAsia="he-IL"/>
        </w:rPr>
        <w:br/>
      </w:r>
      <w:r w:rsidR="009C6E40">
        <w:rPr>
          <w:rFonts w:hint="cs"/>
          <w:rtl/>
          <w:lang w:eastAsia="he-IL"/>
        </w:rPr>
        <w:t>שלב זה מ</w:t>
      </w:r>
      <w:r w:rsidR="0070728B">
        <w:rPr>
          <w:rFonts w:hint="cs"/>
          <w:rtl/>
          <w:lang w:eastAsia="he-IL"/>
        </w:rPr>
        <w:t>ב</w:t>
      </w:r>
      <w:r w:rsidR="009C6E40">
        <w:rPr>
          <w:rFonts w:hint="cs"/>
          <w:rtl/>
          <w:lang w:eastAsia="he-IL"/>
        </w:rPr>
        <w:t xml:space="preserve">חינתי נקרה תחילת תור.  </w:t>
      </w:r>
      <w:r w:rsidR="0009349D">
        <w:rPr>
          <w:rtl/>
          <w:lang w:eastAsia="he-IL"/>
        </w:rPr>
        <w:br/>
      </w:r>
      <w:r w:rsidR="0009349D">
        <w:rPr>
          <w:rFonts w:hint="cs"/>
          <w:rtl/>
          <w:lang w:eastAsia="he-IL"/>
        </w:rPr>
        <w:t>בתחילת תור</w:t>
      </w:r>
      <w:r w:rsidR="001D7F90">
        <w:rPr>
          <w:rFonts w:hint="cs"/>
          <w:rtl/>
          <w:lang w:eastAsia="he-IL"/>
        </w:rPr>
        <w:t xml:space="preserve"> מוסיפים את תוצאות הבדיקה למקומות הרלוונטיים ול</w:t>
      </w:r>
      <w:r w:rsidR="00D304AA">
        <w:rPr>
          <w:rFonts w:hint="cs"/>
          <w:rtl/>
          <w:lang w:eastAsia="he-IL"/>
        </w:rPr>
        <w:t xml:space="preserve">פי </w:t>
      </w:r>
      <w:r w:rsidR="001D7F90">
        <w:rPr>
          <w:rFonts w:hint="cs"/>
          <w:rtl/>
          <w:lang w:eastAsia="he-IL"/>
        </w:rPr>
        <w:t>כך</w:t>
      </w:r>
      <w:r w:rsidR="0070728B">
        <w:rPr>
          <w:rFonts w:hint="cs"/>
          <w:rtl/>
          <w:lang w:eastAsia="he-IL"/>
        </w:rPr>
        <w:t>:</w:t>
      </w:r>
      <w:r w:rsidR="0009349D">
        <w:rPr>
          <w:rFonts w:hint="cs"/>
          <w:rtl/>
          <w:lang w:eastAsia="he-IL"/>
        </w:rPr>
        <w:t xml:space="preserve"> מופיע</w:t>
      </w:r>
      <w:r w:rsidR="001D7F90">
        <w:rPr>
          <w:rFonts w:hint="cs"/>
          <w:rtl/>
          <w:lang w:eastAsia="he-IL"/>
        </w:rPr>
        <w:t>ים ונעלמים מורדים</w:t>
      </w:r>
      <w:r w:rsidR="00D304AA">
        <w:rPr>
          <w:rFonts w:hint="cs"/>
          <w:rtl/>
          <w:lang w:eastAsia="he-IL"/>
        </w:rPr>
        <w:t>,</w:t>
      </w:r>
      <w:r w:rsidR="001D7F90">
        <w:rPr>
          <w:rFonts w:hint="cs"/>
          <w:rtl/>
          <w:lang w:eastAsia="he-IL"/>
        </w:rPr>
        <w:t xml:space="preserve"> </w:t>
      </w:r>
      <w:r w:rsidR="00F92583">
        <w:rPr>
          <w:rFonts w:hint="cs"/>
          <w:rtl/>
          <w:lang w:eastAsia="he-IL"/>
        </w:rPr>
        <w:t xml:space="preserve"> נעלמים שדות</w:t>
      </w:r>
      <w:r w:rsidR="0009349D">
        <w:rPr>
          <w:rFonts w:hint="cs"/>
          <w:rtl/>
          <w:lang w:eastAsia="he-IL"/>
        </w:rPr>
        <w:t xml:space="preserve">, </w:t>
      </w:r>
      <w:r w:rsidR="00EC753D">
        <w:rPr>
          <w:rFonts w:hint="cs"/>
          <w:rtl/>
          <w:lang w:eastAsia="he-IL"/>
        </w:rPr>
        <w:t>בניינים</w:t>
      </w:r>
      <w:r w:rsidR="00423D3F">
        <w:rPr>
          <w:rFonts w:hint="cs"/>
          <w:rtl/>
          <w:lang w:eastAsia="he-IL"/>
        </w:rPr>
        <w:t xml:space="preserve"> נהרסים</w:t>
      </w:r>
      <w:r w:rsidR="00EC753D">
        <w:rPr>
          <w:rFonts w:hint="cs"/>
          <w:rtl/>
          <w:lang w:eastAsia="he-IL"/>
        </w:rPr>
        <w:t xml:space="preserve"> ממורדים (מד החיים של בניין יורד),</w:t>
      </w:r>
      <w:r w:rsidR="00FE297D" w:rsidRPr="00FE297D">
        <w:rPr>
          <w:rFonts w:hint="cs"/>
          <w:rtl/>
          <w:lang w:eastAsia="he-IL"/>
        </w:rPr>
        <w:t xml:space="preserve"> </w:t>
      </w:r>
      <w:r w:rsidR="00D304AA">
        <w:rPr>
          <w:rtl/>
          <w:lang w:eastAsia="he-IL"/>
        </w:rPr>
        <w:br/>
      </w:r>
      <w:r w:rsidR="00D304AA">
        <w:rPr>
          <w:rFonts w:hint="cs"/>
          <w:rtl/>
          <w:lang w:eastAsia="he-IL"/>
        </w:rPr>
        <w:t xml:space="preserve">אחרי זה תמיד קורים הדברים באים: </w:t>
      </w:r>
      <w:r w:rsidR="0070728B">
        <w:rPr>
          <w:rFonts w:hint="cs"/>
          <w:rtl/>
          <w:lang w:eastAsia="he-IL"/>
        </w:rPr>
        <w:t>ה</w:t>
      </w:r>
      <w:r w:rsidR="00605320">
        <w:rPr>
          <w:rFonts w:hint="cs"/>
          <w:rtl/>
          <w:lang w:eastAsia="he-IL"/>
        </w:rPr>
        <w:t>שעון</w:t>
      </w:r>
      <w:r w:rsidR="0070728B">
        <w:rPr>
          <w:rFonts w:hint="cs"/>
          <w:rtl/>
          <w:lang w:eastAsia="he-IL"/>
        </w:rPr>
        <w:t xml:space="preserve"> </w:t>
      </w:r>
      <w:proofErr w:type="spellStart"/>
      <w:r w:rsidR="0070728B">
        <w:rPr>
          <w:rFonts w:hint="cs"/>
          <w:rtl/>
          <w:lang w:eastAsia="he-IL"/>
        </w:rPr>
        <w:t>מתאתחל</w:t>
      </w:r>
      <w:proofErr w:type="spellEnd"/>
      <w:r w:rsidR="00605320">
        <w:rPr>
          <w:rFonts w:hint="cs"/>
          <w:rtl/>
          <w:lang w:eastAsia="he-IL"/>
        </w:rPr>
        <w:t xml:space="preserve">, </w:t>
      </w:r>
      <w:r w:rsidR="00FA1E91">
        <w:rPr>
          <w:rFonts w:hint="cs"/>
          <w:rtl/>
          <w:lang w:eastAsia="he-IL"/>
        </w:rPr>
        <w:t xml:space="preserve"> מוסיפים את נקודות האושר שקיבלת בתור הזה לסכום הכללי</w:t>
      </w:r>
      <w:r w:rsidR="00443806">
        <w:rPr>
          <w:rFonts w:hint="cs"/>
          <w:rtl/>
          <w:lang w:eastAsia="he-IL"/>
        </w:rPr>
        <w:t xml:space="preserve"> ומאפסים אותם</w:t>
      </w:r>
      <w:r w:rsidR="00FA1E91">
        <w:rPr>
          <w:rFonts w:hint="cs"/>
          <w:rtl/>
          <w:lang w:eastAsia="he-IL"/>
        </w:rPr>
        <w:t xml:space="preserve">, </w:t>
      </w:r>
      <w:r w:rsidR="00D304AA">
        <w:rPr>
          <w:rFonts w:hint="cs"/>
          <w:rtl/>
          <w:lang w:eastAsia="he-IL"/>
        </w:rPr>
        <w:t>מקבלים 10 מטבעות זהב ונוספים 30 נתינים.</w:t>
      </w:r>
      <w:r w:rsidR="00D304AA">
        <w:rPr>
          <w:rtl/>
          <w:lang w:eastAsia="he-IL"/>
        </w:rPr>
        <w:br/>
      </w:r>
      <w:r w:rsidR="00D304AA">
        <w:rPr>
          <w:rFonts w:hint="cs"/>
          <w:rtl/>
          <w:lang w:eastAsia="he-IL"/>
        </w:rPr>
        <w:t xml:space="preserve">לאחר מכאן </w:t>
      </w:r>
      <w:r w:rsidR="004D4B89">
        <w:rPr>
          <w:rFonts w:hint="cs"/>
          <w:rtl/>
          <w:lang w:eastAsia="he-IL"/>
        </w:rPr>
        <w:t>נשמע בזז, המסך נא</w:t>
      </w:r>
      <w:r w:rsidR="00D304AA">
        <w:rPr>
          <w:rFonts w:hint="cs"/>
          <w:rtl/>
          <w:lang w:eastAsia="he-IL"/>
        </w:rPr>
        <w:t>לם והמשחק ממשיך.</w:t>
      </w:r>
    </w:p>
    <w:p w:rsidR="00675ACD" w:rsidRDefault="00EC75C4" w:rsidP="00AA0439">
      <w:pPr>
        <w:pStyle w:val="2"/>
        <w:rPr>
          <w:rtl/>
        </w:rPr>
      </w:pPr>
      <w:r>
        <w:rPr>
          <w:rtl/>
        </w:rPr>
        <w:br w:type="column"/>
      </w:r>
      <w:bookmarkStart w:id="14" w:name="_Toc475090112"/>
      <w:r w:rsidR="00AA0439" w:rsidRPr="00AA0439">
        <w:rPr>
          <w:rFonts w:hint="cs"/>
          <w:rtl/>
        </w:rPr>
        <w:lastRenderedPageBreak/>
        <w:t>הסביבה</w:t>
      </w:r>
      <w:bookmarkEnd w:id="14"/>
    </w:p>
    <w:p w:rsidR="00B45E2F" w:rsidRDefault="00803FF4" w:rsidP="00B45E2F">
      <w:pPr>
        <w:rPr>
          <w:rtl/>
        </w:rPr>
      </w:pPr>
      <w:r w:rsidRPr="004827BA">
        <w:rPr>
          <w:rFonts w:hint="cs"/>
          <w:rtl/>
        </w:rPr>
        <w:t>השחקן</w:t>
      </w:r>
      <w:r w:rsidR="00394E43" w:rsidRPr="004827BA">
        <w:rPr>
          <w:rFonts w:hint="cs"/>
          <w:rtl/>
        </w:rPr>
        <w:t>/</w:t>
      </w:r>
      <w:proofErr w:type="spellStart"/>
      <w:r w:rsidR="00394E43" w:rsidRPr="004827BA">
        <w:rPr>
          <w:rFonts w:hint="cs"/>
          <w:rtl/>
        </w:rPr>
        <w:t>נית</w:t>
      </w:r>
      <w:proofErr w:type="spellEnd"/>
      <w:r w:rsidRPr="004827BA">
        <w:rPr>
          <w:rFonts w:hint="cs"/>
          <w:rtl/>
        </w:rPr>
        <w:t xml:space="preserve"> חייב</w:t>
      </w:r>
      <w:r w:rsidR="00394E43" w:rsidRPr="004827BA">
        <w:rPr>
          <w:rFonts w:hint="cs"/>
          <w:rtl/>
        </w:rPr>
        <w:t>/ת</w:t>
      </w:r>
      <w:r w:rsidRPr="004827BA">
        <w:rPr>
          <w:rFonts w:hint="cs"/>
          <w:rtl/>
        </w:rPr>
        <w:t xml:space="preserve"> גם</w:t>
      </w:r>
      <w:r w:rsidRPr="001C4976">
        <w:rPr>
          <w:rFonts w:hint="cs"/>
          <w:rtl/>
        </w:rPr>
        <w:t xml:space="preserve"> להתייחס </w:t>
      </w:r>
      <w:proofErr w:type="spellStart"/>
      <w:r w:rsidRPr="001C4976">
        <w:rPr>
          <w:rFonts w:hint="cs"/>
          <w:rtl/>
        </w:rPr>
        <w:t>לסביבותו</w:t>
      </w:r>
      <w:proofErr w:type="spellEnd"/>
      <w:r w:rsidR="00394E43" w:rsidRPr="001C4976">
        <w:rPr>
          <w:rFonts w:hint="cs"/>
          <w:rtl/>
        </w:rPr>
        <w:t>/ה</w:t>
      </w:r>
      <w:r w:rsidRPr="001C4976">
        <w:rPr>
          <w:rFonts w:hint="cs"/>
          <w:rtl/>
        </w:rPr>
        <w:t xml:space="preserve">, אם מדובר </w:t>
      </w:r>
      <w:r w:rsidR="00840012">
        <w:rPr>
          <w:rFonts w:hint="cs"/>
          <w:rtl/>
        </w:rPr>
        <w:t>במזג האוויר (ענני גשם רגילים, סופות או טורנדו) ו</w:t>
      </w:r>
      <w:r w:rsidRPr="001C4976">
        <w:rPr>
          <w:rFonts w:hint="cs"/>
          <w:rtl/>
        </w:rPr>
        <w:t>לים שמסביבו</w:t>
      </w:r>
      <w:r w:rsidR="00394E43" w:rsidRPr="001C4976">
        <w:rPr>
          <w:rFonts w:hint="cs"/>
          <w:rtl/>
        </w:rPr>
        <w:t>/ה</w:t>
      </w:r>
      <w:r w:rsidRPr="001C4976">
        <w:rPr>
          <w:rFonts w:hint="cs"/>
          <w:rtl/>
        </w:rPr>
        <w:t xml:space="preserve"> (בתי ספר של דגים או ספינות פיראטים)</w:t>
      </w:r>
      <w:r w:rsidR="007015D9">
        <w:rPr>
          <w:rFonts w:hint="cs"/>
          <w:rtl/>
        </w:rPr>
        <w:t>.</w:t>
      </w:r>
      <w:r w:rsidRPr="001C4976">
        <w:rPr>
          <w:rFonts w:hint="cs"/>
          <w:rtl/>
        </w:rPr>
        <w:t xml:space="preserve"> כל אלה יכולים </w:t>
      </w:r>
      <w:r w:rsidR="007015D9">
        <w:rPr>
          <w:rFonts w:hint="cs"/>
          <w:rtl/>
        </w:rPr>
        <w:t>להשפיע על</w:t>
      </w:r>
      <w:r w:rsidRPr="001C4976">
        <w:rPr>
          <w:rFonts w:hint="cs"/>
          <w:rtl/>
        </w:rPr>
        <w:t xml:space="preserve"> מס' הנקודות של השחקן</w:t>
      </w:r>
      <w:r w:rsidR="00394E43" w:rsidRPr="001C4976">
        <w:rPr>
          <w:rFonts w:hint="cs"/>
          <w:rtl/>
        </w:rPr>
        <w:t>/</w:t>
      </w:r>
      <w:proofErr w:type="spellStart"/>
      <w:r w:rsidR="00394E43" w:rsidRPr="001C4976">
        <w:rPr>
          <w:rFonts w:hint="cs"/>
          <w:rtl/>
        </w:rPr>
        <w:t>נית</w:t>
      </w:r>
      <w:proofErr w:type="spellEnd"/>
      <w:r w:rsidRPr="001C4976">
        <w:rPr>
          <w:rFonts w:hint="cs"/>
          <w:rtl/>
        </w:rPr>
        <w:t>.</w:t>
      </w:r>
      <w:r w:rsidR="00394E43" w:rsidRPr="001C4976">
        <w:t xml:space="preserve"> </w:t>
      </w:r>
      <w:r w:rsidR="00394E43" w:rsidRPr="001C4976">
        <w:rPr>
          <w:rFonts w:cs="Arial" w:hint="cs"/>
          <w:rtl/>
        </w:rPr>
        <w:t>השחקן/</w:t>
      </w:r>
      <w:proofErr w:type="spellStart"/>
      <w:r w:rsidR="00394E43" w:rsidRPr="001C4976">
        <w:rPr>
          <w:rFonts w:cs="Arial" w:hint="cs"/>
          <w:rtl/>
        </w:rPr>
        <w:t>נית</w:t>
      </w:r>
      <w:proofErr w:type="spellEnd"/>
      <w:r w:rsidR="00394E43" w:rsidRPr="001C4976">
        <w:rPr>
          <w:rFonts w:cs="Arial"/>
          <w:rtl/>
        </w:rPr>
        <w:t xml:space="preserve"> </w:t>
      </w:r>
      <w:r w:rsidR="00394E43" w:rsidRPr="001C4976">
        <w:rPr>
          <w:rFonts w:cs="Arial" w:hint="cs"/>
          <w:rtl/>
        </w:rPr>
        <w:t>לא</w:t>
      </w:r>
      <w:r w:rsidR="00394E43" w:rsidRPr="001C4976">
        <w:rPr>
          <w:rFonts w:cs="Arial"/>
          <w:rtl/>
        </w:rPr>
        <w:t xml:space="preserve"> </w:t>
      </w:r>
      <w:r w:rsidR="00394E43" w:rsidRPr="001C4976">
        <w:rPr>
          <w:rFonts w:cs="Arial" w:hint="cs"/>
          <w:rtl/>
        </w:rPr>
        <w:t>יכול/ה</w:t>
      </w:r>
      <w:r w:rsidR="00394E43" w:rsidRPr="001C4976">
        <w:rPr>
          <w:rFonts w:cs="Arial"/>
          <w:rtl/>
        </w:rPr>
        <w:t xml:space="preserve"> </w:t>
      </w:r>
      <w:r w:rsidR="00394E43" w:rsidRPr="001C4976">
        <w:rPr>
          <w:rFonts w:cs="Arial" w:hint="cs"/>
          <w:rtl/>
        </w:rPr>
        <w:t>לשלוט</w:t>
      </w:r>
      <w:r w:rsidR="00394E43" w:rsidRPr="001C4976">
        <w:rPr>
          <w:rFonts w:cs="Arial"/>
          <w:rtl/>
        </w:rPr>
        <w:t xml:space="preserve"> </w:t>
      </w:r>
      <w:r w:rsidR="00394E43" w:rsidRPr="001C4976">
        <w:rPr>
          <w:rFonts w:cs="Arial" w:hint="cs"/>
          <w:rtl/>
        </w:rPr>
        <w:t>בזה</w:t>
      </w:r>
      <w:r w:rsidR="00394E43" w:rsidRPr="001C4976">
        <w:rPr>
          <w:rFonts w:cs="Arial"/>
          <w:rtl/>
        </w:rPr>
        <w:t xml:space="preserve">, </w:t>
      </w:r>
      <w:r w:rsidR="00394E43" w:rsidRPr="001C4976">
        <w:rPr>
          <w:rFonts w:cs="Arial" w:hint="cs"/>
          <w:rtl/>
        </w:rPr>
        <w:t>אבל</w:t>
      </w:r>
      <w:r w:rsidR="00394E43" w:rsidRPr="001C4976">
        <w:rPr>
          <w:rFonts w:cs="Arial"/>
          <w:rtl/>
        </w:rPr>
        <w:t xml:space="preserve"> </w:t>
      </w:r>
      <w:r w:rsidR="00394E43" w:rsidRPr="001C4976">
        <w:rPr>
          <w:rFonts w:cs="Arial" w:hint="cs"/>
          <w:rtl/>
        </w:rPr>
        <w:t>הוא/היא</w:t>
      </w:r>
      <w:r w:rsidR="00394E43" w:rsidRPr="001C4976">
        <w:rPr>
          <w:rFonts w:cs="Arial"/>
          <w:rtl/>
        </w:rPr>
        <w:t xml:space="preserve"> </w:t>
      </w:r>
      <w:r w:rsidR="00394E43" w:rsidRPr="001C4976">
        <w:rPr>
          <w:rFonts w:cs="Arial" w:hint="cs"/>
          <w:rtl/>
        </w:rPr>
        <w:t>יכול/ה</w:t>
      </w:r>
      <w:r w:rsidR="00394E43" w:rsidRPr="001C4976">
        <w:rPr>
          <w:rFonts w:cs="Arial"/>
          <w:rtl/>
        </w:rPr>
        <w:t xml:space="preserve"> </w:t>
      </w:r>
      <w:r w:rsidR="00394E43" w:rsidRPr="001C4976">
        <w:rPr>
          <w:rFonts w:cs="Arial" w:hint="cs"/>
          <w:rtl/>
        </w:rPr>
        <w:t>לנסות</w:t>
      </w:r>
      <w:r w:rsidR="00394E43" w:rsidRPr="001C4976">
        <w:rPr>
          <w:rFonts w:cs="Arial"/>
          <w:rtl/>
        </w:rPr>
        <w:t xml:space="preserve"> </w:t>
      </w:r>
      <w:r w:rsidR="00394E43" w:rsidRPr="001C4976">
        <w:rPr>
          <w:rFonts w:cs="Arial" w:hint="cs"/>
          <w:rtl/>
        </w:rPr>
        <w:t>לחזות</w:t>
      </w:r>
      <w:r w:rsidR="00394E43" w:rsidRPr="001C4976">
        <w:rPr>
          <w:rFonts w:cs="Arial"/>
          <w:rtl/>
        </w:rPr>
        <w:t xml:space="preserve"> </w:t>
      </w:r>
      <w:r w:rsidR="001C4976" w:rsidRPr="001C4976">
        <w:rPr>
          <w:rFonts w:cs="Arial" w:hint="cs"/>
          <w:rtl/>
        </w:rPr>
        <w:t>מה יקרה</w:t>
      </w:r>
      <w:r w:rsidR="00394E43" w:rsidRPr="001C4976">
        <w:rPr>
          <w:rFonts w:cs="Arial"/>
          <w:rtl/>
        </w:rPr>
        <w:t>.</w:t>
      </w:r>
      <w:r w:rsidR="00861DD9">
        <w:rPr>
          <w:rtl/>
        </w:rPr>
        <w:br/>
      </w:r>
      <w:r w:rsidR="00861DD9">
        <w:rPr>
          <w:rFonts w:hint="cs"/>
          <w:rtl/>
        </w:rPr>
        <w:t>כל חמש שניות ה</w:t>
      </w:r>
      <w:r w:rsidR="00CF51DA">
        <w:rPr>
          <w:rFonts w:hint="cs"/>
          <w:rtl/>
        </w:rPr>
        <w:t>משחק בודק האם יש 2 מכול סוג של פריט סביבה</w:t>
      </w:r>
      <w:r w:rsidR="00FC6B78">
        <w:rPr>
          <w:rFonts w:hint="cs"/>
          <w:rtl/>
        </w:rPr>
        <w:t xml:space="preserve"> </w:t>
      </w:r>
      <w:r w:rsidR="00861DD9">
        <w:rPr>
          <w:rFonts w:hint="cs"/>
          <w:rtl/>
        </w:rPr>
        <w:t>ואם חסר הוא שואף לתקן זאת.</w:t>
      </w:r>
      <w:r w:rsidR="00377769">
        <w:rPr>
          <w:rtl/>
        </w:rPr>
        <w:br/>
      </w:r>
      <w:r w:rsidR="00EC4D5D">
        <w:rPr>
          <w:rFonts w:hint="cs"/>
          <w:rtl/>
        </w:rPr>
        <w:t>כל הפריטים בסעיף זה מסתכלים על הלוח המשחק כגל</w:t>
      </w:r>
      <w:r w:rsidR="009F7E78">
        <w:rPr>
          <w:rFonts w:hint="cs"/>
          <w:rtl/>
        </w:rPr>
        <w:t xml:space="preserve">יל. כלומר עם פריט נע לכיוון המזרחי </w:t>
      </w:r>
      <w:r w:rsidR="00EC4D5D">
        <w:rPr>
          <w:rFonts w:hint="cs"/>
          <w:rtl/>
        </w:rPr>
        <w:t>ש</w:t>
      </w:r>
      <w:r w:rsidR="009F7E78">
        <w:rPr>
          <w:rFonts w:hint="cs"/>
          <w:rtl/>
        </w:rPr>
        <w:t>ל המסך ואלה הוא יופיע מצד המערבי</w:t>
      </w:r>
      <w:r w:rsidR="00EC4D5D">
        <w:rPr>
          <w:rFonts w:hint="cs"/>
          <w:rtl/>
        </w:rPr>
        <w:t xml:space="preserve"> של</w:t>
      </w:r>
      <w:r w:rsidR="009F7E78">
        <w:rPr>
          <w:rFonts w:hint="cs"/>
          <w:rtl/>
        </w:rPr>
        <w:t>ו</w:t>
      </w:r>
      <w:r w:rsidR="00A568A4">
        <w:rPr>
          <w:rFonts w:hint="cs"/>
          <w:rtl/>
        </w:rPr>
        <w:t xml:space="preserve"> ולהפך</w:t>
      </w:r>
      <w:r w:rsidR="00EC4D5D">
        <w:rPr>
          <w:rFonts w:hint="cs"/>
          <w:rtl/>
        </w:rPr>
        <w:t>.</w:t>
      </w:r>
      <w:r w:rsidR="00EC4D5D">
        <w:rPr>
          <w:rtl/>
        </w:rPr>
        <w:br/>
      </w:r>
      <w:r w:rsidR="00EC4D5D">
        <w:rPr>
          <w:rFonts w:hint="cs"/>
          <w:rtl/>
        </w:rPr>
        <w:t>הם</w:t>
      </w:r>
      <w:r w:rsidR="009F7E78">
        <w:rPr>
          <w:rFonts w:hint="cs"/>
          <w:rtl/>
        </w:rPr>
        <w:t xml:space="preserve"> נאלמים ומופיעים בחלקים הדרומיים וצפוניים</w:t>
      </w:r>
      <w:r w:rsidR="00EC4D5D">
        <w:rPr>
          <w:rFonts w:hint="cs"/>
          <w:rtl/>
        </w:rPr>
        <w:t xml:space="preserve"> של המסך.</w:t>
      </w:r>
      <w:r w:rsidR="00EC4D5D">
        <w:rPr>
          <w:rtl/>
        </w:rPr>
        <w:br/>
      </w:r>
      <w:r w:rsidR="009F7E78">
        <w:rPr>
          <w:rFonts w:hint="cs"/>
          <w:rtl/>
        </w:rPr>
        <w:t>א</w:t>
      </w:r>
      <w:r w:rsidR="00EC4D5D">
        <w:rPr>
          <w:rFonts w:hint="cs"/>
          <w:rtl/>
        </w:rPr>
        <w:t>ם פריט נע לאחת הפינות</w:t>
      </w:r>
      <w:r w:rsidR="009F7E78">
        <w:rPr>
          <w:rFonts w:hint="cs"/>
          <w:rtl/>
        </w:rPr>
        <w:t>,</w:t>
      </w:r>
      <w:r w:rsidR="00EC4D5D">
        <w:rPr>
          <w:rFonts w:hint="cs"/>
          <w:rtl/>
        </w:rPr>
        <w:t xml:space="preserve"> כיוון התנועה שלהם קובע מה יקר</w:t>
      </w:r>
      <w:r w:rsidR="00A568A4">
        <w:rPr>
          <w:rFonts w:hint="cs"/>
          <w:rtl/>
        </w:rPr>
        <w:t xml:space="preserve">ה. כלומר עם הם נעים יותר מערבה או </w:t>
      </w:r>
      <w:r w:rsidR="00EC4D5D">
        <w:rPr>
          <w:rFonts w:hint="cs"/>
          <w:rtl/>
        </w:rPr>
        <w:t>מזרחה אז הם מו</w:t>
      </w:r>
      <w:r w:rsidR="00A568A4">
        <w:rPr>
          <w:rFonts w:hint="cs"/>
          <w:rtl/>
        </w:rPr>
        <w:t xml:space="preserve">פיעים בצד השני, אם יותר לצפונה או דרומה אז הם נאלמים ומופיעים </w:t>
      </w:r>
      <w:r w:rsidR="00EC4D5D">
        <w:rPr>
          <w:rFonts w:hint="cs"/>
          <w:rtl/>
        </w:rPr>
        <w:t>בהתאמה.(יותר בכיוון של נאלמים, הם כבר נוצרו לא).</w:t>
      </w:r>
      <w:r w:rsidR="00C66215">
        <w:rPr>
          <w:rtl/>
        </w:rPr>
        <w:br/>
      </w:r>
      <w:r w:rsidR="00CC57E2">
        <w:rPr>
          <w:rFonts w:hint="cs"/>
          <w:rtl/>
        </w:rPr>
        <w:t xml:space="preserve">כיוון התנועה שלהם נקבע באופן </w:t>
      </w:r>
      <w:r w:rsidR="007769E1">
        <w:rPr>
          <w:rFonts w:hint="cs"/>
          <w:rtl/>
        </w:rPr>
        <w:t>רנדומל</w:t>
      </w:r>
      <w:r w:rsidR="007769E1">
        <w:rPr>
          <w:rFonts w:hint="eastAsia"/>
          <w:rtl/>
        </w:rPr>
        <w:t>י</w:t>
      </w:r>
      <w:r w:rsidR="00CC57E2">
        <w:rPr>
          <w:rFonts w:hint="cs"/>
          <w:rtl/>
        </w:rPr>
        <w:t xml:space="preserve"> כאשר</w:t>
      </w:r>
      <w:r w:rsidR="00B45E2F">
        <w:rPr>
          <w:rFonts w:hint="cs"/>
          <w:rtl/>
        </w:rPr>
        <w:t>:</w:t>
      </w:r>
    </w:p>
    <w:p w:rsidR="00B45E2F" w:rsidRDefault="00CC57E2" w:rsidP="00B45E2F">
      <w:pPr>
        <w:pStyle w:val="a6"/>
        <w:numPr>
          <w:ilvl w:val="0"/>
          <w:numId w:val="12"/>
        </w:numPr>
      </w:pPr>
      <w:r>
        <w:rPr>
          <w:rFonts w:hint="cs"/>
          <w:rtl/>
        </w:rPr>
        <w:t>הוא תמיד יהיה בקוו ישר</w:t>
      </w:r>
    </w:p>
    <w:p w:rsidR="00B45E2F" w:rsidRDefault="00B45E2F" w:rsidP="00B45E2F">
      <w:pPr>
        <w:pStyle w:val="a6"/>
        <w:numPr>
          <w:ilvl w:val="0"/>
          <w:numId w:val="12"/>
        </w:numPr>
      </w:pPr>
      <w:r>
        <w:rPr>
          <w:rFonts w:hint="cs"/>
          <w:rtl/>
        </w:rPr>
        <w:t>הוא משתנה כל 3-5 שניות (באופן רנדומלי?)</w:t>
      </w:r>
    </w:p>
    <w:p w:rsidR="00B45E2F" w:rsidRDefault="00B45E2F" w:rsidP="00B45E2F">
      <w:pPr>
        <w:pStyle w:val="a6"/>
        <w:numPr>
          <w:ilvl w:val="0"/>
          <w:numId w:val="12"/>
        </w:numPr>
      </w:pPr>
      <w:r>
        <w:rPr>
          <w:rFonts w:hint="cs"/>
          <w:rtl/>
        </w:rPr>
        <w:t>ברגע יצירתם</w:t>
      </w:r>
      <w:r w:rsidR="00B937BA">
        <w:rPr>
          <w:rFonts w:hint="cs"/>
          <w:rtl/>
        </w:rPr>
        <w:t xml:space="preserve"> של פריטים </w:t>
      </w:r>
      <w:r>
        <w:rPr>
          <w:rFonts w:hint="cs"/>
          <w:rtl/>
        </w:rPr>
        <w:t xml:space="preserve">יהיה כיוון </w:t>
      </w:r>
      <w:r w:rsidR="00E06339">
        <w:rPr>
          <w:rFonts w:hint="cs"/>
          <w:rtl/>
        </w:rPr>
        <w:t>ה</w:t>
      </w:r>
      <w:r>
        <w:rPr>
          <w:rFonts w:hint="cs"/>
          <w:rtl/>
        </w:rPr>
        <w:t xml:space="preserve">תנועה </w:t>
      </w:r>
      <w:r w:rsidR="00824FB1">
        <w:rPr>
          <w:rFonts w:hint="cs"/>
          <w:rtl/>
        </w:rPr>
        <w:t>ה</w:t>
      </w:r>
      <w:r>
        <w:rPr>
          <w:rFonts w:hint="cs"/>
          <w:rtl/>
        </w:rPr>
        <w:t>ראשוני קבוע שעליו ארחיב בכל תת סעיף</w:t>
      </w:r>
    </w:p>
    <w:p w:rsidR="00B45E2F" w:rsidRDefault="00B45E2F" w:rsidP="00B45E2F">
      <w:pPr>
        <w:pStyle w:val="a6"/>
        <w:numPr>
          <w:ilvl w:val="0"/>
          <w:numId w:val="12"/>
        </w:numPr>
      </w:pPr>
      <w:r>
        <w:rPr>
          <w:rFonts w:hint="cs"/>
          <w:rtl/>
        </w:rPr>
        <w:t xml:space="preserve">ברגע שנקבע </w:t>
      </w:r>
      <w:r w:rsidR="00A568A4">
        <w:rPr>
          <w:rFonts w:hint="cs"/>
          <w:rtl/>
        </w:rPr>
        <w:t xml:space="preserve">הכיוון </w:t>
      </w:r>
      <w:r w:rsidR="00824FB1">
        <w:rPr>
          <w:rFonts w:hint="cs"/>
          <w:rtl/>
        </w:rPr>
        <w:t>ל</w:t>
      </w:r>
      <w:r>
        <w:rPr>
          <w:rFonts w:hint="cs"/>
          <w:rtl/>
        </w:rPr>
        <w:t xml:space="preserve">פריט </w:t>
      </w:r>
      <w:r w:rsidR="00824FB1">
        <w:rPr>
          <w:rFonts w:hint="cs"/>
          <w:rtl/>
        </w:rPr>
        <w:t xml:space="preserve">הוא </w:t>
      </w:r>
      <w:r>
        <w:rPr>
          <w:rFonts w:hint="cs"/>
          <w:rtl/>
        </w:rPr>
        <w:t>מתחיל לנוע</w:t>
      </w:r>
      <w:r w:rsidR="00E945FD">
        <w:rPr>
          <w:rFonts w:hint="cs"/>
          <w:rtl/>
        </w:rPr>
        <w:t xml:space="preserve"> בו</w:t>
      </w:r>
    </w:p>
    <w:p w:rsidR="00B45E2F" w:rsidRDefault="00B45E2F" w:rsidP="00B45E2F">
      <w:pPr>
        <w:pStyle w:val="a6"/>
        <w:numPr>
          <w:ilvl w:val="0"/>
          <w:numId w:val="12"/>
        </w:numPr>
      </w:pPr>
      <w:r>
        <w:rPr>
          <w:rFonts w:hint="cs"/>
          <w:rtl/>
        </w:rPr>
        <w:t>עד שתהליך החלפת הכיוון מסתיים בהצלחה הפריט נע בכיוון הישן.</w:t>
      </w:r>
    </w:p>
    <w:p w:rsidR="00B45E2F" w:rsidRDefault="005E671F" w:rsidP="00B45E2F">
      <w:pPr>
        <w:pStyle w:val="a6"/>
        <w:numPr>
          <w:ilvl w:val="0"/>
          <w:numId w:val="12"/>
        </w:numPr>
      </w:pPr>
      <w:r>
        <w:rPr>
          <w:rFonts w:hint="cs"/>
          <w:rtl/>
        </w:rPr>
        <w:t>הפריט</w:t>
      </w:r>
      <w:r w:rsidR="00B45E2F">
        <w:rPr>
          <w:rFonts w:hint="cs"/>
          <w:rtl/>
        </w:rPr>
        <w:t xml:space="preserve"> שואף לא לחזור על כיוונים שהיו קודם</w:t>
      </w:r>
    </w:p>
    <w:p w:rsidR="00B45E2F" w:rsidRDefault="00B45E2F" w:rsidP="00B45E2F">
      <w:pPr>
        <w:pStyle w:val="a6"/>
        <w:numPr>
          <w:ilvl w:val="0"/>
          <w:numId w:val="12"/>
        </w:numPr>
      </w:pPr>
      <w:r>
        <w:rPr>
          <w:rFonts w:hint="cs"/>
          <w:rtl/>
        </w:rPr>
        <w:t>מתי שנגמר לפריט כל הכיוונים האפשריים הוא מאתחל אות</w:t>
      </w:r>
      <w:r w:rsidR="00B937BA">
        <w:rPr>
          <w:rFonts w:hint="cs"/>
          <w:rtl/>
        </w:rPr>
        <w:t>ם</w:t>
      </w:r>
      <w:r w:rsidR="009F7E78">
        <w:rPr>
          <w:rFonts w:hint="cs"/>
          <w:rtl/>
        </w:rPr>
        <w:t>,</w:t>
      </w:r>
      <w:r w:rsidR="00B937BA">
        <w:rPr>
          <w:rFonts w:hint="cs"/>
          <w:rtl/>
        </w:rPr>
        <w:t xml:space="preserve"> ומתחיל להשתמש בהם שוב בשמירה על </w:t>
      </w:r>
      <w:r>
        <w:rPr>
          <w:rFonts w:hint="cs"/>
          <w:rtl/>
        </w:rPr>
        <w:t>חוק 6 עד לפעם הבאה שזה ק</w:t>
      </w:r>
      <w:r w:rsidR="004D4B89">
        <w:rPr>
          <w:rFonts w:hint="cs"/>
          <w:rtl/>
        </w:rPr>
        <w:t>ורה וחוזר חלילה. בהנחה שהם לא נא</w:t>
      </w:r>
      <w:r>
        <w:rPr>
          <w:rFonts w:hint="cs"/>
          <w:rtl/>
        </w:rPr>
        <w:t>למים אז.</w:t>
      </w:r>
    </w:p>
    <w:p w:rsidR="00B45E2F" w:rsidRDefault="00B45E2F" w:rsidP="00B45E2F">
      <w:pPr>
        <w:pStyle w:val="a6"/>
        <w:numPr>
          <w:ilvl w:val="0"/>
          <w:numId w:val="12"/>
        </w:numPr>
      </w:pPr>
      <w:r>
        <w:rPr>
          <w:rFonts w:hint="cs"/>
          <w:rtl/>
        </w:rPr>
        <w:t>אורך</w:t>
      </w:r>
      <w:r w:rsidR="005E671F">
        <w:rPr>
          <w:rFonts w:hint="cs"/>
          <w:rtl/>
        </w:rPr>
        <w:t xml:space="preserve"> </w:t>
      </w:r>
      <w:proofErr w:type="spellStart"/>
      <w:r w:rsidR="005E671F">
        <w:rPr>
          <w:rFonts w:hint="cs"/>
          <w:rtl/>
        </w:rPr>
        <w:t>הקוו</w:t>
      </w:r>
      <w:proofErr w:type="spellEnd"/>
      <w:r w:rsidR="005E671F">
        <w:rPr>
          <w:rFonts w:hint="cs"/>
          <w:rtl/>
        </w:rPr>
        <w:t xml:space="preserve"> משתנה מהחלפה להחלפה, </w:t>
      </w:r>
      <w:r>
        <w:rPr>
          <w:rFonts w:hint="cs"/>
          <w:rtl/>
        </w:rPr>
        <w:t>חוץ מהראשוני.</w:t>
      </w:r>
    </w:p>
    <w:p w:rsidR="00B45E2F" w:rsidRDefault="00B45E2F" w:rsidP="00B45E2F">
      <w:pPr>
        <w:pStyle w:val="a6"/>
        <w:numPr>
          <w:ilvl w:val="0"/>
          <w:numId w:val="12"/>
        </w:numPr>
      </w:pPr>
      <w:r>
        <w:rPr>
          <w:rFonts w:hint="cs"/>
          <w:rtl/>
        </w:rPr>
        <w:t xml:space="preserve">ביצירתו </w:t>
      </w:r>
      <w:r w:rsidR="00A568A4">
        <w:rPr>
          <w:rFonts w:hint="cs"/>
          <w:rtl/>
        </w:rPr>
        <w:t xml:space="preserve">של פריט </w:t>
      </w:r>
      <w:r>
        <w:rPr>
          <w:rFonts w:hint="cs"/>
          <w:rtl/>
        </w:rPr>
        <w:t xml:space="preserve">נקבע מהירות או טווח מהירויות </w:t>
      </w:r>
      <w:r w:rsidR="0002053C">
        <w:rPr>
          <w:rFonts w:hint="cs"/>
          <w:rtl/>
        </w:rPr>
        <w:t>שמשתנה מהחלפת כיוון אחד לשני</w:t>
      </w:r>
    </w:p>
    <w:p w:rsidR="0002053C" w:rsidRDefault="0002053C" w:rsidP="00B45E2F">
      <w:pPr>
        <w:pStyle w:val="a6"/>
        <w:numPr>
          <w:ilvl w:val="0"/>
          <w:numId w:val="12"/>
        </w:numPr>
      </w:pPr>
      <w:r>
        <w:rPr>
          <w:rFonts w:hint="cs"/>
          <w:rtl/>
        </w:rPr>
        <w:t>מהירות הפריט משפיעה על תדירות החלפת הכיוון(בהתחשב בחוקים של אחר כך יכול להיות שזה לא אפשרי או במינימום סתם מסובך)</w:t>
      </w:r>
    </w:p>
    <w:p w:rsidR="007769E1" w:rsidRDefault="00A568A4" w:rsidP="00B45E2F">
      <w:pPr>
        <w:pStyle w:val="a6"/>
        <w:numPr>
          <w:ilvl w:val="0"/>
          <w:numId w:val="12"/>
        </w:numPr>
      </w:pPr>
      <w:r>
        <w:rPr>
          <w:rFonts w:hint="cs"/>
          <w:rtl/>
        </w:rPr>
        <w:t>כל הפריטים</w:t>
      </w:r>
      <w:r w:rsidR="0002053C">
        <w:rPr>
          <w:rFonts w:hint="cs"/>
          <w:rtl/>
        </w:rPr>
        <w:t xml:space="preserve"> שואפים להגיע לחלק הצפוני או </w:t>
      </w:r>
      <w:r w:rsidR="00B45E2F">
        <w:rPr>
          <w:rFonts w:hint="cs"/>
          <w:rtl/>
        </w:rPr>
        <w:t>הדרומי של המסך תוך 10 שניות.</w:t>
      </w:r>
    </w:p>
    <w:p w:rsidR="00B45E2F" w:rsidRDefault="00A568A4" w:rsidP="00B45E2F">
      <w:pPr>
        <w:pStyle w:val="a6"/>
        <w:numPr>
          <w:ilvl w:val="0"/>
          <w:numId w:val="12"/>
        </w:numPr>
      </w:pPr>
      <w:r>
        <w:rPr>
          <w:rFonts w:hint="cs"/>
          <w:rtl/>
        </w:rPr>
        <w:t>כל הפריטים</w:t>
      </w:r>
      <w:r w:rsidR="00B45E2F">
        <w:rPr>
          <w:rFonts w:hint="cs"/>
          <w:rtl/>
        </w:rPr>
        <w:t xml:space="preserve"> שואפים לעבור באמצע הלוח לפחות פעם אחת.</w:t>
      </w:r>
    </w:p>
    <w:p w:rsidR="009F7E78" w:rsidRDefault="009F7E78" w:rsidP="00B45E2F">
      <w:pPr>
        <w:pStyle w:val="a6"/>
        <w:numPr>
          <w:ilvl w:val="0"/>
          <w:numId w:val="12"/>
        </w:numPr>
      </w:pPr>
      <w:r>
        <w:rPr>
          <w:rFonts w:hint="cs"/>
          <w:rtl/>
        </w:rPr>
        <w:t>כ</w:t>
      </w:r>
    </w:p>
    <w:p w:rsidR="009F7E78" w:rsidRDefault="009F7E78" w:rsidP="009F7E78">
      <w:pPr>
        <w:rPr>
          <w:rtl/>
        </w:rPr>
      </w:pPr>
    </w:p>
    <w:p w:rsidR="00316EDF" w:rsidRDefault="00C51CF4" w:rsidP="00316EDF">
      <w:pPr>
        <w:rPr>
          <w:rtl/>
        </w:rPr>
      </w:pPr>
      <w:r>
        <w:rPr>
          <w:rFonts w:hint="cs"/>
          <w:rtl/>
        </w:rPr>
        <w:t xml:space="preserve">המטרה של הסעיפים </w:t>
      </w:r>
      <w:proofErr w:type="spellStart"/>
      <w:r>
        <w:rPr>
          <w:rFonts w:hint="cs"/>
          <w:rtl/>
        </w:rPr>
        <w:t>הנ</w:t>
      </w:r>
      <w:proofErr w:type="spellEnd"/>
      <w:r>
        <w:rPr>
          <w:rFonts w:hint="cs"/>
          <w:rtl/>
        </w:rPr>
        <w:t>''ל היא</w:t>
      </w:r>
      <w:r w:rsidR="00316EDF">
        <w:rPr>
          <w:rFonts w:hint="cs"/>
          <w:rtl/>
        </w:rPr>
        <w:t xml:space="preserve">, </w:t>
      </w:r>
      <w:r>
        <w:rPr>
          <w:rFonts w:hint="cs"/>
          <w:rtl/>
        </w:rPr>
        <w:t>שפריט בזמן חיו על לוח המשחק ישפע במינימום על רבע עד חצי ממנו</w:t>
      </w:r>
      <w:r w:rsidR="00316EDF">
        <w:rPr>
          <w:rFonts w:hint="cs"/>
          <w:rtl/>
        </w:rPr>
        <w:t>.</w:t>
      </w:r>
      <w:r w:rsidR="00316EDF">
        <w:rPr>
          <w:rtl/>
        </w:rPr>
        <w:br/>
      </w:r>
      <w:r w:rsidR="00350F4D">
        <w:rPr>
          <w:rFonts w:hint="cs"/>
          <w:rtl/>
        </w:rPr>
        <w:t>מה מהירות סבירה או טווח המהירויות האופטימלי</w:t>
      </w:r>
      <w:r w:rsidR="003A0CAC">
        <w:rPr>
          <w:rFonts w:hint="cs"/>
          <w:rtl/>
        </w:rPr>
        <w:t xml:space="preserve"> של פריטים?</w:t>
      </w:r>
      <w:r w:rsidR="00316EDF">
        <w:rPr>
          <w:rtl/>
        </w:rPr>
        <w:br/>
      </w:r>
      <w:r w:rsidR="00316EDF">
        <w:rPr>
          <w:rFonts w:hint="cs"/>
          <w:rtl/>
        </w:rPr>
        <w:t>איך מחשבים מהירות של פריטים בכללי? משפיע גם על סירות?</w:t>
      </w:r>
      <w:r w:rsidR="00316EDF">
        <w:rPr>
          <w:rtl/>
        </w:rPr>
        <w:br/>
      </w:r>
      <w:r w:rsidR="00316EDF">
        <w:rPr>
          <w:rFonts w:hint="cs"/>
          <w:rtl/>
        </w:rPr>
        <w:t>מה יחידות המרחק של המפה?</w:t>
      </w:r>
      <w:r w:rsidR="00316EDF">
        <w:rPr>
          <w:rtl/>
        </w:rPr>
        <w:br/>
      </w:r>
      <w:r w:rsidR="00316EDF">
        <w:rPr>
          <w:rFonts w:hint="cs"/>
          <w:rtl/>
        </w:rPr>
        <w:t>(לחזור לפה שאעבוד על לוח המשחק</w:t>
      </w:r>
      <w:r w:rsidR="00C03B8E">
        <w:rPr>
          <w:rFonts w:hint="cs"/>
          <w:rtl/>
        </w:rPr>
        <w:t xml:space="preserve">, כנראה זה יהיה אחרי שאלמד קצת </w:t>
      </w:r>
      <w:proofErr w:type="spellStart"/>
      <w:r w:rsidR="00C03B8E">
        <w:rPr>
          <w:rFonts w:hint="cs"/>
          <w:rtl/>
        </w:rPr>
        <w:t>יוניטי</w:t>
      </w:r>
      <w:proofErr w:type="spellEnd"/>
      <w:r w:rsidR="00316EDF">
        <w:rPr>
          <w:rFonts w:hint="cs"/>
          <w:rtl/>
        </w:rPr>
        <w:t>)</w:t>
      </w:r>
      <w:r w:rsidR="00316EDF">
        <w:rPr>
          <w:rtl/>
        </w:rPr>
        <w:br/>
      </w:r>
      <w:r w:rsidR="00316EDF">
        <w:rPr>
          <w:rFonts w:hint="cs"/>
          <w:rtl/>
        </w:rPr>
        <w:t>הלוח היה כנראה סוג של טבלה. מתי שפריט נע בא בפועל התמונה שמייצגת אותו עוברת מתא אחד לשני בטבלה. אז באות השאלות:</w:t>
      </w:r>
    </w:p>
    <w:p w:rsidR="00316EDF" w:rsidRDefault="00316EDF" w:rsidP="00316EDF">
      <w:pPr>
        <w:pStyle w:val="a6"/>
        <w:numPr>
          <w:ilvl w:val="0"/>
          <w:numId w:val="14"/>
        </w:numPr>
      </w:pPr>
      <w:r>
        <w:rPr>
          <w:rFonts w:hint="cs"/>
          <w:rtl/>
        </w:rPr>
        <w:t xml:space="preserve">איך </w:t>
      </w:r>
      <w:proofErr w:type="spellStart"/>
      <w:r>
        <w:rPr>
          <w:rFonts w:hint="cs"/>
          <w:rtl/>
        </w:rPr>
        <w:t>נראת</w:t>
      </w:r>
      <w:proofErr w:type="spellEnd"/>
      <w:r>
        <w:rPr>
          <w:rFonts w:hint="cs"/>
          <w:rtl/>
        </w:rPr>
        <w:t xml:space="preserve"> הטבלה?</w:t>
      </w:r>
    </w:p>
    <w:p w:rsidR="00316EDF" w:rsidRDefault="00316EDF" w:rsidP="00316EDF">
      <w:pPr>
        <w:pStyle w:val="a6"/>
        <w:numPr>
          <w:ilvl w:val="0"/>
          <w:numId w:val="14"/>
        </w:numPr>
      </w:pPr>
      <w:r>
        <w:rPr>
          <w:rFonts w:hint="cs"/>
          <w:rtl/>
        </w:rPr>
        <w:t>כמה קטנים התאים?</w:t>
      </w:r>
    </w:p>
    <w:p w:rsidR="00316EDF" w:rsidRDefault="00316EDF" w:rsidP="00316EDF">
      <w:pPr>
        <w:pStyle w:val="a6"/>
        <w:numPr>
          <w:ilvl w:val="0"/>
          <w:numId w:val="14"/>
        </w:numPr>
      </w:pPr>
      <w:r>
        <w:rPr>
          <w:rFonts w:hint="cs"/>
          <w:rtl/>
        </w:rPr>
        <w:t>האם תמונה של פריט לוקחת תא אחד או יותר</w:t>
      </w:r>
    </w:p>
    <w:p w:rsidR="00316EDF" w:rsidRDefault="00316EDF" w:rsidP="00316EDF">
      <w:pPr>
        <w:pStyle w:val="a6"/>
        <w:numPr>
          <w:ilvl w:val="0"/>
          <w:numId w:val="14"/>
        </w:numPr>
      </w:pPr>
      <w:r>
        <w:rPr>
          <w:rFonts w:hint="cs"/>
          <w:rtl/>
        </w:rPr>
        <w:t xml:space="preserve">יותר חשוב האם אני מסתכלת על הלוח </w:t>
      </w:r>
      <w:r w:rsidR="004D7960">
        <w:rPr>
          <w:rFonts w:hint="cs"/>
          <w:rtl/>
        </w:rPr>
        <w:t xml:space="preserve">המשחק כמו לוח שחמט או לוח גו. כלומר אם אני מתייחסת לריבועים בתור </w:t>
      </w:r>
      <w:proofErr w:type="spellStart"/>
      <w:r w:rsidR="004D7960">
        <w:rPr>
          <w:rFonts w:hint="cs"/>
          <w:rtl/>
        </w:rPr>
        <w:t>נ''צ</w:t>
      </w:r>
      <w:proofErr w:type="spellEnd"/>
      <w:r w:rsidR="004D7960">
        <w:rPr>
          <w:rFonts w:hint="cs"/>
          <w:rtl/>
        </w:rPr>
        <w:t xml:space="preserve"> או לחיבורים/פינות שלהם?</w:t>
      </w:r>
    </w:p>
    <w:p w:rsidR="004D7960" w:rsidRDefault="004D7960" w:rsidP="00316EDF">
      <w:pPr>
        <w:pStyle w:val="a6"/>
        <w:numPr>
          <w:ilvl w:val="0"/>
          <w:numId w:val="14"/>
        </w:numPr>
      </w:pPr>
      <w:r>
        <w:rPr>
          <w:rFonts w:hint="cs"/>
          <w:rtl/>
        </w:rPr>
        <w:t>ג</w:t>
      </w:r>
    </w:p>
    <w:p w:rsidR="004D7960" w:rsidRDefault="004D7960" w:rsidP="004D7960">
      <w:pPr>
        <w:rPr>
          <w:rtl/>
        </w:rPr>
      </w:pPr>
    </w:p>
    <w:p w:rsidR="004D7960" w:rsidRDefault="004D7960" w:rsidP="004D7960"/>
    <w:p w:rsidR="00B45E2F" w:rsidRDefault="00B45E2F" w:rsidP="00B45E2F">
      <w:pPr>
        <w:rPr>
          <w:rtl/>
        </w:rPr>
      </w:pPr>
    </w:p>
    <w:p w:rsidR="00B45E2F" w:rsidRDefault="00B45E2F" w:rsidP="00B45E2F">
      <w:pPr>
        <w:rPr>
          <w:rtl/>
        </w:rPr>
      </w:pPr>
    </w:p>
    <w:p w:rsidR="005C0730" w:rsidRPr="001C4976" w:rsidRDefault="005C0730" w:rsidP="005C0730">
      <w:pPr>
        <w:pStyle w:val="3"/>
        <w:rPr>
          <w:color w:val="auto"/>
          <w:rtl/>
        </w:rPr>
      </w:pPr>
      <w:bookmarkStart w:id="15" w:name="_Toc475090113"/>
      <w:r>
        <w:rPr>
          <w:rFonts w:hint="cs"/>
          <w:rtl/>
        </w:rPr>
        <w:t>מזג אוויר</w:t>
      </w:r>
      <w:bookmarkEnd w:id="15"/>
    </w:p>
    <w:p w:rsidR="0088740E" w:rsidRDefault="001E38B2" w:rsidP="0088740E">
      <w:pPr>
        <w:rPr>
          <w:rFonts w:cs="Arial"/>
        </w:rPr>
      </w:pPr>
      <w:r>
        <w:rPr>
          <w:rFonts w:cs="Arial" w:hint="cs"/>
          <w:rtl/>
        </w:rPr>
        <w:t>ה</w:t>
      </w:r>
      <w:r w:rsidR="00B746E7" w:rsidRPr="006060A1">
        <w:rPr>
          <w:rFonts w:cs="Arial" w:hint="cs"/>
          <w:rtl/>
        </w:rPr>
        <w:t>פריטים בס</w:t>
      </w:r>
      <w:r w:rsidR="007405D8" w:rsidRPr="006060A1">
        <w:rPr>
          <w:rFonts w:cs="Arial" w:hint="cs"/>
          <w:rtl/>
        </w:rPr>
        <w:t>עיף הזה</w:t>
      </w:r>
      <w:r w:rsidR="007405D8">
        <w:rPr>
          <w:rFonts w:cs="Arial" w:hint="cs"/>
          <w:rtl/>
        </w:rPr>
        <w:t xml:space="preserve"> מופיעים מ</w:t>
      </w:r>
      <w:r w:rsidR="004827BA">
        <w:rPr>
          <w:rFonts w:cs="Arial" w:hint="cs"/>
          <w:rtl/>
        </w:rPr>
        <w:t>הפינה</w:t>
      </w:r>
      <w:r w:rsidR="007405D8">
        <w:rPr>
          <w:rFonts w:cs="Arial" w:hint="cs"/>
          <w:rtl/>
        </w:rPr>
        <w:t xml:space="preserve"> השמאלי</w:t>
      </w:r>
      <w:r w:rsidR="004827BA">
        <w:rPr>
          <w:rFonts w:cs="Arial" w:hint="cs"/>
          <w:rtl/>
        </w:rPr>
        <w:t>ת</w:t>
      </w:r>
      <w:r w:rsidR="007405D8">
        <w:rPr>
          <w:rFonts w:cs="Arial"/>
          <w:rtl/>
        </w:rPr>
        <w:t xml:space="preserve"> </w:t>
      </w:r>
      <w:r w:rsidR="004827BA">
        <w:rPr>
          <w:rFonts w:cs="Arial" w:hint="cs"/>
          <w:rtl/>
        </w:rPr>
        <w:t>עליונה</w:t>
      </w:r>
      <w:r w:rsidR="007405D8">
        <w:rPr>
          <w:rFonts w:cs="Arial"/>
          <w:rtl/>
        </w:rPr>
        <w:t xml:space="preserve"> </w:t>
      </w:r>
      <w:r w:rsidR="007405D8">
        <w:rPr>
          <w:rFonts w:cs="Arial" w:hint="cs"/>
          <w:rtl/>
        </w:rPr>
        <w:t>של</w:t>
      </w:r>
      <w:r w:rsidR="007405D8">
        <w:rPr>
          <w:rFonts w:cs="Arial"/>
          <w:rtl/>
        </w:rPr>
        <w:t xml:space="preserve"> </w:t>
      </w:r>
      <w:r w:rsidR="007405D8">
        <w:rPr>
          <w:rFonts w:cs="Arial" w:hint="cs"/>
          <w:rtl/>
        </w:rPr>
        <w:t>מסך</w:t>
      </w:r>
      <w:r w:rsidR="007405D8">
        <w:rPr>
          <w:rFonts w:cs="Arial"/>
          <w:rtl/>
        </w:rPr>
        <w:t>.</w:t>
      </w:r>
      <w:r w:rsidR="00B746E7">
        <w:rPr>
          <w:rFonts w:cs="Arial" w:hint="cs"/>
          <w:rtl/>
        </w:rPr>
        <w:t xml:space="preserve"> </w:t>
      </w:r>
      <w:r w:rsidR="00B746E7">
        <w:rPr>
          <w:rFonts w:cs="Arial"/>
          <w:rtl/>
        </w:rPr>
        <w:br/>
      </w:r>
      <w:r w:rsidR="00B746E7">
        <w:rPr>
          <w:rFonts w:cs="Arial" w:hint="cs"/>
          <w:rtl/>
        </w:rPr>
        <w:t>קוו הכיוון הראשוני</w:t>
      </w:r>
      <w:r w:rsidR="00DE1686">
        <w:rPr>
          <w:rFonts w:cs="Arial" w:hint="cs"/>
          <w:rtl/>
        </w:rPr>
        <w:t xml:space="preserve"> יהיה מ</w:t>
      </w:r>
      <w:r w:rsidR="004827BA">
        <w:rPr>
          <w:rFonts w:cs="Arial" w:hint="cs"/>
          <w:rtl/>
        </w:rPr>
        <w:t>ה</w:t>
      </w:r>
      <w:r w:rsidR="00DE1686">
        <w:rPr>
          <w:rFonts w:cs="Arial" w:hint="cs"/>
          <w:rtl/>
        </w:rPr>
        <w:t xml:space="preserve">פינה </w:t>
      </w:r>
      <w:r w:rsidR="004827BA">
        <w:rPr>
          <w:rFonts w:cs="Arial" w:hint="cs"/>
          <w:rtl/>
        </w:rPr>
        <w:t xml:space="preserve">השמאלית </w:t>
      </w:r>
      <w:r w:rsidR="00DE1686">
        <w:rPr>
          <w:rFonts w:cs="Arial" w:hint="cs"/>
          <w:rtl/>
        </w:rPr>
        <w:t xml:space="preserve">עליונה עד למרכז הלוח </w:t>
      </w:r>
      <w:r w:rsidR="00A91BB5">
        <w:rPr>
          <w:rFonts w:cs="Arial" w:hint="cs"/>
          <w:rtl/>
        </w:rPr>
        <w:t>והוא חייב לעבור רבע עד חצי ממנו</w:t>
      </w:r>
      <w:r w:rsidR="00DE1686">
        <w:rPr>
          <w:rFonts w:cs="Arial" w:hint="cs"/>
          <w:rtl/>
        </w:rPr>
        <w:t>.</w:t>
      </w:r>
      <w:r w:rsidR="00514184">
        <w:rPr>
          <w:rFonts w:cs="Arial"/>
          <w:rtl/>
        </w:rPr>
        <w:br/>
      </w:r>
      <w:r w:rsidR="00514184">
        <w:rPr>
          <w:rFonts w:cs="Arial" w:hint="cs"/>
          <w:rtl/>
        </w:rPr>
        <w:t xml:space="preserve">כל הסוגים של מזג אוויר יכולים להיות בים </w:t>
      </w:r>
      <w:proofErr w:type="spellStart"/>
      <w:r w:rsidR="00514184">
        <w:rPr>
          <w:rFonts w:cs="Arial" w:hint="cs"/>
          <w:rtl/>
        </w:rPr>
        <w:t>ובישה</w:t>
      </w:r>
      <w:proofErr w:type="spellEnd"/>
      <w:r w:rsidR="00514184">
        <w:rPr>
          <w:rFonts w:cs="Arial" w:hint="cs"/>
          <w:rtl/>
        </w:rPr>
        <w:t>.</w:t>
      </w:r>
      <w:r w:rsidR="00D053CA">
        <w:rPr>
          <w:rFonts w:cs="Arial"/>
          <w:rtl/>
        </w:rPr>
        <w:br/>
      </w:r>
      <w:r w:rsidR="004827BA">
        <w:rPr>
          <w:rFonts w:cs="Arial" w:hint="cs"/>
          <w:rtl/>
        </w:rPr>
        <w:t>הם מופיעים בסבב שבו כל סוג של מזג אוויר</w:t>
      </w:r>
      <w:r w:rsidR="00D053CA">
        <w:rPr>
          <w:rFonts w:cs="Arial" w:hint="cs"/>
          <w:rtl/>
        </w:rPr>
        <w:t xml:space="preserve"> מופיע לפחות פעם אחת.</w:t>
      </w:r>
      <w:r w:rsidR="00D053CA">
        <w:rPr>
          <w:rFonts w:cs="Arial"/>
          <w:rtl/>
        </w:rPr>
        <w:br/>
      </w:r>
      <w:r w:rsidR="00D053CA">
        <w:rPr>
          <w:rFonts w:cs="Arial" w:hint="cs"/>
          <w:rtl/>
        </w:rPr>
        <w:t>מתי שמשלימים סבב מתחילים מהתחלה.</w:t>
      </w:r>
      <w:r w:rsidR="00DE1686">
        <w:rPr>
          <w:rFonts w:cs="Arial"/>
          <w:rtl/>
        </w:rPr>
        <w:br/>
      </w:r>
      <w:r w:rsidR="0088740E">
        <w:rPr>
          <w:rFonts w:cs="Arial" w:hint="cs"/>
          <w:rtl/>
        </w:rPr>
        <w:t>לכל סוג של מזג האוויר יש את התכונות והתנהגות משלו:</w:t>
      </w:r>
    </w:p>
    <w:p w:rsidR="00394E43" w:rsidRDefault="00394E43" w:rsidP="00DE1686">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עוזרת</w:t>
      </w:r>
      <w:r>
        <w:rPr>
          <w:rFonts w:cs="Arial"/>
          <w:rtl/>
        </w:rPr>
        <w:t xml:space="preserve"> </w:t>
      </w:r>
      <w:r>
        <w:rPr>
          <w:rFonts w:cs="Arial" w:hint="cs"/>
          <w:rtl/>
        </w:rPr>
        <w:t>לגידולים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w:t>
      </w:r>
      <w:r w:rsidR="004C5B39">
        <w:rPr>
          <w:rFonts w:cs="Arial" w:hint="cs"/>
          <w:rtl/>
        </w:rPr>
        <w:t xml:space="preserve"> כאשר זה קורה נשמע רעש של </w:t>
      </w:r>
      <w:proofErr w:type="spellStart"/>
      <w:r w:rsidR="004C5B39">
        <w:rPr>
          <w:rFonts w:cs="Arial" w:hint="cs"/>
          <w:rtl/>
        </w:rPr>
        <w:t>השקייה</w:t>
      </w:r>
      <w:proofErr w:type="spellEnd"/>
      <w:r w:rsidR="004C5B39">
        <w:rPr>
          <w:rFonts w:cs="Arial" w:hint="cs"/>
          <w:rtl/>
        </w:rPr>
        <w:t>.</w:t>
      </w:r>
      <w:r>
        <w:rPr>
          <w:rFonts w:cs="Arial"/>
          <w:rtl/>
        </w:rPr>
        <w:t xml:space="preserve"> </w:t>
      </w:r>
      <w:r>
        <w:rPr>
          <w:rFonts w:cs="Arial" w:hint="cs"/>
          <w:rtl/>
        </w:rPr>
        <w:t>נסה</w:t>
      </w:r>
      <w:r w:rsidR="0073465D">
        <w:rPr>
          <w:rFonts w:cs="Arial" w:hint="cs"/>
          <w:rtl/>
        </w:rPr>
        <w:t xml:space="preserve">/' לבנות שדות במקום </w:t>
      </w:r>
      <w:r>
        <w:rPr>
          <w:rFonts w:cs="Arial" w:hint="cs"/>
          <w:rtl/>
        </w:rPr>
        <w:t>שבו</w:t>
      </w:r>
      <w:r>
        <w:rPr>
          <w:rFonts w:cs="Arial"/>
          <w:rtl/>
        </w:rPr>
        <w:t xml:space="preserve"> </w:t>
      </w:r>
      <w:r>
        <w:rPr>
          <w:rFonts w:cs="Arial" w:hint="cs"/>
          <w:rtl/>
        </w:rPr>
        <w:t>הגשם</w:t>
      </w:r>
      <w:r>
        <w:rPr>
          <w:rFonts w:hint="cs"/>
          <w:rtl/>
        </w:rPr>
        <w:t xml:space="preserve"> </w:t>
      </w:r>
      <w:r w:rsidR="0073465D">
        <w:rPr>
          <w:rFonts w:hint="cs"/>
          <w:rtl/>
        </w:rPr>
        <w:t xml:space="preserve">מופיע </w:t>
      </w:r>
      <w:r>
        <w:rPr>
          <w:rFonts w:cs="Arial" w:hint="cs"/>
          <w:rtl/>
        </w:rPr>
        <w:t>בתדירות</w:t>
      </w:r>
      <w:r>
        <w:rPr>
          <w:rFonts w:cs="Arial"/>
          <w:rtl/>
        </w:rPr>
        <w:t xml:space="preserve"> </w:t>
      </w:r>
      <w:r>
        <w:rPr>
          <w:rFonts w:cs="Arial" w:hint="cs"/>
          <w:rtl/>
        </w:rPr>
        <w:t>הגבוהה</w:t>
      </w:r>
      <w:r w:rsidR="0073465D">
        <w:rPr>
          <w:rFonts w:cs="Arial"/>
          <w:rtl/>
        </w:rPr>
        <w:t>.</w:t>
      </w:r>
      <w:r w:rsidR="0073465D">
        <w:rPr>
          <w:rFonts w:cs="Arial" w:hint="cs"/>
          <w:rtl/>
        </w:rPr>
        <w:t xml:space="preserve"> </w:t>
      </w:r>
      <w:r w:rsidR="00DE1686">
        <w:rPr>
          <w:rFonts w:hint="cs"/>
          <w:rtl/>
        </w:rPr>
        <w:t>מופיע ב</w:t>
      </w:r>
      <w:r w:rsidR="00D053CA">
        <w:rPr>
          <w:rFonts w:hint="cs"/>
          <w:rtl/>
        </w:rPr>
        <w:t>6</w:t>
      </w:r>
      <w:r w:rsidR="00DE1686">
        <w:rPr>
          <w:rFonts w:hint="cs"/>
          <w:rtl/>
        </w:rPr>
        <w:t>/</w:t>
      </w:r>
      <w:r w:rsidR="00D053CA">
        <w:rPr>
          <w:rFonts w:hint="cs"/>
          <w:rtl/>
        </w:rPr>
        <w:t>12</w:t>
      </w:r>
      <w:r w:rsidR="00DE1686">
        <w:rPr>
          <w:rFonts w:hint="cs"/>
          <w:rtl/>
        </w:rPr>
        <w:t xml:space="preserve"> מהמקרים.</w:t>
      </w:r>
    </w:p>
    <w:p w:rsidR="00394E43" w:rsidRDefault="00394E43" w:rsidP="008535B6">
      <w:pPr>
        <w:rPr>
          <w:rtl/>
        </w:rPr>
      </w:pPr>
      <w:r>
        <w:rPr>
          <w:rFonts w:cs="Arial" w:hint="cs"/>
          <w:rtl/>
        </w:rPr>
        <w:t>סופות</w:t>
      </w:r>
      <w:r>
        <w:rPr>
          <w:rFonts w:cs="Arial"/>
          <w:rtl/>
        </w:rPr>
        <w:t xml:space="preserve"> </w:t>
      </w:r>
      <w:r>
        <w:rPr>
          <w:rFonts w:cs="Arial" w:hint="cs"/>
          <w:rtl/>
        </w:rPr>
        <w:t>טרופיות</w:t>
      </w:r>
      <w:r>
        <w:rPr>
          <w:rFonts w:cs="Arial"/>
          <w:rtl/>
        </w:rPr>
        <w:t xml:space="preserve"> </w:t>
      </w:r>
      <w:r w:rsidR="005F457D">
        <w:rPr>
          <w:rFonts w:cs="Arial" w:hint="cs"/>
          <w:rtl/>
        </w:rPr>
        <w:t>עשויות</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sidR="004C5B39">
        <w:rPr>
          <w:rFonts w:cs="Arial" w:hint="cs"/>
          <w:rtl/>
        </w:rPr>
        <w:t xml:space="preserve"> כמו סופות גשם</w:t>
      </w:r>
      <w:r w:rsidR="003066F7">
        <w:rPr>
          <w:rFonts w:cs="Arial" w:hint="cs"/>
          <w:rtl/>
        </w:rPr>
        <w:t>(בסיכוי של</w:t>
      </w:r>
      <w:r w:rsidR="003066F7">
        <w:rPr>
          <w:rFonts w:cs="Arial"/>
          <w:rtl/>
        </w:rPr>
        <w:t xml:space="preserve"> </w:t>
      </w:r>
      <w:r w:rsidR="003066F7">
        <w:rPr>
          <w:rFonts w:cs="Arial" w:hint="cs"/>
          <w:rtl/>
        </w:rPr>
        <w:t>2</w:t>
      </w:r>
      <w:r w:rsidR="003066F7">
        <w:rPr>
          <w:rFonts w:cs="Arial"/>
          <w:rtl/>
        </w:rPr>
        <w:t>/3</w:t>
      </w:r>
      <w:r w:rsidR="003066F7">
        <w:rPr>
          <w:rFonts w:hint="cs"/>
          <w:rtl/>
        </w:rPr>
        <w:t xml:space="preserve">  </w:t>
      </w:r>
      <w:r w:rsidR="003066F7">
        <w:rPr>
          <w:rFonts w:cs="Arial" w:hint="cs"/>
          <w:rtl/>
        </w:rPr>
        <w:t>מהמקרים)</w:t>
      </w:r>
      <w:r w:rsidR="004C5B39">
        <w:rPr>
          <w:rFonts w:cs="Arial" w:hint="cs"/>
          <w:rtl/>
        </w:rPr>
        <w:t>,</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sidR="003066F7">
        <w:rPr>
          <w:rFonts w:cs="Arial" w:hint="cs"/>
          <w:rtl/>
        </w:rPr>
        <w:t>בניינים וסירות (בסיכוי של</w:t>
      </w:r>
      <w:r w:rsidR="003066F7">
        <w:rPr>
          <w:rFonts w:cs="Arial"/>
          <w:rtl/>
        </w:rPr>
        <w:t xml:space="preserve"> </w:t>
      </w:r>
      <w:r w:rsidR="003066F7">
        <w:rPr>
          <w:rFonts w:cs="Arial" w:hint="cs"/>
          <w:rtl/>
        </w:rPr>
        <w:t>1</w:t>
      </w:r>
      <w:r w:rsidR="003066F7">
        <w:rPr>
          <w:rFonts w:cs="Arial"/>
          <w:rtl/>
        </w:rPr>
        <w:t>/3</w:t>
      </w:r>
      <w:r w:rsidR="003066F7">
        <w:rPr>
          <w:rFonts w:hint="cs"/>
          <w:rtl/>
        </w:rPr>
        <w:t xml:space="preserve">  </w:t>
      </w:r>
      <w:r w:rsidR="003066F7">
        <w:rPr>
          <w:rFonts w:cs="Arial" w:hint="cs"/>
          <w:rtl/>
        </w:rPr>
        <w:t>מהמקרים)</w:t>
      </w:r>
      <w:r>
        <w:rPr>
          <w:rFonts w:cs="Arial"/>
          <w:rtl/>
        </w:rPr>
        <w:t>.</w:t>
      </w:r>
      <w:r w:rsidR="00CC23A7">
        <w:rPr>
          <w:rFonts w:hint="cs"/>
          <w:rtl/>
        </w:rPr>
        <w:t xml:space="preserve"> </w:t>
      </w:r>
      <w:r w:rsidR="00DE1686">
        <w:rPr>
          <w:rFonts w:hint="cs"/>
          <w:rtl/>
        </w:rPr>
        <w:t xml:space="preserve">מופיע </w:t>
      </w:r>
      <w:r w:rsidR="00591E23">
        <w:rPr>
          <w:rFonts w:hint="cs"/>
          <w:rtl/>
        </w:rPr>
        <w:t>ב</w:t>
      </w:r>
      <w:r w:rsidR="00D053CA">
        <w:rPr>
          <w:rFonts w:hint="cs"/>
          <w:rtl/>
        </w:rPr>
        <w:t>4</w:t>
      </w:r>
      <w:r w:rsidR="00DE1686">
        <w:rPr>
          <w:rFonts w:hint="cs"/>
          <w:rtl/>
        </w:rPr>
        <w:t>/</w:t>
      </w:r>
      <w:r w:rsidR="00D053CA">
        <w:rPr>
          <w:rFonts w:hint="cs"/>
          <w:rtl/>
        </w:rPr>
        <w:t>12</w:t>
      </w:r>
      <w:r w:rsidR="00DE1686">
        <w:rPr>
          <w:rFonts w:hint="cs"/>
          <w:rtl/>
        </w:rPr>
        <w:t xml:space="preserve"> מהמקרים. </w:t>
      </w:r>
    </w:p>
    <w:p w:rsidR="00394E43" w:rsidRDefault="00394E43" w:rsidP="005F457D">
      <w:pPr>
        <w:rPr>
          <w:i/>
          <w:iCs/>
          <w:rtl/>
        </w:rPr>
      </w:pPr>
      <w:r>
        <w:rPr>
          <w:rFonts w:cs="Arial" w:hint="cs"/>
          <w:rtl/>
        </w:rPr>
        <w:t>הוריקנים</w:t>
      </w:r>
      <w:r>
        <w:rPr>
          <w:rFonts w:cs="Arial"/>
          <w:rtl/>
        </w:rPr>
        <w:t xml:space="preserve"> </w:t>
      </w:r>
      <w:r w:rsidR="002D33DE">
        <w:rPr>
          <w:rFonts w:cs="Arial" w:hint="cs"/>
          <w:rtl/>
        </w:rPr>
        <w:t>הורס</w:t>
      </w:r>
      <w:r w:rsidR="00A73759">
        <w:rPr>
          <w:rFonts w:cs="Arial" w:hint="cs"/>
          <w:rtl/>
        </w:rPr>
        <w:t>ים</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sidR="00A73759">
        <w:rPr>
          <w:rFonts w:cs="Arial" w:hint="cs"/>
          <w:rtl/>
        </w:rPr>
        <w:t>שבדרכם</w:t>
      </w:r>
      <w:r w:rsidR="002D33DE">
        <w:rPr>
          <w:rFonts w:cs="Arial" w:hint="cs"/>
          <w:rtl/>
        </w:rPr>
        <w:t xml:space="preserve"> </w:t>
      </w:r>
      <w:r w:rsidR="00A73759">
        <w:rPr>
          <w:rFonts w:cs="Arial" w:hint="cs"/>
          <w:rtl/>
        </w:rPr>
        <w:t>(</w:t>
      </w:r>
      <w:r w:rsidR="002D33DE">
        <w:rPr>
          <w:rFonts w:cs="Arial" w:hint="cs"/>
          <w:rtl/>
        </w:rPr>
        <w:t>בסיכוי של</w:t>
      </w:r>
      <w:r w:rsidR="002D33DE">
        <w:rPr>
          <w:rFonts w:cs="Arial"/>
          <w:rtl/>
        </w:rPr>
        <w:t xml:space="preserve"> 2/3</w:t>
      </w:r>
      <w:r w:rsidR="002D33DE">
        <w:rPr>
          <w:rFonts w:hint="cs"/>
          <w:rtl/>
        </w:rPr>
        <w:t xml:space="preserve">  </w:t>
      </w:r>
      <w:r w:rsidR="003C64E4">
        <w:rPr>
          <w:rFonts w:cs="Arial" w:hint="cs"/>
          <w:rtl/>
        </w:rPr>
        <w:t>מהמקרים</w:t>
      </w:r>
      <w:r w:rsidR="00A73759">
        <w:rPr>
          <w:rFonts w:cs="Arial" w:hint="cs"/>
          <w:rtl/>
        </w:rPr>
        <w:t>)</w:t>
      </w:r>
      <w:r w:rsidR="005F457D">
        <w:rPr>
          <w:rFonts w:cs="Arial"/>
          <w:rtl/>
        </w:rPr>
        <w:t>.</w:t>
      </w:r>
      <w:r w:rsidR="005F457D">
        <w:rPr>
          <w:rFonts w:cs="Arial" w:hint="cs"/>
          <w:rtl/>
        </w:rPr>
        <w:t xml:space="preserve"> </w:t>
      </w:r>
      <w:r w:rsidR="003C64E4">
        <w:rPr>
          <w:rFonts w:cs="Arial" w:hint="cs"/>
          <w:rtl/>
        </w:rPr>
        <w:t>כמו</w:t>
      </w:r>
      <w:r w:rsidR="003C64E4">
        <w:rPr>
          <w:rFonts w:cs="Arial"/>
          <w:rtl/>
        </w:rPr>
        <w:t xml:space="preserve"> </w:t>
      </w:r>
      <w:r w:rsidR="003C64E4">
        <w:rPr>
          <w:rFonts w:cs="Arial" w:hint="cs"/>
          <w:rtl/>
        </w:rPr>
        <w:t>בחיים</w:t>
      </w:r>
      <w:r w:rsidR="003C64E4">
        <w:rPr>
          <w:rFonts w:cs="Arial"/>
          <w:rtl/>
        </w:rPr>
        <w:t xml:space="preserve"> </w:t>
      </w:r>
      <w:proofErr w:type="spellStart"/>
      <w:r w:rsidR="003C64E4">
        <w:rPr>
          <w:rFonts w:cs="Arial" w:hint="cs"/>
          <w:rtl/>
        </w:rPr>
        <w:t>אמיתיים</w:t>
      </w:r>
      <w:proofErr w:type="spellEnd"/>
      <w:r w:rsidR="003C64E4">
        <w:rPr>
          <w:rFonts w:cs="Arial"/>
          <w:rtl/>
        </w:rPr>
        <w:t xml:space="preserve">, </w:t>
      </w:r>
      <w:r w:rsidR="003C64E4">
        <w:rPr>
          <w:rFonts w:cs="Arial" w:hint="cs"/>
          <w:rtl/>
        </w:rPr>
        <w:t>הזמן השהות והמסלול של הוריקן קובעים את</w:t>
      </w:r>
      <w:r w:rsidR="003C64E4">
        <w:rPr>
          <w:rFonts w:cs="Arial"/>
          <w:rtl/>
        </w:rPr>
        <w:t xml:space="preserve"> </w:t>
      </w:r>
      <w:r w:rsidR="003C64E4">
        <w:rPr>
          <w:rFonts w:cs="Arial" w:hint="cs"/>
          <w:rtl/>
        </w:rPr>
        <w:t>הנזק</w:t>
      </w:r>
      <w:r w:rsidR="003C64E4">
        <w:rPr>
          <w:rFonts w:cs="Arial"/>
          <w:rtl/>
        </w:rPr>
        <w:t xml:space="preserve"> </w:t>
      </w:r>
      <w:r w:rsidR="003C64E4">
        <w:rPr>
          <w:rFonts w:cs="Arial" w:hint="cs"/>
          <w:rtl/>
        </w:rPr>
        <w:t>שהיא</w:t>
      </w:r>
      <w:r w:rsidR="003C64E4">
        <w:rPr>
          <w:rFonts w:cs="Arial"/>
          <w:rtl/>
        </w:rPr>
        <w:t xml:space="preserve"> </w:t>
      </w:r>
      <w:r w:rsidR="003C64E4">
        <w:rPr>
          <w:rFonts w:cs="Arial" w:hint="cs"/>
          <w:rtl/>
        </w:rPr>
        <w:t>גורמת</w:t>
      </w:r>
      <w:r w:rsidR="003C64E4">
        <w:rPr>
          <w:rFonts w:cs="Arial"/>
          <w:rtl/>
        </w:rPr>
        <w:t>.</w:t>
      </w:r>
      <w:r w:rsidR="003C64E4">
        <w:rPr>
          <w:rFonts w:cs="Arial" w:hint="cs"/>
          <w:rtl/>
        </w:rPr>
        <w:t xml:space="preserve"> מופיע </w:t>
      </w:r>
      <w:r w:rsidR="00D053CA">
        <w:rPr>
          <w:rFonts w:cs="Arial" w:hint="cs"/>
          <w:rtl/>
        </w:rPr>
        <w:t>2</w:t>
      </w:r>
      <w:r w:rsidR="003C64E4">
        <w:rPr>
          <w:rFonts w:cs="Arial" w:hint="cs"/>
          <w:rtl/>
        </w:rPr>
        <w:t>/</w:t>
      </w:r>
      <w:r w:rsidR="00D053CA">
        <w:rPr>
          <w:rFonts w:cs="Arial" w:hint="cs"/>
          <w:rtl/>
        </w:rPr>
        <w:t>12</w:t>
      </w:r>
      <w:r w:rsidR="003C64E4">
        <w:rPr>
          <w:rFonts w:cs="Arial" w:hint="cs"/>
          <w:rtl/>
        </w:rPr>
        <w:t xml:space="preserve"> מהמקרים. </w:t>
      </w:r>
      <w:r>
        <w:rPr>
          <w:rFonts w:cs="Arial" w:hint="cs"/>
          <w:rtl/>
        </w:rPr>
        <w:t>סירות</w:t>
      </w:r>
      <w:r>
        <w:rPr>
          <w:rFonts w:cs="Arial"/>
          <w:rtl/>
        </w:rPr>
        <w:t xml:space="preserve"> </w:t>
      </w:r>
      <w:r>
        <w:rPr>
          <w:rFonts w:cs="Arial" w:hint="cs"/>
          <w:rtl/>
        </w:rPr>
        <w:t>שקועות</w:t>
      </w:r>
      <w:r>
        <w:rPr>
          <w:rFonts w:cs="Arial"/>
          <w:rtl/>
        </w:rPr>
        <w:t xml:space="preserve"> </w:t>
      </w:r>
      <w:r w:rsidR="005F457D">
        <w:rPr>
          <w:rFonts w:cs="Arial" w:hint="cs"/>
          <w:rtl/>
        </w:rPr>
        <w:t>במגע עם הוריקנים</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sidR="005F457D">
        <w:rPr>
          <w:rFonts w:cs="Arial" w:hint="cs"/>
          <w:rtl/>
        </w:rPr>
        <w:t>להן</w:t>
      </w:r>
      <w:r>
        <w:rPr>
          <w:rFonts w:cs="Arial"/>
          <w:rtl/>
        </w:rPr>
        <w:t xml:space="preserve"> </w:t>
      </w:r>
      <w:r>
        <w:rPr>
          <w:rFonts w:cs="Arial" w:hint="cs"/>
          <w:rtl/>
        </w:rPr>
        <w:t>סיכוי</w:t>
      </w:r>
      <w:r w:rsidR="005F457D">
        <w:rPr>
          <w:rFonts w:cs="Arial" w:hint="cs"/>
          <w:rtl/>
        </w:rPr>
        <w:t xml:space="preserve"> יותר</w:t>
      </w:r>
      <w:r>
        <w:rPr>
          <w:rFonts w:cs="Arial"/>
          <w:rtl/>
        </w:rPr>
        <w:t xml:space="preserve"> </w:t>
      </w:r>
      <w:r w:rsidR="005F457D">
        <w:rPr>
          <w:rFonts w:cs="Arial" w:hint="cs"/>
          <w:rtl/>
        </w:rPr>
        <w:t xml:space="preserve">גדול </w:t>
      </w:r>
      <w:r>
        <w:rPr>
          <w:rFonts w:cs="Arial" w:hint="cs"/>
          <w:rtl/>
        </w:rPr>
        <w:t>לשרוד</w:t>
      </w:r>
      <w:r>
        <w:rPr>
          <w:rFonts w:cs="Arial"/>
          <w:rtl/>
        </w:rPr>
        <w:t xml:space="preserve"> </w:t>
      </w:r>
      <w:r>
        <w:rPr>
          <w:rFonts w:cs="Arial" w:hint="cs"/>
          <w:rtl/>
        </w:rPr>
        <w:t>אם</w:t>
      </w:r>
      <w:r w:rsidR="005F457D">
        <w:rPr>
          <w:rFonts w:hint="cs"/>
          <w:rtl/>
        </w:rPr>
        <w:t xml:space="preserve"> הן </w:t>
      </w:r>
      <w:r w:rsidR="005F457D">
        <w:rPr>
          <w:rFonts w:cs="Arial" w:hint="cs"/>
          <w:rtl/>
        </w:rPr>
        <w:t>עוגנות</w:t>
      </w:r>
      <w:r>
        <w:rPr>
          <w:rFonts w:cs="Arial"/>
          <w:rtl/>
        </w:rPr>
        <w:t xml:space="preserve">. </w:t>
      </w:r>
    </w:p>
    <w:p w:rsidR="007B7A70" w:rsidRDefault="00F60F96" w:rsidP="004641DE">
      <w:pPr>
        <w:rPr>
          <w:rtl/>
        </w:rPr>
      </w:pPr>
      <w:r>
        <w:rPr>
          <w:rFonts w:hint="cs"/>
          <w:rtl/>
        </w:rPr>
        <w:t>מזג אוויר יכול</w:t>
      </w:r>
      <w:r w:rsidR="0088740E" w:rsidRPr="00F60F96">
        <w:rPr>
          <w:rFonts w:hint="cs"/>
          <w:rtl/>
        </w:rPr>
        <w:t xml:space="preserve"> </w:t>
      </w:r>
      <w:r>
        <w:rPr>
          <w:rFonts w:hint="cs"/>
          <w:rtl/>
        </w:rPr>
        <w:t>ל</w:t>
      </w:r>
      <w:r w:rsidR="0088740E" w:rsidRPr="00F60F96">
        <w:rPr>
          <w:rFonts w:hint="cs"/>
          <w:rtl/>
        </w:rPr>
        <w:t xml:space="preserve">גורם לדילול אוכלוסין. </w:t>
      </w:r>
      <w:r>
        <w:rPr>
          <w:rFonts w:hint="cs"/>
          <w:rtl/>
        </w:rPr>
        <w:t xml:space="preserve">ברגע </w:t>
      </w:r>
      <w:r w:rsidR="0088740E" w:rsidRPr="00F60F96">
        <w:rPr>
          <w:rFonts w:hint="cs"/>
          <w:rtl/>
        </w:rPr>
        <w:t>שסופת טרופית והוריקנים</w:t>
      </w:r>
      <w:r>
        <w:rPr>
          <w:rFonts w:hint="cs"/>
          <w:rtl/>
        </w:rPr>
        <w:t xml:space="preserve"> פוגעים/נכנסים/נוגעים ביבשה </w:t>
      </w:r>
      <w:r w:rsidR="0088740E" w:rsidRPr="00F60F96">
        <w:rPr>
          <w:rFonts w:hint="cs"/>
          <w:rtl/>
        </w:rPr>
        <w:t xml:space="preserve"> ב</w:t>
      </w:r>
      <w:r>
        <w:rPr>
          <w:rFonts w:hint="cs"/>
          <w:rtl/>
        </w:rPr>
        <w:t>1</w:t>
      </w:r>
      <w:r w:rsidR="0088740E" w:rsidRPr="00F60F96">
        <w:rPr>
          <w:rFonts w:hint="cs"/>
          <w:rtl/>
        </w:rPr>
        <w:t>/</w:t>
      </w:r>
      <w:r>
        <w:rPr>
          <w:rFonts w:hint="cs"/>
          <w:rtl/>
        </w:rPr>
        <w:t xml:space="preserve">3 מהמקרים יהיה </w:t>
      </w:r>
      <w:r w:rsidR="0088740E" w:rsidRPr="00F60F96">
        <w:rPr>
          <w:rFonts w:hint="cs"/>
          <w:rtl/>
        </w:rPr>
        <w:t xml:space="preserve">דילול </w:t>
      </w:r>
      <w:r>
        <w:rPr>
          <w:rFonts w:hint="cs"/>
          <w:rtl/>
        </w:rPr>
        <w:t>ש</w:t>
      </w:r>
      <w:r w:rsidR="0088740E" w:rsidRPr="00F60F96">
        <w:rPr>
          <w:rFonts w:hint="cs"/>
          <w:rtl/>
        </w:rPr>
        <w:t>נע בין 20-50 נתינים.</w:t>
      </w:r>
      <w:r>
        <w:rPr>
          <w:rFonts w:hint="cs"/>
          <w:rtl/>
        </w:rPr>
        <w:t xml:space="preserve"> </w:t>
      </w:r>
      <w:r w:rsidR="004641DE">
        <w:rPr>
          <w:rFonts w:hint="cs"/>
          <w:rtl/>
        </w:rPr>
        <w:t>(</w:t>
      </w:r>
      <w:proofErr w:type="spellStart"/>
      <w:r w:rsidR="004641DE">
        <w:rPr>
          <w:rFonts w:hint="cs"/>
          <w:rtl/>
        </w:rPr>
        <w:t>לכרגע</w:t>
      </w:r>
      <w:proofErr w:type="spellEnd"/>
      <w:r w:rsidR="004641DE">
        <w:rPr>
          <w:rFonts w:hint="cs"/>
          <w:rtl/>
        </w:rPr>
        <w:t xml:space="preserve"> הדילול היה 25 נתינים לשניהם ואני רוצה לעלות את הנדירות שזה קורה</w:t>
      </w:r>
      <w:r w:rsidR="00056784">
        <w:rPr>
          <w:rFonts w:hint="cs"/>
          <w:rtl/>
        </w:rPr>
        <w:t>. עד תור מסוים יופיעו רק סופת גשם אם בכלל?</w:t>
      </w:r>
      <w:r w:rsidR="004641DE">
        <w:rPr>
          <w:rFonts w:hint="cs"/>
          <w:rtl/>
        </w:rPr>
        <w:t>)</w:t>
      </w:r>
      <w:r>
        <w:rPr>
          <w:rtl/>
        </w:rPr>
        <w:br/>
      </w:r>
      <w:r>
        <w:rPr>
          <w:rFonts w:hint="cs"/>
          <w:rtl/>
        </w:rPr>
        <w:t>המטרה היא להאט את הקצב של גידול האוכלוסייה.</w:t>
      </w:r>
      <w:r>
        <w:rPr>
          <w:rtl/>
        </w:rPr>
        <w:br/>
      </w:r>
    </w:p>
    <w:p w:rsidR="0088740E" w:rsidRPr="004641DE" w:rsidRDefault="00F60F96" w:rsidP="004641DE">
      <w:pPr>
        <w:rPr>
          <w:rtl/>
        </w:rPr>
      </w:pPr>
      <w:bookmarkStart w:id="16" w:name="_GoBack"/>
      <w:bookmarkEnd w:id="16"/>
      <w:r>
        <w:rPr>
          <w:rFonts w:hint="cs"/>
          <w:rtl/>
        </w:rPr>
        <w:t>עם המערכת שיש לי כר</w:t>
      </w:r>
      <w:r w:rsidR="009C3B43">
        <w:rPr>
          <w:rFonts w:hint="cs"/>
          <w:rtl/>
        </w:rPr>
        <w:t>גע תוך פחות או יותר 10 תורות יו</w:t>
      </w:r>
      <w:r>
        <w:rPr>
          <w:rFonts w:hint="cs"/>
          <w:rtl/>
        </w:rPr>
        <w:t>ס</w:t>
      </w:r>
      <w:r w:rsidR="009C3B43">
        <w:rPr>
          <w:rFonts w:hint="cs"/>
          <w:rtl/>
        </w:rPr>
        <w:t>פ</w:t>
      </w:r>
      <w:r>
        <w:rPr>
          <w:rFonts w:hint="cs"/>
          <w:rtl/>
        </w:rPr>
        <w:t>ו עוד 5 גושים. אני לא רוצה שיוספו יותר מ4 גושים</w:t>
      </w:r>
      <w:r w:rsidR="004641DE">
        <w:rPr>
          <w:rFonts w:hint="cs"/>
          <w:rtl/>
        </w:rPr>
        <w:t xml:space="preserve"> במקרה הרע</w:t>
      </w:r>
      <w:r>
        <w:rPr>
          <w:rFonts w:hint="cs"/>
          <w:rtl/>
        </w:rPr>
        <w:t>. משמע לגרום לשחקן/</w:t>
      </w:r>
      <w:proofErr w:type="spellStart"/>
      <w:r>
        <w:rPr>
          <w:rFonts w:hint="cs"/>
          <w:rtl/>
        </w:rPr>
        <w:t>נית</w:t>
      </w:r>
      <w:proofErr w:type="spellEnd"/>
      <w:r>
        <w:rPr>
          <w:rFonts w:hint="cs"/>
          <w:rtl/>
        </w:rPr>
        <w:t xml:space="preserve"> "לאבד תור".</w:t>
      </w:r>
      <w:r w:rsidR="004641DE">
        <w:rPr>
          <w:rFonts w:hint="cs"/>
          <w:rtl/>
        </w:rPr>
        <w:t xml:space="preserve"> או את ה30 שהוא/היא מקבל/ת בררת מחדל או את ה40 מכל מקומות האחרים.</w:t>
      </w:r>
      <w:r w:rsidR="004641DE">
        <w:rPr>
          <w:rtl/>
        </w:rPr>
        <w:br/>
      </w:r>
      <w:r w:rsidR="004641DE">
        <w:rPr>
          <w:rFonts w:hint="cs"/>
          <w:rtl/>
        </w:rPr>
        <w:t>אוספת נתינים בנגלות של 30-40 כל תור שומר אותי במקום טוב.</w:t>
      </w:r>
      <w:r w:rsidR="00A70198">
        <w:rPr>
          <w:rFonts w:hint="cs"/>
          <w:rtl/>
        </w:rPr>
        <w:t xml:space="preserve"> בין 12-16 תורות למילוי גוש.</w:t>
      </w:r>
      <w:r>
        <w:rPr>
          <w:rtl/>
        </w:rPr>
        <w:br/>
      </w:r>
      <w:r>
        <w:rPr>
          <w:rFonts w:hint="cs"/>
          <w:rtl/>
        </w:rPr>
        <w:t xml:space="preserve">בשיטה הזאת בתור של 30 שניות </w:t>
      </w:r>
      <w:proofErr w:type="spellStart"/>
      <w:r>
        <w:rPr>
          <w:rFonts w:hint="cs"/>
          <w:rtl/>
        </w:rPr>
        <w:t>יפיעו</w:t>
      </w:r>
      <w:proofErr w:type="spellEnd"/>
      <w:r>
        <w:rPr>
          <w:rFonts w:hint="cs"/>
          <w:rtl/>
        </w:rPr>
        <w:t xml:space="preserve"> 6 מזגי אוויר. יש סיכוי שהם היו שנים מכל סוג.</w:t>
      </w:r>
      <w:r w:rsidR="0048379C">
        <w:rPr>
          <w:rtl/>
        </w:rPr>
        <w:br/>
      </w:r>
      <w:r w:rsidR="0048379C">
        <w:rPr>
          <w:rFonts w:hint="cs"/>
          <w:rtl/>
        </w:rPr>
        <w:t>בנוסף כולם יפגעו לפחות פעם אחת באחד האיים.</w:t>
      </w:r>
      <w:r w:rsidR="0048379C">
        <w:rPr>
          <w:rtl/>
        </w:rPr>
        <w:br/>
      </w:r>
      <w:r w:rsidR="0048379C">
        <w:rPr>
          <w:rFonts w:hint="cs"/>
          <w:rtl/>
        </w:rPr>
        <w:t xml:space="preserve">בתחשב שבין 0 ל6 מהם (בדרך כלל 4) מהם היו כאלה שעושים נזק וחצי מהם (בדרך כלל 2) יפגעו באי, זאת אומרת שכל תור יהיה סוג </w:t>
      </w:r>
      <w:proofErr w:type="spellStart"/>
      <w:r w:rsidR="0048379C">
        <w:rPr>
          <w:rFonts w:hint="cs"/>
          <w:rtl/>
        </w:rPr>
        <w:t>מסויים</w:t>
      </w:r>
      <w:proofErr w:type="spellEnd"/>
      <w:r w:rsidR="0048379C">
        <w:rPr>
          <w:rFonts w:hint="cs"/>
          <w:rtl/>
        </w:rPr>
        <w:t xml:space="preserve"> של נזק.</w:t>
      </w:r>
      <w:r w:rsidR="0048379C">
        <w:rPr>
          <w:rtl/>
        </w:rPr>
        <w:br/>
      </w:r>
      <w:r w:rsidR="0048379C">
        <w:rPr>
          <w:rFonts w:hint="cs"/>
          <w:rtl/>
        </w:rPr>
        <w:t>בתור הראשון זה יכול להיות ממש רע ושובר משחק. משני גושים יורדים לאחד ולשחקן/</w:t>
      </w:r>
      <w:proofErr w:type="spellStart"/>
      <w:r w:rsidR="0048379C">
        <w:rPr>
          <w:rFonts w:hint="cs"/>
          <w:rtl/>
        </w:rPr>
        <w:t>נית</w:t>
      </w:r>
      <w:proofErr w:type="spellEnd"/>
      <w:r w:rsidR="0048379C">
        <w:rPr>
          <w:rFonts w:hint="cs"/>
          <w:rtl/>
        </w:rPr>
        <w:t xml:space="preserve"> יהיה מאוד קשה להתאושש מזה.</w:t>
      </w:r>
      <w:r>
        <w:rPr>
          <w:rFonts w:hint="cs"/>
          <w:rtl/>
        </w:rPr>
        <w:t xml:space="preserve"> </w:t>
      </w:r>
      <w:r>
        <w:rPr>
          <w:rtl/>
        </w:rPr>
        <w:br/>
      </w:r>
      <w:r w:rsidR="00B9538D">
        <w:rPr>
          <w:rFonts w:hint="cs"/>
          <w:rtl/>
        </w:rPr>
        <w:t xml:space="preserve">אני רוצה </w:t>
      </w:r>
      <w:r>
        <w:rPr>
          <w:rFonts w:hint="cs"/>
          <w:rtl/>
        </w:rPr>
        <w:t>להקשות על השחקן/</w:t>
      </w:r>
      <w:proofErr w:type="spellStart"/>
      <w:r>
        <w:rPr>
          <w:rFonts w:hint="cs"/>
          <w:rtl/>
        </w:rPr>
        <w:t>נית</w:t>
      </w:r>
      <w:proofErr w:type="spellEnd"/>
      <w:r>
        <w:rPr>
          <w:rFonts w:hint="cs"/>
          <w:rtl/>
        </w:rPr>
        <w:t xml:space="preserve"> ולעשות את משחק יותר מאתגר ומעניין</w:t>
      </w:r>
      <w:r w:rsidR="00B9538D">
        <w:rPr>
          <w:rFonts w:hint="cs"/>
          <w:rtl/>
        </w:rPr>
        <w:t xml:space="preserve"> אבל אם אין לו/ה דרך להתמודד עם זה יש פה בעיה</w:t>
      </w:r>
      <w:r>
        <w:rPr>
          <w:rFonts w:hint="cs"/>
          <w:rtl/>
        </w:rPr>
        <w:t xml:space="preserve">. </w:t>
      </w:r>
      <w:r w:rsidR="0088740E" w:rsidRPr="00F60F96">
        <w:rPr>
          <w:rFonts w:hint="cs"/>
          <w:rtl/>
        </w:rPr>
        <w:t xml:space="preserve"> </w:t>
      </w:r>
      <w:r w:rsidR="004641DE">
        <w:rPr>
          <w:rtl/>
        </w:rPr>
        <w:br/>
      </w:r>
      <w:r w:rsidR="004641DE">
        <w:rPr>
          <w:rFonts w:hint="cs"/>
          <w:rtl/>
        </w:rPr>
        <w:t>הפתרון נע בין לשנות מספרים כאן, לשנות מספרים בתת סעיף של גידול ודילול אוכלוסייה, שלוב של השנים או לוותר על היכולת הזאת.</w:t>
      </w:r>
      <w:r w:rsidR="004641DE">
        <w:rPr>
          <w:rtl/>
        </w:rPr>
        <w:br/>
      </w:r>
      <w:r w:rsidR="004641DE">
        <w:rPr>
          <w:rFonts w:hint="cs"/>
          <w:rtl/>
        </w:rPr>
        <w:t xml:space="preserve">האופציה הרביעית פחות </w:t>
      </w:r>
      <w:proofErr w:type="spellStart"/>
      <w:r w:rsidR="004641DE">
        <w:rPr>
          <w:rFonts w:hint="cs"/>
          <w:rtl/>
        </w:rPr>
        <w:t>נ</w:t>
      </w:r>
      <w:r w:rsidR="007B7A70">
        <w:rPr>
          <w:rFonts w:hint="cs"/>
          <w:rtl/>
        </w:rPr>
        <w:t>ראת</w:t>
      </w:r>
      <w:proofErr w:type="spellEnd"/>
      <w:r w:rsidR="007B7A70">
        <w:rPr>
          <w:rFonts w:hint="cs"/>
          <w:rtl/>
        </w:rPr>
        <w:t xml:space="preserve"> לי כרגע ש</w:t>
      </w:r>
      <w:r w:rsidR="00A70198">
        <w:rPr>
          <w:rFonts w:hint="cs"/>
          <w:rtl/>
        </w:rPr>
        <w:t>היא משאירה אותי עם הבעיה של יותר מדי גושים.</w:t>
      </w:r>
      <w:r w:rsidR="00142291">
        <w:rPr>
          <w:rtl/>
        </w:rPr>
        <w:br/>
      </w:r>
      <w:r w:rsidR="00142291">
        <w:rPr>
          <w:rFonts w:hint="cs"/>
          <w:rtl/>
        </w:rPr>
        <w:t>יכול להיות שלהרוס בנינים יספיק. גם צריך לחשב את האחוזים וסיכוי שדברים ק</w:t>
      </w:r>
      <w:r w:rsidR="007B7A70">
        <w:rPr>
          <w:rFonts w:hint="cs"/>
          <w:rtl/>
        </w:rPr>
        <w:t>ור</w:t>
      </w:r>
      <w:r w:rsidR="00142291">
        <w:rPr>
          <w:rFonts w:hint="cs"/>
          <w:rtl/>
        </w:rPr>
        <w:t>ים.</w:t>
      </w:r>
      <w:r w:rsidR="00A70198">
        <w:rPr>
          <w:rtl/>
        </w:rPr>
        <w:br/>
      </w:r>
      <w:r w:rsidR="007B7A70">
        <w:rPr>
          <w:rFonts w:hint="cs"/>
          <w:rtl/>
        </w:rPr>
        <w:t>בכל מקרה אני צריך</w:t>
      </w:r>
      <w:r w:rsidR="00A70198">
        <w:rPr>
          <w:rFonts w:hint="cs"/>
          <w:rtl/>
        </w:rPr>
        <w:t xml:space="preserve"> לשחק אם זה יותר בשטח כדי שתהיה תחושה יותר טובה בנושא.</w:t>
      </w:r>
    </w:p>
    <w:p w:rsidR="00394E43" w:rsidRDefault="00394E43" w:rsidP="00394E43">
      <w:pPr>
        <w:rPr>
          <w:rtl/>
        </w:rPr>
      </w:pPr>
    </w:p>
    <w:p w:rsidR="007405D8" w:rsidRDefault="007405D8" w:rsidP="007405D8">
      <w:pPr>
        <w:pStyle w:val="3"/>
        <w:rPr>
          <w:rtl/>
        </w:rPr>
      </w:pPr>
      <w:bookmarkStart w:id="17" w:name="_Toc475090114"/>
      <w:r>
        <w:rPr>
          <w:rFonts w:hint="cs"/>
          <w:rtl/>
        </w:rPr>
        <w:lastRenderedPageBreak/>
        <w:t>בים</w:t>
      </w:r>
      <w:bookmarkEnd w:id="17"/>
    </w:p>
    <w:p w:rsidR="007769E1" w:rsidRDefault="007769E1" w:rsidP="00394E43">
      <w:pPr>
        <w:rPr>
          <w:rtl/>
        </w:rPr>
      </w:pPr>
      <w:r>
        <w:rPr>
          <w:rFonts w:hint="cs"/>
          <w:rtl/>
        </w:rPr>
        <w:t>הפריטים כאן משת</w:t>
      </w:r>
      <w:r w:rsidR="003167B7">
        <w:rPr>
          <w:rFonts w:hint="cs"/>
          <w:rtl/>
        </w:rPr>
        <w:t>פים פינה (ימינית העליונה) להופעתם בנוסף לפינות שלהם.</w:t>
      </w:r>
    </w:p>
    <w:p w:rsidR="007405D8" w:rsidRDefault="00E10869" w:rsidP="00394E43">
      <w:r>
        <w:rPr>
          <w:rFonts w:hint="cs"/>
          <w:rtl/>
        </w:rPr>
        <w:t>בית ספר של דגים מופיעים גם בפינה הימינית התחתונה.</w:t>
      </w:r>
    </w:p>
    <w:p w:rsidR="007405D8" w:rsidRDefault="00E10869" w:rsidP="00394E43">
      <w:pPr>
        <w:rPr>
          <w:rtl/>
        </w:rPr>
      </w:pPr>
      <w:r>
        <w:rPr>
          <w:rFonts w:hint="cs"/>
          <w:rtl/>
        </w:rPr>
        <w:t>פירטים מופיעים גם בפינה השמאלית התחתונה.</w:t>
      </w:r>
      <w:r w:rsidR="003B15E4">
        <w:rPr>
          <w:rtl/>
        </w:rPr>
        <w:br/>
      </w:r>
      <w:r>
        <w:rPr>
          <w:rFonts w:cs="Arial" w:hint="cs"/>
          <w:rtl/>
        </w:rPr>
        <w:t>פירטים</w:t>
      </w:r>
      <w:r w:rsidR="003B15E4">
        <w:rPr>
          <w:rFonts w:cs="Arial"/>
          <w:rtl/>
        </w:rPr>
        <w:t xml:space="preserve"> </w:t>
      </w:r>
      <w:r w:rsidR="003B15E4">
        <w:rPr>
          <w:rFonts w:cs="Arial" w:hint="cs"/>
          <w:rtl/>
        </w:rPr>
        <w:t>מופיעים</w:t>
      </w:r>
      <w:r w:rsidR="003B15E4">
        <w:rPr>
          <w:rFonts w:cs="Arial"/>
          <w:rtl/>
        </w:rPr>
        <w:t xml:space="preserve"> </w:t>
      </w:r>
      <w:r w:rsidR="003B15E4">
        <w:rPr>
          <w:rFonts w:cs="Arial" w:hint="cs"/>
          <w:rtl/>
        </w:rPr>
        <w:t>בדרך</w:t>
      </w:r>
      <w:r w:rsidR="003B15E4">
        <w:rPr>
          <w:rFonts w:cs="Arial"/>
          <w:rtl/>
        </w:rPr>
        <w:t xml:space="preserve"> </w:t>
      </w:r>
      <w:r w:rsidR="003B15E4">
        <w:rPr>
          <w:rFonts w:cs="Arial" w:hint="cs"/>
          <w:rtl/>
        </w:rPr>
        <w:t>כלל</w:t>
      </w:r>
      <w:r w:rsidR="003B15E4">
        <w:rPr>
          <w:rFonts w:cs="Arial"/>
          <w:rtl/>
        </w:rPr>
        <w:t xml:space="preserve"> </w:t>
      </w:r>
      <w:r w:rsidR="003B15E4">
        <w:rPr>
          <w:rFonts w:cs="Arial" w:hint="cs"/>
          <w:rtl/>
        </w:rPr>
        <w:t>ראשון</w:t>
      </w:r>
      <w:r w:rsidR="003B15E4">
        <w:rPr>
          <w:rFonts w:cs="Arial"/>
          <w:rtl/>
        </w:rPr>
        <w:t xml:space="preserve"> </w:t>
      </w:r>
      <w:r w:rsidR="003B15E4">
        <w:rPr>
          <w:rFonts w:cs="Arial" w:hint="cs"/>
          <w:rtl/>
        </w:rPr>
        <w:t>בפינות</w:t>
      </w:r>
      <w:r w:rsidR="003B15E4">
        <w:rPr>
          <w:rFonts w:cs="Arial"/>
          <w:rtl/>
        </w:rPr>
        <w:t>.</w:t>
      </w:r>
      <w:r w:rsidR="00142291">
        <w:rPr>
          <w:rtl/>
        </w:rPr>
        <w:br/>
      </w:r>
      <w:r w:rsidR="00142291">
        <w:rPr>
          <w:rFonts w:hint="cs"/>
          <w:rtl/>
        </w:rPr>
        <w:t xml:space="preserve">ברגע שהם נתקלים ביבשה הם עוצרים, משנים כיוון </w:t>
      </w:r>
      <w:r w:rsidR="00751200">
        <w:rPr>
          <w:rFonts w:hint="cs"/>
          <w:rtl/>
        </w:rPr>
        <w:t>בעדיפות על הפוך ממנה וממשיכים.</w:t>
      </w:r>
      <w:r w:rsidR="00751200">
        <w:rPr>
          <w:rtl/>
        </w:rPr>
        <w:br/>
      </w:r>
      <w:r w:rsidR="00751200">
        <w:rPr>
          <w:rFonts w:hint="cs"/>
          <w:rtl/>
        </w:rPr>
        <w:t xml:space="preserve">זה נחשב לכיוון יורד </w:t>
      </w:r>
      <w:proofErr w:type="spellStart"/>
      <w:r w:rsidR="00751200">
        <w:rPr>
          <w:rFonts w:hint="cs"/>
          <w:rtl/>
        </w:rPr>
        <w:t>מהאמלי</w:t>
      </w:r>
      <w:proofErr w:type="spellEnd"/>
      <w:r w:rsidR="00751200">
        <w:rPr>
          <w:rFonts w:hint="cs"/>
          <w:rtl/>
        </w:rPr>
        <w:t>.</w:t>
      </w:r>
    </w:p>
    <w:p w:rsidR="00BB0A3C" w:rsidRDefault="00FB4615" w:rsidP="008535B6">
      <w:pPr>
        <w:pStyle w:val="1"/>
        <w:rPr>
          <w:rtl/>
        </w:rPr>
      </w:pPr>
      <w:r>
        <w:rPr>
          <w:rtl/>
        </w:rPr>
        <w:br w:type="column"/>
      </w:r>
      <w:bookmarkStart w:id="18" w:name="_Toc475090115"/>
      <w:r w:rsidR="008535B6" w:rsidRPr="008535B6">
        <w:rPr>
          <w:rFonts w:hint="cs"/>
          <w:rtl/>
        </w:rPr>
        <w:lastRenderedPageBreak/>
        <w:t>מצבי משחק</w:t>
      </w:r>
      <w:bookmarkEnd w:id="18"/>
    </w:p>
    <w:p w:rsidR="001B6A60" w:rsidRDefault="001B6A60" w:rsidP="001B6A60">
      <w:pPr>
        <w:rPr>
          <w:rtl/>
        </w:rPr>
      </w:pPr>
    </w:p>
    <w:p w:rsidR="001B6A60" w:rsidRDefault="001B6A60" w:rsidP="001B6A60">
      <w:pPr>
        <w:pStyle w:val="2"/>
        <w:rPr>
          <w:rtl/>
        </w:rPr>
      </w:pPr>
      <w:bookmarkStart w:id="19" w:name="_Toc475090116"/>
      <w:r>
        <w:rPr>
          <w:rFonts w:hint="cs"/>
          <w:rtl/>
        </w:rPr>
        <w:t>משחק רגיל</w:t>
      </w:r>
      <w:bookmarkEnd w:id="19"/>
    </w:p>
    <w:p w:rsidR="001B6A60" w:rsidRPr="001B6A60" w:rsidRDefault="001B6A60" w:rsidP="001B6A60">
      <w:pPr>
        <w:rPr>
          <w:rtl/>
        </w:rPr>
      </w:pPr>
      <w:r>
        <w:rPr>
          <w:rFonts w:hint="cs"/>
          <w:rtl/>
        </w:rPr>
        <w:t>(הגדרה של....)</w:t>
      </w:r>
    </w:p>
    <w:p w:rsidR="001B6A60" w:rsidRDefault="001B6A60" w:rsidP="001B6A60">
      <w:pPr>
        <w:pStyle w:val="2"/>
        <w:rPr>
          <w:rtl/>
        </w:rPr>
      </w:pPr>
      <w:bookmarkStart w:id="20" w:name="_Toc475090117"/>
      <w:r>
        <w:rPr>
          <w:rFonts w:hint="cs"/>
          <w:rtl/>
        </w:rPr>
        <w:t>משחק למידה</w:t>
      </w:r>
      <w:bookmarkEnd w:id="20"/>
    </w:p>
    <w:p w:rsidR="00FB4615" w:rsidRDefault="00FB4615" w:rsidP="00FB4615">
      <w:pPr>
        <w:rPr>
          <w:rtl/>
        </w:rPr>
      </w:pPr>
      <w:r>
        <w:rPr>
          <w:rFonts w:hint="cs"/>
          <w:rtl/>
        </w:rPr>
        <w:t>במשחק למידה...</w:t>
      </w:r>
      <w:r w:rsidR="00D61B2F">
        <w:rPr>
          <w:rFonts w:hint="cs"/>
          <w:rtl/>
        </w:rPr>
        <w:t xml:space="preserve"> (פה לכתוב את התסריט של הדמו)</w:t>
      </w:r>
    </w:p>
    <w:p w:rsidR="00FB4615" w:rsidRPr="00FB4615" w:rsidRDefault="00FB4615" w:rsidP="00FB4615">
      <w:pPr>
        <w:rPr>
          <w:rtl/>
        </w:rPr>
      </w:pPr>
    </w:p>
    <w:p w:rsidR="009B6858" w:rsidRDefault="00FB4615" w:rsidP="001B6A60">
      <w:pPr>
        <w:pStyle w:val="1"/>
        <w:rPr>
          <w:rtl/>
        </w:rPr>
      </w:pPr>
      <w:r>
        <w:rPr>
          <w:rtl/>
        </w:rPr>
        <w:br w:type="column"/>
      </w:r>
      <w:r w:rsidR="00377769">
        <w:rPr>
          <w:rtl/>
        </w:rPr>
        <w:lastRenderedPageBreak/>
        <w:br w:type="column"/>
      </w:r>
      <w:bookmarkStart w:id="21" w:name="_Toc475090118"/>
      <w:r w:rsidR="00840296" w:rsidRPr="008535B6">
        <w:rPr>
          <w:rFonts w:hint="cs"/>
          <w:rtl/>
        </w:rPr>
        <w:lastRenderedPageBreak/>
        <w:t>ת</w:t>
      </w:r>
      <w:r w:rsidR="008535B6" w:rsidRPr="008535B6">
        <w:rPr>
          <w:rFonts w:hint="cs"/>
          <w:rtl/>
        </w:rPr>
        <w:t>פריטי</w:t>
      </w:r>
      <w:r w:rsidR="00840296" w:rsidRPr="008535B6">
        <w:rPr>
          <w:rFonts w:hint="cs"/>
          <w:rtl/>
        </w:rPr>
        <w:t xml:space="preserve"> המשחק</w:t>
      </w:r>
      <w:bookmarkEnd w:id="21"/>
    </w:p>
    <w:p w:rsidR="008535B6" w:rsidRDefault="00F67432" w:rsidP="008535B6">
      <w:pPr>
        <w:rPr>
          <w:rtl/>
        </w:rPr>
      </w:pPr>
      <w:r>
        <w:rPr>
          <w:rFonts w:hint="cs"/>
          <w:rtl/>
        </w:rPr>
        <w:t>העיצוב של כל המסכים חוץ מסך\לוח משח</w:t>
      </w:r>
      <w:r w:rsidR="00EC1A69">
        <w:rPr>
          <w:rFonts w:hint="cs"/>
          <w:rtl/>
        </w:rPr>
        <w:t>ק יהיה ים שבו יאיים שיוצרים את שם</w:t>
      </w:r>
      <w:r>
        <w:rPr>
          <w:rFonts w:hint="cs"/>
          <w:rtl/>
        </w:rPr>
        <w:t xml:space="preserve"> המשחק  "</w:t>
      </w:r>
      <w:r>
        <w:t>UTOPIA 201</w:t>
      </w:r>
      <w:r w:rsidR="00F52C8C">
        <w:t>X</w:t>
      </w:r>
      <w:r>
        <w:rPr>
          <w:rFonts w:hint="cs"/>
          <w:rtl/>
        </w:rPr>
        <w:t>" ברקע כאשר כל מסך מציג את האפשרויות והנתונים שמתאימים לו. על האיים היו כל הבניינים של המשחק כאשר לפחות בניין אחד על כל אי. יהיה נחמד אם הם תחלפו באופן רנדומלי כשאר עוברים ממסך למסך</w:t>
      </w:r>
    </w:p>
    <w:p w:rsidR="001B6A60" w:rsidRPr="008535B6" w:rsidRDefault="001B6A60" w:rsidP="001B6A60">
      <w:pPr>
        <w:pStyle w:val="2"/>
        <w:rPr>
          <w:rtl/>
        </w:rPr>
      </w:pPr>
      <w:bookmarkStart w:id="22" w:name="_Toc475090119"/>
      <w:r>
        <w:rPr>
          <w:rFonts w:hint="cs"/>
          <w:rtl/>
        </w:rPr>
        <w:t>מסך ראשי</w:t>
      </w:r>
      <w:bookmarkEnd w:id="22"/>
    </w:p>
    <w:p w:rsidR="006462D4" w:rsidRDefault="00840296" w:rsidP="00F67432">
      <w:pPr>
        <w:rPr>
          <w:rtl/>
        </w:rPr>
      </w:pPr>
      <w:r>
        <w:rPr>
          <w:rFonts w:hint="cs"/>
          <w:rtl/>
        </w:rPr>
        <w:t>במסך ה</w:t>
      </w:r>
      <w:r w:rsidR="009B6858">
        <w:rPr>
          <w:rFonts w:hint="cs"/>
          <w:rtl/>
        </w:rPr>
        <w:t>ראשי</w:t>
      </w:r>
      <w:r w:rsidR="00F67432">
        <w:rPr>
          <w:rFonts w:hint="cs"/>
          <w:rtl/>
        </w:rPr>
        <w:t xml:space="preserve"> של המשחק</w:t>
      </w:r>
      <w:r w:rsidR="006462D4">
        <w:rPr>
          <w:rFonts w:hint="cs"/>
          <w:rtl/>
        </w:rPr>
        <w:t xml:space="preserve"> לשחקן</w:t>
      </w:r>
      <w:r w:rsidR="00F67432">
        <w:rPr>
          <w:rFonts w:hint="cs"/>
          <w:rtl/>
        </w:rPr>
        <w:t>/</w:t>
      </w:r>
      <w:proofErr w:type="spellStart"/>
      <w:r w:rsidR="00F67432">
        <w:rPr>
          <w:rFonts w:hint="cs"/>
          <w:rtl/>
        </w:rPr>
        <w:t>נית</w:t>
      </w:r>
      <w:proofErr w:type="spellEnd"/>
      <w:r w:rsidR="006462D4">
        <w:rPr>
          <w:rFonts w:hint="cs"/>
          <w:rtl/>
        </w:rPr>
        <w:t xml:space="preserve">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1B6A60" w:rsidRDefault="001B6A60" w:rsidP="006462D4">
      <w:pPr>
        <w:rPr>
          <w:rtl/>
        </w:rPr>
      </w:pPr>
    </w:p>
    <w:p w:rsidR="0023344B" w:rsidRDefault="0023344B" w:rsidP="006462D4"/>
    <w:p w:rsidR="0023344B" w:rsidRDefault="0023344B" w:rsidP="006462D4">
      <w:pPr>
        <w:rPr>
          <w:rtl/>
        </w:rPr>
      </w:pPr>
    </w:p>
    <w:p w:rsidR="006462D4" w:rsidRDefault="001B6A60" w:rsidP="001B6A60">
      <w:pPr>
        <w:pStyle w:val="2"/>
        <w:rPr>
          <w:rtl/>
        </w:rPr>
      </w:pPr>
      <w:bookmarkStart w:id="23" w:name="_Toc475090120"/>
      <w:r>
        <w:rPr>
          <w:rFonts w:hint="cs"/>
          <w:rtl/>
        </w:rPr>
        <w:t>במסך "משחק חדש"</w:t>
      </w:r>
      <w:bookmarkEnd w:id="23"/>
    </w:p>
    <w:p w:rsidR="0035512A" w:rsidRDefault="00F5036F" w:rsidP="00973FE5">
      <w:pPr>
        <w:rPr>
          <w:rtl/>
        </w:rPr>
      </w:pPr>
      <w:r>
        <w:rPr>
          <w:rFonts w:hint="cs"/>
          <w:rtl/>
        </w:rPr>
        <w:t>במסך "משחק חדש" היה על השחקן</w:t>
      </w:r>
      <w:r w:rsidR="00AD32CC">
        <w:rPr>
          <w:rFonts w:hint="cs"/>
          <w:rtl/>
        </w:rPr>
        <w:t>/</w:t>
      </w:r>
      <w:proofErr w:type="spellStart"/>
      <w:r w:rsidR="00AD32CC">
        <w:rPr>
          <w:rFonts w:hint="cs"/>
          <w:rtl/>
        </w:rPr>
        <w:t>נית</w:t>
      </w:r>
      <w:proofErr w:type="spellEnd"/>
      <w:r>
        <w:rPr>
          <w:rFonts w:hint="cs"/>
          <w:rtl/>
        </w:rPr>
        <w:t xml:space="preserve"> לבחור בין משחק למידה (</w:t>
      </w:r>
      <w:r>
        <w:t>tutorial</w:t>
      </w:r>
      <w:r>
        <w:rPr>
          <w:rFonts w:hint="cs"/>
          <w:rtl/>
        </w:rPr>
        <w:t>) או משחק רגיל.</w:t>
      </w:r>
    </w:p>
    <w:p w:rsidR="00D0484E" w:rsidRDefault="0035512A" w:rsidP="0035512A">
      <w:pPr>
        <w:pStyle w:val="3"/>
        <w:rPr>
          <w:rtl/>
        </w:rPr>
      </w:pPr>
      <w:bookmarkStart w:id="24" w:name="_Toc475090121"/>
      <w:r>
        <w:rPr>
          <w:rFonts w:hint="cs"/>
          <w:rtl/>
        </w:rPr>
        <w:t>הכנת משחק רגיל</w:t>
      </w:r>
      <w:bookmarkEnd w:id="24"/>
      <w:r w:rsidR="00F5036F">
        <w:rPr>
          <w:rFonts w:hint="cs"/>
          <w:rtl/>
        </w:rPr>
        <w:t xml:space="preserve"> </w:t>
      </w:r>
    </w:p>
    <w:p w:rsidR="00306437" w:rsidRDefault="00AD32CC" w:rsidP="00DC0E9D">
      <w:pPr>
        <w:rPr>
          <w:rtl/>
        </w:rPr>
      </w:pPr>
      <w:r w:rsidRPr="00754050">
        <w:rPr>
          <w:rFonts w:hint="cs"/>
          <w:rtl/>
        </w:rPr>
        <w:t xml:space="preserve">אם הוא/היא </w:t>
      </w:r>
      <w:r w:rsidR="00F5036F" w:rsidRPr="00754050">
        <w:rPr>
          <w:rFonts w:hint="cs"/>
          <w:rtl/>
        </w:rPr>
        <w:t>בוחר</w:t>
      </w:r>
      <w:r w:rsidRPr="00754050">
        <w:rPr>
          <w:rFonts w:hint="cs"/>
          <w:rtl/>
        </w:rPr>
        <w:t>/ת</w:t>
      </w:r>
      <w:r w:rsidR="00F5036F" w:rsidRPr="00754050">
        <w:rPr>
          <w:rFonts w:hint="cs"/>
          <w:rtl/>
        </w:rPr>
        <w:t xml:space="preserve"> ב</w:t>
      </w:r>
      <w:r w:rsidR="00D0484E" w:rsidRPr="00754050">
        <w:rPr>
          <w:rFonts w:hint="cs"/>
          <w:rtl/>
        </w:rPr>
        <w:t>שחק רגיל מופיעה מסך עם ש</w:t>
      </w:r>
      <w:r w:rsidR="00DC0E9D" w:rsidRPr="00754050">
        <w:rPr>
          <w:rFonts w:hint="cs"/>
          <w:rtl/>
        </w:rPr>
        <w:t>לוש</w:t>
      </w:r>
      <w:r w:rsidR="00D0484E" w:rsidRPr="00754050">
        <w:rPr>
          <w:rFonts w:hint="cs"/>
          <w:rtl/>
        </w:rPr>
        <w:t xml:space="preserve"> מלבני טקסט</w:t>
      </w:r>
      <w:r w:rsidRPr="00754050">
        <w:rPr>
          <w:rFonts w:hint="cs"/>
          <w:rtl/>
        </w:rPr>
        <w:t xml:space="preserve"> בתור,</w:t>
      </w:r>
      <w:r w:rsidR="00D0484E" w:rsidRPr="00754050">
        <w:rPr>
          <w:rFonts w:hint="cs"/>
          <w:rtl/>
        </w:rPr>
        <w:t xml:space="preserve"> והוראות</w:t>
      </w:r>
      <w:r w:rsidRPr="00754050">
        <w:rPr>
          <w:rFonts w:hint="cs"/>
          <w:rtl/>
        </w:rPr>
        <w:t xml:space="preserve"> מה על השחקן</w:t>
      </w:r>
      <w:r w:rsidR="0023344B">
        <w:rPr>
          <w:rFonts w:hint="cs"/>
          <w:rtl/>
        </w:rPr>
        <w:t>/</w:t>
      </w:r>
      <w:proofErr w:type="spellStart"/>
      <w:r w:rsidR="0023344B">
        <w:rPr>
          <w:rFonts w:hint="cs"/>
          <w:rtl/>
        </w:rPr>
        <w:t>נית</w:t>
      </w:r>
      <w:proofErr w:type="spellEnd"/>
      <w:r w:rsidRPr="00754050">
        <w:rPr>
          <w:rFonts w:hint="cs"/>
          <w:rtl/>
        </w:rPr>
        <w:t xml:space="preserve"> לעשות</w:t>
      </w:r>
      <w:r w:rsidR="00D0484E" w:rsidRPr="00754050">
        <w:rPr>
          <w:rFonts w:hint="cs"/>
          <w:rtl/>
        </w:rPr>
        <w:t xml:space="preserve"> מעל כל אחד </w:t>
      </w:r>
      <w:r w:rsidRPr="00754050">
        <w:rPr>
          <w:rFonts w:hint="cs"/>
          <w:rtl/>
        </w:rPr>
        <w:t>מהם</w:t>
      </w:r>
      <w:r w:rsidR="00306437" w:rsidRPr="00754050">
        <w:rPr>
          <w:rFonts w:hint="cs"/>
          <w:rtl/>
        </w:rPr>
        <w:t xml:space="preserve">. </w:t>
      </w:r>
      <w:r w:rsidRPr="00754050">
        <w:rPr>
          <w:rFonts w:hint="cs"/>
          <w:rtl/>
        </w:rPr>
        <w:t>בראשון היה על השחקן/</w:t>
      </w:r>
      <w:proofErr w:type="spellStart"/>
      <w:r w:rsidRPr="00754050">
        <w:rPr>
          <w:rFonts w:hint="cs"/>
          <w:rtl/>
        </w:rPr>
        <w:t>נית</w:t>
      </w:r>
      <w:proofErr w:type="spellEnd"/>
      <w:r w:rsidRPr="00754050">
        <w:rPr>
          <w:rFonts w:hint="cs"/>
          <w:rtl/>
        </w:rPr>
        <w:t xml:space="preserve"> </w:t>
      </w:r>
      <w:r w:rsidR="00DC0E9D" w:rsidRPr="00754050">
        <w:rPr>
          <w:rFonts w:hint="cs"/>
          <w:rtl/>
        </w:rPr>
        <w:t>ל</w:t>
      </w:r>
      <w:r w:rsidRPr="00754050">
        <w:rPr>
          <w:rFonts w:hint="cs"/>
          <w:rtl/>
        </w:rPr>
        <w:t>מלא</w:t>
      </w:r>
      <w:r w:rsidR="00DC0E9D" w:rsidRPr="00754050">
        <w:rPr>
          <w:rFonts w:hint="cs"/>
          <w:rtl/>
        </w:rPr>
        <w:t xml:space="preserve">ה את שמו/ה. </w:t>
      </w:r>
      <w:r w:rsidR="00D0484E" w:rsidRPr="00754050">
        <w:rPr>
          <w:rFonts w:hint="cs"/>
          <w:rtl/>
        </w:rPr>
        <w:t>ב</w:t>
      </w:r>
      <w:r w:rsidR="00DC0E9D" w:rsidRPr="00754050">
        <w:rPr>
          <w:rFonts w:hint="cs"/>
          <w:rtl/>
        </w:rPr>
        <w:t>שני</w:t>
      </w:r>
      <w:r w:rsidR="00D0484E" w:rsidRPr="00754050">
        <w:rPr>
          <w:rFonts w:hint="cs"/>
          <w:rtl/>
        </w:rPr>
        <w:t xml:space="preserve"> השחקן</w:t>
      </w:r>
      <w:r w:rsidRPr="00754050">
        <w:rPr>
          <w:rFonts w:hint="cs"/>
          <w:rtl/>
        </w:rPr>
        <w:t>/</w:t>
      </w:r>
      <w:proofErr w:type="spellStart"/>
      <w:r w:rsidRPr="00754050">
        <w:rPr>
          <w:rFonts w:hint="cs"/>
          <w:rtl/>
        </w:rPr>
        <w:t>נית</w:t>
      </w:r>
      <w:proofErr w:type="spellEnd"/>
      <w:r w:rsidR="00D0484E" w:rsidRPr="00754050">
        <w:rPr>
          <w:rFonts w:hint="cs"/>
          <w:rtl/>
        </w:rPr>
        <w:t xml:space="preserve"> יכניס</w:t>
      </w:r>
      <w:r w:rsidRPr="00754050">
        <w:rPr>
          <w:rFonts w:hint="cs"/>
          <w:rtl/>
        </w:rPr>
        <w:t>ו</w:t>
      </w:r>
      <w:r w:rsidR="00D0484E" w:rsidRPr="00754050">
        <w:rPr>
          <w:rFonts w:hint="cs"/>
          <w:rtl/>
        </w:rPr>
        <w:t xml:space="preserve"> מס' שלם שייצג כמה </w:t>
      </w:r>
      <w:r w:rsidR="00E838EE" w:rsidRPr="00754050">
        <w:rPr>
          <w:rFonts w:hint="cs"/>
          <w:rtl/>
        </w:rPr>
        <w:t>שניות</w:t>
      </w:r>
      <w:r w:rsidR="00325EBA" w:rsidRPr="00754050">
        <w:rPr>
          <w:rFonts w:hint="cs"/>
          <w:rtl/>
        </w:rPr>
        <w:t xml:space="preserve"> כל תור במשחק</w:t>
      </w:r>
      <w:r w:rsidR="00E838EE" w:rsidRPr="00754050">
        <w:rPr>
          <w:rFonts w:hint="cs"/>
          <w:rtl/>
        </w:rPr>
        <w:t xml:space="preserve"> (מוגבל ל</w:t>
      </w:r>
      <w:r w:rsidR="00184638" w:rsidRPr="00754050">
        <w:rPr>
          <w:rFonts w:hint="cs"/>
          <w:rtl/>
        </w:rPr>
        <w:t xml:space="preserve"> 30-120 שניות)</w:t>
      </w:r>
      <w:r w:rsidR="00325EBA" w:rsidRPr="00754050">
        <w:rPr>
          <w:rFonts w:hint="cs"/>
          <w:rtl/>
        </w:rPr>
        <w:t>, ובש</w:t>
      </w:r>
      <w:r w:rsidR="00DC0E9D" w:rsidRPr="00754050">
        <w:rPr>
          <w:rFonts w:hint="cs"/>
          <w:rtl/>
        </w:rPr>
        <w:t>לישי</w:t>
      </w:r>
      <w:r w:rsidRPr="00754050">
        <w:rPr>
          <w:rFonts w:hint="cs"/>
          <w:rtl/>
        </w:rPr>
        <w:t xml:space="preserve"> ואחרון</w:t>
      </w:r>
      <w:r w:rsidR="00325EBA" w:rsidRPr="00754050">
        <w:rPr>
          <w:rFonts w:hint="cs"/>
          <w:rtl/>
        </w:rPr>
        <w:t xml:space="preserve"> </w:t>
      </w:r>
      <w:r w:rsidR="00E838EE" w:rsidRPr="00754050">
        <w:rPr>
          <w:rFonts w:hint="cs"/>
          <w:rtl/>
        </w:rPr>
        <w:t>(מתחת ל</w:t>
      </w:r>
      <w:r w:rsidRPr="00754050">
        <w:rPr>
          <w:rFonts w:hint="cs"/>
          <w:rtl/>
        </w:rPr>
        <w:t>שני</w:t>
      </w:r>
      <w:r w:rsidR="00E838EE" w:rsidRPr="00754050">
        <w:rPr>
          <w:rFonts w:hint="cs"/>
          <w:rtl/>
        </w:rPr>
        <w:t xml:space="preserve">) </w:t>
      </w:r>
      <w:r w:rsidR="00325EBA" w:rsidRPr="00754050">
        <w:rPr>
          <w:rFonts w:hint="cs"/>
          <w:rtl/>
        </w:rPr>
        <w:t>מס' שלם ש</w:t>
      </w:r>
      <w:r w:rsidR="00D0484E" w:rsidRPr="00754050">
        <w:rPr>
          <w:rFonts w:hint="cs"/>
          <w:rtl/>
        </w:rPr>
        <w:t>י</w:t>
      </w:r>
      <w:r w:rsidR="00325EBA" w:rsidRPr="00754050">
        <w:rPr>
          <w:rFonts w:hint="cs"/>
          <w:rtl/>
        </w:rPr>
        <w:t>י</w:t>
      </w:r>
      <w:r w:rsidR="00D0484E" w:rsidRPr="00754050">
        <w:rPr>
          <w:rFonts w:hint="cs"/>
          <w:rtl/>
        </w:rPr>
        <w:t xml:space="preserve">צג </w:t>
      </w:r>
      <w:r w:rsidR="00325EBA" w:rsidRPr="00754050">
        <w:rPr>
          <w:rFonts w:hint="cs"/>
          <w:rtl/>
        </w:rPr>
        <w:t>את מס' התורות במשחק</w:t>
      </w:r>
      <w:r w:rsidR="00184638" w:rsidRPr="00754050">
        <w:rPr>
          <w:rFonts w:hint="cs"/>
          <w:rtl/>
        </w:rPr>
        <w:t xml:space="preserve"> (הגבלה </w:t>
      </w:r>
      <w:r w:rsidR="00E838EE" w:rsidRPr="00754050">
        <w:rPr>
          <w:rFonts w:hint="cs"/>
          <w:rtl/>
        </w:rPr>
        <w:t>ל</w:t>
      </w:r>
      <w:r w:rsidR="00184638" w:rsidRPr="00754050">
        <w:rPr>
          <w:rFonts w:hint="cs"/>
          <w:rtl/>
        </w:rPr>
        <w:t xml:space="preserve"> 1-50 תורות)</w:t>
      </w:r>
      <w:r w:rsidR="00325EBA" w:rsidRPr="00754050">
        <w:rPr>
          <w:rFonts w:hint="cs"/>
          <w:rtl/>
        </w:rPr>
        <w:t>.</w:t>
      </w:r>
      <w:r w:rsidR="00306437" w:rsidRPr="00754050">
        <w:rPr>
          <w:rFonts w:hint="cs"/>
          <w:rtl/>
        </w:rPr>
        <w:t xml:space="preserve"> בנוסף היו שני כפתורי רדיו כאשר שם הוא</w:t>
      </w:r>
      <w:r w:rsidRPr="00754050">
        <w:rPr>
          <w:rFonts w:hint="cs"/>
          <w:rtl/>
        </w:rPr>
        <w:t>/היא</w:t>
      </w:r>
      <w:r w:rsidR="00306437" w:rsidRPr="00754050">
        <w:rPr>
          <w:rFonts w:hint="cs"/>
          <w:rtl/>
        </w:rPr>
        <w:t xml:space="preserve"> בוחר</w:t>
      </w:r>
      <w:r w:rsidRPr="00754050">
        <w:rPr>
          <w:rFonts w:hint="cs"/>
          <w:rtl/>
        </w:rPr>
        <w:t>/ת</w:t>
      </w:r>
      <w:r w:rsidR="00306437" w:rsidRPr="00754050">
        <w:rPr>
          <w:rFonts w:hint="cs"/>
          <w:rtl/>
        </w:rPr>
        <w:t xml:space="preserve"> אם הוא</w:t>
      </w:r>
      <w:r w:rsidRPr="00754050">
        <w:rPr>
          <w:rFonts w:hint="cs"/>
          <w:rtl/>
        </w:rPr>
        <w:t>/היא</w:t>
      </w:r>
      <w:r w:rsidR="00306437" w:rsidRPr="00754050">
        <w:rPr>
          <w:rFonts w:hint="cs"/>
          <w:rtl/>
        </w:rPr>
        <w:t xml:space="preserve"> רוצה לשחק נגד הזמן או המחשב, וכפתור אישור שעליו השחקן</w:t>
      </w:r>
      <w:r w:rsidRPr="00754050">
        <w:rPr>
          <w:rFonts w:hint="cs"/>
          <w:rtl/>
        </w:rPr>
        <w:t>/</w:t>
      </w:r>
      <w:proofErr w:type="spellStart"/>
      <w:r w:rsidRPr="00754050">
        <w:rPr>
          <w:rFonts w:hint="cs"/>
          <w:rtl/>
        </w:rPr>
        <w:t>נית</w:t>
      </w:r>
      <w:proofErr w:type="spellEnd"/>
      <w:r w:rsidR="00306437" w:rsidRPr="00754050">
        <w:rPr>
          <w:rFonts w:hint="cs"/>
          <w:rtl/>
        </w:rPr>
        <w:t xml:space="preserve"> לוחץ</w:t>
      </w:r>
      <w:r w:rsidRPr="00754050">
        <w:rPr>
          <w:rFonts w:hint="cs"/>
          <w:rtl/>
        </w:rPr>
        <w:t>/</w:t>
      </w:r>
      <w:proofErr w:type="spellStart"/>
      <w:r w:rsidRPr="00754050">
        <w:rPr>
          <w:rFonts w:hint="cs"/>
          <w:rtl/>
        </w:rPr>
        <w:t>צת</w:t>
      </w:r>
      <w:proofErr w:type="spellEnd"/>
      <w:r w:rsidR="00306437" w:rsidRPr="00754050">
        <w:rPr>
          <w:rFonts w:hint="cs"/>
          <w:rtl/>
        </w:rPr>
        <w:t xml:space="preserve"> אחרי שהוא</w:t>
      </w:r>
      <w:r w:rsidRPr="00754050">
        <w:rPr>
          <w:rFonts w:hint="cs"/>
          <w:rtl/>
        </w:rPr>
        <w:t>/היא</w:t>
      </w:r>
      <w:r w:rsidR="00306437" w:rsidRPr="00754050">
        <w:rPr>
          <w:rFonts w:hint="cs"/>
          <w:rtl/>
        </w:rPr>
        <w:t xml:space="preserve"> מלאה את כל התנאים </w:t>
      </w:r>
      <w:proofErr w:type="spellStart"/>
      <w:r w:rsidR="00306437" w:rsidRPr="00754050">
        <w:rPr>
          <w:rFonts w:hint="cs"/>
          <w:rtl/>
        </w:rPr>
        <w:t>הנ</w:t>
      </w:r>
      <w:proofErr w:type="spellEnd"/>
      <w:r w:rsidR="00306437" w:rsidRPr="00754050">
        <w:rPr>
          <w:rFonts w:hint="cs"/>
          <w:rtl/>
        </w:rPr>
        <w:t>''ל כדי שיתחיל המשחק. במידה והשחקן</w:t>
      </w:r>
      <w:r w:rsidRPr="00754050">
        <w:rPr>
          <w:rFonts w:hint="cs"/>
          <w:rtl/>
        </w:rPr>
        <w:t>/</w:t>
      </w:r>
      <w:proofErr w:type="spellStart"/>
      <w:r w:rsidRPr="00754050">
        <w:rPr>
          <w:rFonts w:hint="cs"/>
          <w:rtl/>
        </w:rPr>
        <w:t>נית</w:t>
      </w:r>
      <w:proofErr w:type="spellEnd"/>
      <w:r w:rsidR="00306437" w:rsidRPr="00754050">
        <w:rPr>
          <w:rFonts w:hint="cs"/>
          <w:rtl/>
        </w:rPr>
        <w:t xml:space="preserve"> לוחץ</w:t>
      </w:r>
      <w:r w:rsidRPr="00754050">
        <w:rPr>
          <w:rFonts w:hint="cs"/>
          <w:rtl/>
        </w:rPr>
        <w:t>/</w:t>
      </w:r>
      <w:proofErr w:type="spellStart"/>
      <w:r w:rsidRPr="00754050">
        <w:rPr>
          <w:rFonts w:hint="cs"/>
          <w:rtl/>
        </w:rPr>
        <w:t>צת</w:t>
      </w:r>
      <w:proofErr w:type="spellEnd"/>
      <w:r w:rsidR="00306437" w:rsidRPr="00754050">
        <w:rPr>
          <w:rFonts w:hint="cs"/>
          <w:rtl/>
        </w:rPr>
        <w:t xml:space="preserve"> על אישור בלי למלאה את כל הפרטים יוצג הודעת שגיאה שמתראה לו</w:t>
      </w:r>
      <w:r w:rsidRPr="00754050">
        <w:rPr>
          <w:rFonts w:hint="cs"/>
          <w:rtl/>
        </w:rPr>
        <w:t>/ה על כך והשדה/</w:t>
      </w:r>
      <w:proofErr w:type="spellStart"/>
      <w:r w:rsidRPr="00754050">
        <w:rPr>
          <w:rFonts w:hint="cs"/>
          <w:rtl/>
        </w:rPr>
        <w:t>ות</w:t>
      </w:r>
      <w:proofErr w:type="spellEnd"/>
      <w:r w:rsidRPr="00754050">
        <w:rPr>
          <w:rFonts w:hint="cs"/>
          <w:rtl/>
        </w:rPr>
        <w:t xml:space="preserve"> </w:t>
      </w:r>
      <w:r w:rsidR="00306437" w:rsidRPr="00754050">
        <w:rPr>
          <w:rFonts w:hint="cs"/>
          <w:rtl/>
        </w:rPr>
        <w:t xml:space="preserve">הריקים </w:t>
      </w:r>
      <w:r w:rsidRPr="00754050">
        <w:rPr>
          <w:rFonts w:hint="cs"/>
          <w:rtl/>
        </w:rPr>
        <w:t>יובלטו</w:t>
      </w:r>
      <w:r w:rsidR="00306437" w:rsidRPr="00754050">
        <w:rPr>
          <w:rFonts w:hint="cs"/>
          <w:rtl/>
        </w:rPr>
        <w:t>. אם הכ</w:t>
      </w:r>
      <w:r w:rsidR="00E838EE" w:rsidRPr="00754050">
        <w:rPr>
          <w:rFonts w:hint="cs"/>
          <w:rtl/>
        </w:rPr>
        <w:t>ו</w:t>
      </w:r>
      <w:r w:rsidR="00306437" w:rsidRPr="00754050">
        <w:rPr>
          <w:rFonts w:hint="cs"/>
          <w:rtl/>
        </w:rPr>
        <w:t>ל מלאה מופיעה התראה על המסך ששואלת האם השחקן</w:t>
      </w:r>
      <w:r>
        <w:rPr>
          <w:rFonts w:hint="cs"/>
          <w:rtl/>
        </w:rPr>
        <w:t>/</w:t>
      </w:r>
      <w:proofErr w:type="spellStart"/>
      <w:r>
        <w:rPr>
          <w:rFonts w:hint="cs"/>
          <w:rtl/>
        </w:rPr>
        <w:t>נית</w:t>
      </w:r>
      <w:proofErr w:type="spellEnd"/>
      <w:r w:rsidR="00306437">
        <w:rPr>
          <w:rFonts w:hint="cs"/>
          <w:rtl/>
        </w:rPr>
        <w:t xml:space="preserve"> סגור</w:t>
      </w:r>
      <w:r>
        <w:rPr>
          <w:rFonts w:hint="cs"/>
          <w:rtl/>
        </w:rPr>
        <w:t>/ה</w:t>
      </w:r>
      <w:r w:rsidR="00306437">
        <w:rPr>
          <w:rFonts w:hint="cs"/>
          <w:rtl/>
        </w:rPr>
        <w:t xml:space="preserve"> על מה שהוא</w:t>
      </w:r>
      <w:r>
        <w:rPr>
          <w:rFonts w:hint="cs"/>
          <w:rtl/>
        </w:rPr>
        <w:t>/היא</w:t>
      </w:r>
      <w:r w:rsidR="00306437">
        <w:rPr>
          <w:rFonts w:hint="cs"/>
          <w:rtl/>
        </w:rPr>
        <w:t xml:space="preserve"> בחר</w:t>
      </w:r>
      <w:r>
        <w:rPr>
          <w:rFonts w:hint="cs"/>
          <w:rtl/>
        </w:rPr>
        <w:t>/ה</w:t>
      </w:r>
      <w:r w:rsidR="00306437">
        <w:rPr>
          <w:rFonts w:hint="cs"/>
          <w:rtl/>
        </w:rPr>
        <w:t xml:space="preserve"> ובטוח</w:t>
      </w:r>
      <w:r>
        <w:rPr>
          <w:rFonts w:hint="cs"/>
          <w:rtl/>
        </w:rPr>
        <w:t xml:space="preserve"> הוא/היא</w:t>
      </w:r>
      <w:r w:rsidR="00306437">
        <w:rPr>
          <w:rFonts w:hint="cs"/>
          <w:rtl/>
        </w:rPr>
        <w:t xml:space="preserve"> לא רוצה לשנות</w:t>
      </w:r>
      <w:r w:rsidR="00A744E4">
        <w:rPr>
          <w:rFonts w:hint="cs"/>
          <w:rtl/>
        </w:rPr>
        <w:t xml:space="preserve"> משהו</w:t>
      </w:r>
      <w:r w:rsidR="00306437">
        <w:rPr>
          <w:rFonts w:hint="cs"/>
          <w:rtl/>
        </w:rPr>
        <w:t>. בהנחה שהוא</w:t>
      </w:r>
      <w:r>
        <w:rPr>
          <w:rFonts w:hint="cs"/>
          <w:rtl/>
        </w:rPr>
        <w:t>/היא</w:t>
      </w:r>
      <w:r w:rsidR="00306437">
        <w:rPr>
          <w:rFonts w:hint="cs"/>
          <w:rtl/>
        </w:rPr>
        <w:t xml:space="preserve"> לוחץ</w:t>
      </w:r>
      <w:r>
        <w:rPr>
          <w:rFonts w:hint="cs"/>
          <w:rtl/>
        </w:rPr>
        <w:t>/</w:t>
      </w:r>
      <w:proofErr w:type="spellStart"/>
      <w:r>
        <w:rPr>
          <w:rFonts w:hint="cs"/>
          <w:rtl/>
        </w:rPr>
        <w:t>צת</w:t>
      </w:r>
      <w:proofErr w:type="spellEnd"/>
      <w:r w:rsidR="00306437">
        <w:rPr>
          <w:rFonts w:hint="cs"/>
          <w:rtl/>
        </w:rPr>
        <w:t xml:space="preserve"> כן אז באמת מתחיל המשחק. במידה שהוא</w:t>
      </w:r>
      <w:r>
        <w:rPr>
          <w:rFonts w:hint="cs"/>
          <w:rtl/>
        </w:rPr>
        <w:t>/היא</w:t>
      </w:r>
      <w:r w:rsidR="00306437">
        <w:rPr>
          <w:rFonts w:hint="cs"/>
          <w:rtl/>
        </w:rPr>
        <w:t xml:space="preserve"> לוחץ</w:t>
      </w:r>
      <w:r w:rsidR="0035512A">
        <w:rPr>
          <w:rFonts w:hint="cs"/>
          <w:rtl/>
        </w:rPr>
        <w:t>/</w:t>
      </w:r>
      <w:proofErr w:type="spellStart"/>
      <w:r w:rsidR="0035512A">
        <w:rPr>
          <w:rFonts w:hint="cs"/>
          <w:rtl/>
        </w:rPr>
        <w:t>צת</w:t>
      </w:r>
      <w:proofErr w:type="spellEnd"/>
      <w:r w:rsidR="00306437">
        <w:rPr>
          <w:rFonts w:hint="cs"/>
          <w:rtl/>
        </w:rPr>
        <w:t xml:space="preserve"> לא יחזור התהליך עד שהוא</w:t>
      </w:r>
      <w:r w:rsidR="0035512A">
        <w:rPr>
          <w:rFonts w:hint="cs"/>
          <w:rtl/>
        </w:rPr>
        <w:t>/היא</w:t>
      </w:r>
      <w:r w:rsidR="00306437">
        <w:rPr>
          <w:rFonts w:hint="cs"/>
          <w:rtl/>
        </w:rPr>
        <w:t xml:space="preserve"> </w:t>
      </w:r>
      <w:r w:rsidR="0035512A">
        <w:rPr>
          <w:rFonts w:hint="cs"/>
          <w:rtl/>
        </w:rPr>
        <w:t>יגידו</w:t>
      </w:r>
      <w:r w:rsidR="00306437">
        <w:rPr>
          <w:rFonts w:hint="cs"/>
          <w:rtl/>
        </w:rPr>
        <w:t xml:space="preserve"> כן.</w:t>
      </w:r>
    </w:p>
    <w:p w:rsidR="0035512A" w:rsidRDefault="0035512A" w:rsidP="0035512A">
      <w:pPr>
        <w:pStyle w:val="3"/>
        <w:rPr>
          <w:rtl/>
        </w:rPr>
      </w:pPr>
      <w:bookmarkStart w:id="25" w:name="_Toc475090122"/>
      <w:r>
        <w:rPr>
          <w:rFonts w:hint="cs"/>
          <w:rtl/>
        </w:rPr>
        <w:t>הכנת משחק למידה (</w:t>
      </w:r>
      <w:r>
        <w:t>tutorial</w:t>
      </w:r>
      <w:r>
        <w:rPr>
          <w:rFonts w:hint="cs"/>
          <w:rtl/>
        </w:rPr>
        <w:t>)</w:t>
      </w:r>
      <w:bookmarkEnd w:id="25"/>
      <w:r>
        <w:rPr>
          <w:rFonts w:hint="cs"/>
          <w:rtl/>
        </w:rPr>
        <w:t xml:space="preserve">  </w:t>
      </w:r>
    </w:p>
    <w:p w:rsidR="0035512A" w:rsidRDefault="0035512A" w:rsidP="00DC0E9D">
      <w:pPr>
        <w:rPr>
          <w:rtl/>
        </w:rPr>
      </w:pPr>
      <w:r>
        <w:rPr>
          <w:rFonts w:hint="cs"/>
          <w:rtl/>
        </w:rPr>
        <w:t>למידה (</w:t>
      </w:r>
      <w:r>
        <w:t>tutorial</w:t>
      </w:r>
      <w:r>
        <w:rPr>
          <w:rFonts w:hint="cs"/>
          <w:rtl/>
        </w:rPr>
        <w:t>)</w:t>
      </w:r>
    </w:p>
    <w:p w:rsidR="001B6A60" w:rsidRDefault="001B6A60" w:rsidP="001B6A60">
      <w:pPr>
        <w:pStyle w:val="2"/>
        <w:rPr>
          <w:rtl/>
        </w:rPr>
      </w:pPr>
      <w:bookmarkStart w:id="26" w:name="_Toc475090123"/>
      <w:r w:rsidRPr="00AF017F">
        <w:rPr>
          <w:rFonts w:hint="cs"/>
          <w:rtl/>
        </w:rPr>
        <w:t>מסך/לוח המשחק</w:t>
      </w:r>
      <w:bookmarkEnd w:id="26"/>
      <w:r w:rsidRPr="00AF017F">
        <w:rPr>
          <w:rFonts w:hint="cs"/>
          <w:rtl/>
        </w:rPr>
        <w:t xml:space="preserve"> </w:t>
      </w:r>
    </w:p>
    <w:p w:rsidR="008E6544" w:rsidRDefault="00A744E4" w:rsidP="002A4B3D">
      <w:pPr>
        <w:rPr>
          <w:rtl/>
        </w:rPr>
      </w:pPr>
      <w:r w:rsidRPr="000B15E9">
        <w:rPr>
          <w:rFonts w:hint="cs"/>
          <w:rtl/>
        </w:rPr>
        <w:t>מסך/לוח המשחק הוא</w:t>
      </w:r>
      <w:r w:rsidRPr="00754050">
        <w:rPr>
          <w:rFonts w:hint="cs"/>
          <w:rtl/>
        </w:rPr>
        <w:t xml:space="preserve"> ים עם שני יאיים, ימיני ושמאלי</w:t>
      </w:r>
      <w:r w:rsidR="004C0763">
        <w:rPr>
          <w:rFonts w:hint="cs"/>
          <w:rtl/>
        </w:rPr>
        <w:t>.</w:t>
      </w:r>
      <w:r w:rsidR="004C0763" w:rsidRPr="004C0763">
        <w:rPr>
          <w:rFonts w:hint="cs"/>
          <w:rtl/>
        </w:rPr>
        <w:t xml:space="preserve"> </w:t>
      </w:r>
      <w:r w:rsidR="004C0763" w:rsidRPr="00754050">
        <w:rPr>
          <w:rFonts w:hint="cs"/>
          <w:rtl/>
        </w:rPr>
        <w:t xml:space="preserve">בחלק עליון של לוח המשחק מופיעה בר הנתונים של המשחק. </w:t>
      </w:r>
      <w:r w:rsidR="004C0763">
        <w:rPr>
          <w:rFonts w:hint="cs"/>
          <w:rtl/>
        </w:rPr>
        <w:t xml:space="preserve">בחלק התחתן המרכזי של המסך היה שני שליש אלפסה שמיצג בר מקרת המשחק. </w:t>
      </w:r>
      <w:r w:rsidRPr="00754050">
        <w:rPr>
          <w:rFonts w:hint="cs"/>
          <w:rtl/>
        </w:rPr>
        <w:t xml:space="preserve"> </w:t>
      </w:r>
      <w:r w:rsidR="00356FFF">
        <w:rPr>
          <w:rFonts w:hint="cs"/>
          <w:rtl/>
        </w:rPr>
        <w:t>(</w:t>
      </w:r>
      <w:r w:rsidRPr="00754050">
        <w:rPr>
          <w:rFonts w:hint="cs"/>
          <w:rtl/>
        </w:rPr>
        <w:t>בדוגמא בהמשך</w:t>
      </w:r>
      <w:r w:rsidR="00356FFF">
        <w:rPr>
          <w:rFonts w:hint="cs"/>
          <w:rtl/>
        </w:rPr>
        <w:t>)</w:t>
      </w:r>
      <w:r w:rsidR="005E6EF3" w:rsidRPr="00754050">
        <w:rPr>
          <w:rFonts w:hint="cs"/>
          <w:rtl/>
        </w:rPr>
        <w:t xml:space="preserve"> </w:t>
      </w:r>
    </w:p>
    <w:p w:rsidR="008E6544" w:rsidRDefault="008E6544" w:rsidP="004C0763">
      <w:pPr>
        <w:pStyle w:val="3"/>
        <w:rPr>
          <w:rtl/>
        </w:rPr>
      </w:pPr>
      <w:bookmarkStart w:id="27" w:name="_Toc475090124"/>
      <w:r w:rsidRPr="00754050">
        <w:rPr>
          <w:rFonts w:hint="cs"/>
          <w:rtl/>
        </w:rPr>
        <w:lastRenderedPageBreak/>
        <w:t>בר הנתונים</w:t>
      </w:r>
      <w:bookmarkEnd w:id="27"/>
    </w:p>
    <w:p w:rsidR="008E6544" w:rsidRDefault="005E6EF3" w:rsidP="008E6544">
      <w:pPr>
        <w:rPr>
          <w:rtl/>
        </w:rPr>
      </w:pPr>
      <w:r w:rsidRPr="00754050">
        <w:rPr>
          <w:rFonts w:hint="cs"/>
          <w:rtl/>
        </w:rPr>
        <w:t xml:space="preserve">במרכז </w:t>
      </w:r>
      <w:r w:rsidR="006933EE">
        <w:rPr>
          <w:rFonts w:hint="cs"/>
          <w:rtl/>
        </w:rPr>
        <w:t xml:space="preserve">הבר יש </w:t>
      </w:r>
      <w:r w:rsidRPr="00754050">
        <w:rPr>
          <w:rFonts w:hint="cs"/>
          <w:rtl/>
        </w:rPr>
        <w:t>שעון</w:t>
      </w:r>
      <w:r w:rsidR="00D21FD5" w:rsidRPr="00754050">
        <w:rPr>
          <w:rFonts w:hint="cs"/>
          <w:rtl/>
        </w:rPr>
        <w:t xml:space="preserve"> (צבע צהוב)</w:t>
      </w:r>
      <w:r w:rsidRPr="00754050">
        <w:rPr>
          <w:rFonts w:hint="cs"/>
          <w:rtl/>
        </w:rPr>
        <w:t xml:space="preserve"> כאשר</w:t>
      </w:r>
      <w:r w:rsidR="002A4B3D" w:rsidRPr="00754050">
        <w:rPr>
          <w:rFonts w:hint="cs"/>
          <w:rtl/>
        </w:rPr>
        <w:t xml:space="preserve"> בחלק הימיני מופיעה</w:t>
      </w:r>
      <w:r w:rsidRPr="00754050">
        <w:rPr>
          <w:rFonts w:hint="cs"/>
          <w:rtl/>
        </w:rPr>
        <w:t xml:space="preserve"> מס' </w:t>
      </w:r>
      <w:r w:rsidR="002A4B3D" w:rsidRPr="00754050">
        <w:rPr>
          <w:rFonts w:hint="cs"/>
          <w:rtl/>
        </w:rPr>
        <w:t>ה</w:t>
      </w:r>
      <w:r w:rsidRPr="00754050">
        <w:rPr>
          <w:rFonts w:hint="cs"/>
          <w:rtl/>
        </w:rPr>
        <w:t>שניות</w:t>
      </w:r>
      <w:r w:rsidR="00E90312" w:rsidRPr="00754050">
        <w:rPr>
          <w:rFonts w:hint="cs"/>
          <w:rtl/>
        </w:rPr>
        <w:t xml:space="preserve"> ה</w:t>
      </w:r>
      <w:r w:rsidR="00B903B1" w:rsidRPr="00754050">
        <w:rPr>
          <w:rFonts w:hint="cs"/>
          <w:rtl/>
        </w:rPr>
        <w:t>מייצג את הזמן שנשאר לתור,</w:t>
      </w:r>
      <w:r w:rsidRPr="00754050">
        <w:rPr>
          <w:rFonts w:hint="cs"/>
          <w:rtl/>
        </w:rPr>
        <w:t xml:space="preserve"> ובשמאלי</w:t>
      </w:r>
      <w:r w:rsidR="006933EE">
        <w:rPr>
          <w:rFonts w:hint="cs"/>
          <w:rtl/>
        </w:rPr>
        <w:t xml:space="preserve"> מס' התור הנוכחי וכמה</w:t>
      </w:r>
      <w:r w:rsidR="00B903B1" w:rsidRPr="00754050">
        <w:rPr>
          <w:rFonts w:hint="cs"/>
          <w:rtl/>
        </w:rPr>
        <w:t xml:space="preserve"> תורות נשארו.</w:t>
      </w:r>
      <w:r w:rsidR="004B448E" w:rsidRPr="00754050">
        <w:rPr>
          <w:rFonts w:hint="cs"/>
          <w:rtl/>
        </w:rPr>
        <w:t xml:space="preserve"> </w:t>
      </w:r>
      <w:r w:rsidR="004B448E" w:rsidRPr="00754050">
        <w:rPr>
          <w:rtl/>
        </w:rPr>
        <w:br/>
      </w:r>
      <w:r w:rsidR="004B448E">
        <w:rPr>
          <w:rFonts w:hint="cs"/>
          <w:rtl/>
        </w:rPr>
        <w:t xml:space="preserve">בצד שמאל מהשעון מופיעים הנתונים בסדר הבא (מימין </w:t>
      </w:r>
      <w:r w:rsidR="00356FFF">
        <w:rPr>
          <w:rFonts w:hint="cs"/>
          <w:rtl/>
        </w:rPr>
        <w:t xml:space="preserve">לשמאל): כמות </w:t>
      </w:r>
      <w:r w:rsidR="004B448E">
        <w:rPr>
          <w:rFonts w:hint="cs"/>
          <w:rtl/>
        </w:rPr>
        <w:t>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xml:space="preserve">), כמה </w:t>
      </w:r>
      <w:r w:rsidR="003D0B32">
        <w:rPr>
          <w:rFonts w:hint="cs"/>
          <w:rtl/>
        </w:rPr>
        <w:t>מטבעות זהב</w:t>
      </w:r>
      <w:r w:rsidR="004B448E">
        <w:rPr>
          <w:rFonts w:hint="cs"/>
          <w:rtl/>
        </w:rPr>
        <w:t xml:space="preserve">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B779B5">
        <w:rPr>
          <w:rFonts w:hint="cs"/>
          <w:rtl/>
        </w:rPr>
        <w:t xml:space="preserve"> ו</w:t>
      </w:r>
      <w:r w:rsidR="004B448E">
        <w:rPr>
          <w:rFonts w:hint="cs"/>
          <w:rtl/>
        </w:rPr>
        <w:t xml:space="preserve">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''ל יוצא מנקודת הנחה שהשחקן</w:t>
      </w:r>
      <w:r w:rsidR="00B779B5">
        <w:rPr>
          <w:rFonts w:hint="cs"/>
          <w:rtl/>
        </w:rPr>
        <w:t>/</w:t>
      </w:r>
      <w:proofErr w:type="spellStart"/>
      <w:r w:rsidR="00B779B5">
        <w:rPr>
          <w:rFonts w:hint="cs"/>
          <w:rtl/>
        </w:rPr>
        <w:t>נית</w:t>
      </w:r>
      <w:proofErr w:type="spellEnd"/>
      <w:r w:rsidR="00071988">
        <w:rPr>
          <w:rFonts w:hint="cs"/>
          <w:rtl/>
        </w:rPr>
        <w:t xml:space="preserve"> קיבל</w:t>
      </w:r>
      <w:r w:rsidR="00B779B5">
        <w:rPr>
          <w:rFonts w:hint="cs"/>
          <w:rtl/>
        </w:rPr>
        <w:t>/ה</w:t>
      </w:r>
      <w:r w:rsidR="00071988">
        <w:rPr>
          <w:rFonts w:hint="cs"/>
          <w:rtl/>
        </w:rPr>
        <w:t xml:space="preserve"> את האי השמאלי אבל אם הוא</w:t>
      </w:r>
      <w:r w:rsidR="00B779B5">
        <w:rPr>
          <w:rFonts w:hint="cs"/>
          <w:rtl/>
        </w:rPr>
        <w:t>/היא</w:t>
      </w:r>
      <w:r w:rsidR="00071988">
        <w:rPr>
          <w:rFonts w:hint="cs"/>
          <w:rtl/>
        </w:rPr>
        <w:t xml:space="preserve"> מקבל</w:t>
      </w:r>
      <w:r w:rsidR="00B779B5">
        <w:rPr>
          <w:rFonts w:hint="cs"/>
          <w:rtl/>
        </w:rPr>
        <w:t>/ת</w:t>
      </w:r>
      <w:r w:rsidR="00071988">
        <w:rPr>
          <w:rFonts w:hint="cs"/>
          <w:rtl/>
        </w:rPr>
        <w:t xml:space="preserve"> את הימיני השחקן</w:t>
      </w:r>
      <w:r w:rsidR="00B779B5">
        <w:rPr>
          <w:rFonts w:hint="cs"/>
          <w:rtl/>
        </w:rPr>
        <w:t>/</w:t>
      </w:r>
      <w:proofErr w:type="spellStart"/>
      <w:r w:rsidR="00B779B5">
        <w:rPr>
          <w:rFonts w:hint="cs"/>
          <w:rtl/>
        </w:rPr>
        <w:t>נית</w:t>
      </w:r>
      <w:proofErr w:type="spellEnd"/>
      <w:r w:rsidR="00071988">
        <w:rPr>
          <w:rFonts w:hint="cs"/>
          <w:rtl/>
        </w:rPr>
        <w:t xml:space="preserve"> רואה את הנתונים שלו</w:t>
      </w:r>
      <w:r w:rsidR="00B779B5">
        <w:rPr>
          <w:rFonts w:hint="cs"/>
          <w:rtl/>
        </w:rPr>
        <w:t>/ה</w:t>
      </w:r>
      <w:r w:rsidR="00071988">
        <w:rPr>
          <w:rFonts w:hint="cs"/>
          <w:rtl/>
        </w:rPr>
        <w:t xml:space="preserve"> מהצד הימיני של השעון </w:t>
      </w:r>
      <w:r w:rsidR="0072230D">
        <w:rPr>
          <w:rFonts w:hint="cs"/>
          <w:rtl/>
        </w:rPr>
        <w:t xml:space="preserve">ובצד השמאלי של השעון רק את נקודות האושר של האי השני. במילים אחרות הנתונים </w:t>
      </w:r>
      <w:r w:rsidR="00B55315">
        <w:rPr>
          <w:rFonts w:hint="cs"/>
          <w:rtl/>
        </w:rPr>
        <w:t>שה</w:t>
      </w:r>
      <w:r w:rsidR="0072230D">
        <w:rPr>
          <w:rFonts w:hint="cs"/>
          <w:rtl/>
        </w:rPr>
        <w:t>שחקן</w:t>
      </w:r>
      <w:r w:rsidR="00B55315">
        <w:rPr>
          <w:rFonts w:hint="cs"/>
          <w:rtl/>
        </w:rPr>
        <w:t>/</w:t>
      </w:r>
      <w:proofErr w:type="spellStart"/>
      <w:r w:rsidR="00B55315">
        <w:rPr>
          <w:rFonts w:hint="cs"/>
          <w:rtl/>
        </w:rPr>
        <w:t>נית</w:t>
      </w:r>
      <w:proofErr w:type="spellEnd"/>
      <w:r w:rsidR="0072230D">
        <w:rPr>
          <w:rFonts w:hint="cs"/>
          <w:rtl/>
        </w:rPr>
        <w:t xml:space="preserve"> רואה או ל</w:t>
      </w:r>
      <w:r w:rsidR="002A4B3D">
        <w:rPr>
          <w:rFonts w:hint="cs"/>
          <w:rtl/>
        </w:rPr>
        <w:t>א</w:t>
      </w:r>
      <w:r w:rsidR="0072230D">
        <w:rPr>
          <w:rFonts w:hint="cs"/>
          <w:rtl/>
        </w:rPr>
        <w:t xml:space="preserve"> רואה תלוי באיזה אי הוא</w:t>
      </w:r>
      <w:r w:rsidR="00B55315">
        <w:rPr>
          <w:rFonts w:hint="cs"/>
          <w:rtl/>
        </w:rPr>
        <w:t>/היא</w:t>
      </w:r>
      <w:r w:rsidR="0072230D">
        <w:rPr>
          <w:rFonts w:hint="cs"/>
          <w:rtl/>
        </w:rPr>
        <w:t xml:space="preserve"> מקבל</w:t>
      </w:r>
      <w:r w:rsidR="00B55315">
        <w:rPr>
          <w:rFonts w:hint="cs"/>
          <w:rtl/>
        </w:rPr>
        <w:t>/ת</w:t>
      </w:r>
      <w:r w:rsidR="0072230D">
        <w:rPr>
          <w:rFonts w:hint="cs"/>
          <w:rtl/>
        </w:rPr>
        <w:t>.</w:t>
      </w:r>
    </w:p>
    <w:p w:rsidR="004C0763" w:rsidRPr="00B55315" w:rsidRDefault="004C0763" w:rsidP="004C0763">
      <w:pPr>
        <w:pStyle w:val="3"/>
        <w:rPr>
          <w:color w:val="auto"/>
        </w:rPr>
      </w:pPr>
      <w:bookmarkStart w:id="28" w:name="_Toc475090125"/>
      <w:r>
        <w:rPr>
          <w:rFonts w:hint="cs"/>
          <w:rtl/>
        </w:rPr>
        <w:t>בר הבקרה</w:t>
      </w:r>
      <w:bookmarkEnd w:id="28"/>
    </w:p>
    <w:p w:rsidR="004C0763" w:rsidRDefault="004C0763" w:rsidP="00647868">
      <w:pPr>
        <w:rPr>
          <w:rtl/>
        </w:rPr>
      </w:pPr>
      <w:r>
        <w:rPr>
          <w:rFonts w:hint="cs"/>
          <w:rtl/>
        </w:rPr>
        <w:t>בר בקרת במשחק יחולק לשנים שבכל אחד מהם ציור (וצבע?) שונה: בראשון העליון יהיה ציור של בית, בשני יהיה שלושה קווי מאוזנים מקבילים זה לזה. הבית מסמל בניינים(יכול ליפתח עם המקש 'רווח'), הקווים מסמלים את תפריט ניהול משחק  (יכול ליפתח עם המקש '</w:t>
      </w:r>
      <w:r>
        <w:t>ESC</w:t>
      </w:r>
      <w:r>
        <w:rPr>
          <w:rFonts w:hint="cs"/>
          <w:rtl/>
        </w:rPr>
        <w:t>'). כשהשחקן/</w:t>
      </w:r>
      <w:proofErr w:type="spellStart"/>
      <w:r>
        <w:rPr>
          <w:rFonts w:hint="cs"/>
          <w:rtl/>
        </w:rPr>
        <w:t>נית</w:t>
      </w:r>
      <w:proofErr w:type="spellEnd"/>
      <w:r>
        <w:rPr>
          <w:rFonts w:hint="cs"/>
          <w:rtl/>
        </w:rPr>
        <w:t xml:space="preserve"> לחוץ/</w:t>
      </w:r>
      <w:proofErr w:type="spellStart"/>
      <w:r>
        <w:rPr>
          <w:rFonts w:hint="cs"/>
          <w:rtl/>
        </w:rPr>
        <w:t>צת</w:t>
      </w:r>
      <w:proofErr w:type="spellEnd"/>
      <w:r>
        <w:rPr>
          <w:rFonts w:hint="cs"/>
          <w:rtl/>
        </w:rPr>
        <w:t xml:space="preserve"> על אחד הסמלים עם העכבר או על המקש של הסמל (</w:t>
      </w:r>
      <w:proofErr w:type="spellStart"/>
      <w:r>
        <w:rPr>
          <w:rFonts w:hint="cs"/>
          <w:rtl/>
        </w:rPr>
        <w:t>הוטקי</w:t>
      </w:r>
      <w:proofErr w:type="spellEnd"/>
      <w:r>
        <w:rPr>
          <w:rFonts w:hint="cs"/>
          <w:rtl/>
        </w:rPr>
        <w:t xml:space="preserve"> </w:t>
      </w:r>
      <w:r>
        <w:rPr>
          <w:rtl/>
        </w:rPr>
        <w:t>–</w:t>
      </w:r>
      <w:r>
        <w:rPr>
          <w:rFonts w:hint="cs"/>
          <w:rtl/>
        </w:rPr>
        <w:t xml:space="preserve"> </w:t>
      </w:r>
      <w:r>
        <w:t>hotkeys</w:t>
      </w:r>
      <w:r>
        <w:rPr>
          <w:rFonts w:hint="cs"/>
          <w:rtl/>
        </w:rPr>
        <w:t>) יפתח התפריט של הפריטים המיוצגים על ידי הסמל.</w:t>
      </w:r>
    </w:p>
    <w:p w:rsidR="0093064A" w:rsidRDefault="0093064A" w:rsidP="0093064A">
      <w:pPr>
        <w:pStyle w:val="3"/>
      </w:pPr>
      <w:bookmarkStart w:id="29" w:name="_Toc475090126"/>
      <w:r>
        <w:rPr>
          <w:rFonts w:hint="cs"/>
          <w:rtl/>
        </w:rPr>
        <w:t>מסכים משניים</w:t>
      </w:r>
      <w:bookmarkEnd w:id="29"/>
    </w:p>
    <w:p w:rsidR="0093064A" w:rsidRDefault="0093064A" w:rsidP="0093064A">
      <w:pPr>
        <w:rPr>
          <w:rtl/>
        </w:rPr>
      </w:pPr>
      <w:r w:rsidRPr="00B55315">
        <w:rPr>
          <w:rFonts w:hint="cs"/>
          <w:rtl/>
        </w:rPr>
        <w:t xml:space="preserve">בסוף כל תור ישמע </w:t>
      </w:r>
      <w:proofErr w:type="spellStart"/>
      <w:r w:rsidRPr="00B55315">
        <w:rPr>
          <w:rFonts w:hint="cs"/>
          <w:rtl/>
        </w:rPr>
        <w:t>ציפצוף</w:t>
      </w:r>
      <w:proofErr w:type="spellEnd"/>
      <w:r w:rsidRPr="00B55315">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sidRPr="00B55315">
        <w:rPr>
          <w:rFonts w:hint="cs"/>
          <w:rtl/>
        </w:rPr>
        <w:t>מתאתחלים</w:t>
      </w:r>
      <w:proofErr w:type="spellEnd"/>
      <w:r w:rsidRPr="00B55315">
        <w:rPr>
          <w:rFonts w:hint="cs"/>
          <w:rtl/>
        </w:rPr>
        <w:t xml:space="preserve">, וישמע </w:t>
      </w:r>
      <w:proofErr w:type="spellStart"/>
      <w:r w:rsidRPr="00B55315">
        <w:rPr>
          <w:rFonts w:hint="cs"/>
          <w:rtl/>
        </w:rPr>
        <w:t>ציפצוף</w:t>
      </w:r>
      <w:proofErr w:type="spellEnd"/>
      <w:r w:rsidRPr="00B55315">
        <w:rPr>
          <w:rFonts w:hint="cs"/>
          <w:rtl/>
        </w:rPr>
        <w:t xml:space="preserve"> (כמו במשחק המקורי).</w:t>
      </w:r>
    </w:p>
    <w:p w:rsidR="007C4247" w:rsidRPr="007C4247" w:rsidRDefault="007C4247" w:rsidP="0093064A">
      <w:pPr>
        <w:pStyle w:val="2"/>
        <w:rPr>
          <w:rtl/>
        </w:rPr>
      </w:pPr>
      <w:bookmarkStart w:id="30" w:name="_Toc475090127"/>
      <w:r w:rsidRPr="007C4247">
        <w:rPr>
          <w:rFonts w:hint="cs"/>
          <w:rtl/>
        </w:rPr>
        <w:t>תפריט בניינים</w:t>
      </w:r>
      <w:bookmarkEnd w:id="30"/>
    </w:p>
    <w:p w:rsidR="007C4247" w:rsidRDefault="007C4247" w:rsidP="007C4247">
      <w:pPr>
        <w:rPr>
          <w:rtl/>
        </w:rPr>
      </w:pPr>
      <w:r>
        <w:rPr>
          <w:rFonts w:hint="cs"/>
          <w:rtl/>
        </w:rPr>
        <w:t>בתפריט של הבניינים מופעים כל מה שהשחקן/</w:t>
      </w:r>
      <w:proofErr w:type="spellStart"/>
      <w:r>
        <w:rPr>
          <w:rFonts w:hint="cs"/>
          <w:rtl/>
        </w:rPr>
        <w:t>נית</w:t>
      </w:r>
      <w:proofErr w:type="spellEnd"/>
      <w:r>
        <w:rPr>
          <w:rFonts w:hint="cs"/>
          <w:rtl/>
        </w:rPr>
        <w:t xml:space="preserve"> יכול/ה לקנות ב</w:t>
      </w:r>
      <w:r w:rsidR="003D0B32" w:rsidRPr="003D0B32">
        <w:rPr>
          <w:rFonts w:hint="cs"/>
          <w:rtl/>
        </w:rPr>
        <w:t xml:space="preserve"> </w:t>
      </w:r>
      <w:r w:rsidR="003D0B32">
        <w:rPr>
          <w:rFonts w:hint="cs"/>
          <w:rtl/>
        </w:rPr>
        <w:t>מטבעות זהב</w:t>
      </w:r>
      <w:r>
        <w:rPr>
          <w:rFonts w:hint="cs"/>
          <w:rtl/>
        </w:rPr>
        <w:t xml:space="preserve"> כלומר הבניינים, סירות ומורדים.</w:t>
      </w:r>
      <w:r>
        <w:rPr>
          <w:rtl/>
        </w:rPr>
        <w:br/>
      </w:r>
      <w:r>
        <w:rPr>
          <w:rFonts w:hint="cs"/>
          <w:rtl/>
        </w:rPr>
        <w:t xml:space="preserve">בעת הלחיצה על סמל התפריט עם המקש השמאלי של העכבר או על </w:t>
      </w:r>
      <w:proofErr w:type="spellStart"/>
      <w:r>
        <w:rPr>
          <w:rFonts w:hint="cs"/>
          <w:rtl/>
        </w:rPr>
        <w:t>ההוטקי</w:t>
      </w:r>
      <w:proofErr w:type="spellEnd"/>
      <w:r>
        <w:rPr>
          <w:rFonts w:hint="cs"/>
          <w:rtl/>
        </w:rPr>
        <w:t xml:space="preserve"> שלו, יופיע טבלה במרכז המסך בגודל 3</w:t>
      </w:r>
      <w:r>
        <w:t>X</w:t>
      </w:r>
      <w:r>
        <w:rPr>
          <w:rFonts w:hint="cs"/>
          <w:rtl/>
        </w:rPr>
        <w:t>3 כאשר בכל ריבוע יש סמל המיצג בניין מסוים. הם מסודרים בשלישיות באופן הבא (משאל לימין): בשורה הראשונה מבצר (</w:t>
      </w:r>
      <w:proofErr w:type="spellStart"/>
      <w:r>
        <w:rPr>
          <w:rFonts w:hint="cs"/>
          <w:rtl/>
        </w:rPr>
        <w:t>הוטקי</w:t>
      </w:r>
      <w:proofErr w:type="spellEnd"/>
      <w:r>
        <w:rPr>
          <w:rFonts w:hint="cs"/>
          <w:rtl/>
        </w:rPr>
        <w:t xml:space="preserve"> '</w:t>
      </w:r>
      <w:r>
        <w:t>Q</w:t>
      </w:r>
      <w:r>
        <w:rPr>
          <w:rFonts w:hint="cs"/>
          <w:rtl/>
        </w:rPr>
        <w:t>' ), מפעל (</w:t>
      </w:r>
      <w:proofErr w:type="spellStart"/>
      <w:r>
        <w:rPr>
          <w:rFonts w:hint="cs"/>
          <w:rtl/>
        </w:rPr>
        <w:t>הוטקי</w:t>
      </w:r>
      <w:proofErr w:type="spellEnd"/>
      <w:r>
        <w:rPr>
          <w:rFonts w:hint="cs"/>
          <w:rtl/>
        </w:rPr>
        <w:t xml:space="preserve"> '</w:t>
      </w:r>
      <w:r>
        <w:t>W</w:t>
      </w:r>
      <w:r>
        <w:rPr>
          <w:rFonts w:hint="cs"/>
          <w:rtl/>
        </w:rPr>
        <w:t>') ועכו גידול/שדה (</w:t>
      </w:r>
      <w:proofErr w:type="spellStart"/>
      <w:r>
        <w:rPr>
          <w:rFonts w:hint="cs"/>
          <w:rtl/>
        </w:rPr>
        <w:t>הוטקי</w:t>
      </w:r>
      <w:proofErr w:type="spellEnd"/>
      <w:r>
        <w:rPr>
          <w:rFonts w:hint="cs"/>
          <w:rtl/>
        </w:rPr>
        <w:t xml:space="preserve"> '</w:t>
      </w:r>
      <w:r>
        <w:t>E</w:t>
      </w:r>
      <w:r>
        <w:rPr>
          <w:rFonts w:hint="cs"/>
          <w:rtl/>
        </w:rPr>
        <w:t>'). בשורה שניה (האמצעית) בית ספר (</w:t>
      </w:r>
      <w:proofErr w:type="spellStart"/>
      <w:r>
        <w:rPr>
          <w:rFonts w:hint="cs"/>
          <w:rtl/>
        </w:rPr>
        <w:t>הוטקי</w:t>
      </w:r>
      <w:proofErr w:type="spellEnd"/>
      <w:r>
        <w:rPr>
          <w:rFonts w:hint="cs"/>
          <w:rtl/>
        </w:rPr>
        <w:t xml:space="preserve"> '</w:t>
      </w:r>
      <w:r>
        <w:t>A</w:t>
      </w:r>
      <w:r>
        <w:rPr>
          <w:rFonts w:hint="cs"/>
          <w:rtl/>
        </w:rPr>
        <w:t>'), בית חולים (</w:t>
      </w:r>
      <w:proofErr w:type="spellStart"/>
      <w:r>
        <w:rPr>
          <w:rFonts w:hint="cs"/>
          <w:rtl/>
        </w:rPr>
        <w:t>הוטקי</w:t>
      </w:r>
      <w:proofErr w:type="spellEnd"/>
      <w:r>
        <w:rPr>
          <w:rFonts w:hint="cs"/>
          <w:rtl/>
        </w:rPr>
        <w:t xml:space="preserve"> '</w:t>
      </w:r>
      <w:r>
        <w:t>S</w:t>
      </w:r>
      <w:r>
        <w:rPr>
          <w:rFonts w:hint="cs"/>
          <w:rtl/>
        </w:rPr>
        <w:t>') ופרויקט דיור(</w:t>
      </w:r>
      <w:proofErr w:type="spellStart"/>
      <w:r>
        <w:rPr>
          <w:rFonts w:hint="cs"/>
          <w:rtl/>
        </w:rPr>
        <w:t>הוטקי</w:t>
      </w:r>
      <w:proofErr w:type="spellEnd"/>
      <w:r>
        <w:rPr>
          <w:rFonts w:hint="cs"/>
          <w:rtl/>
        </w:rPr>
        <w:t xml:space="preserve"> '</w:t>
      </w:r>
      <w:r>
        <w:t>D</w:t>
      </w:r>
      <w:r>
        <w:rPr>
          <w:rFonts w:hint="cs"/>
          <w:rtl/>
        </w:rPr>
        <w:t>'). ובשורה האחרונה מורדים (</w:t>
      </w:r>
      <w:proofErr w:type="spellStart"/>
      <w:r>
        <w:rPr>
          <w:rFonts w:hint="cs"/>
          <w:rtl/>
        </w:rPr>
        <w:t>הוטקי</w:t>
      </w:r>
      <w:proofErr w:type="spellEnd"/>
      <w:r>
        <w:rPr>
          <w:rFonts w:hint="cs"/>
          <w:rtl/>
        </w:rPr>
        <w:t xml:space="preserve"> '</w:t>
      </w:r>
      <w:r>
        <w:t>Z</w:t>
      </w:r>
      <w:r>
        <w:rPr>
          <w:rFonts w:hint="cs"/>
          <w:rtl/>
        </w:rPr>
        <w:t>' ), סירת דייג (</w:t>
      </w:r>
      <w:proofErr w:type="spellStart"/>
      <w:r>
        <w:rPr>
          <w:rFonts w:hint="cs"/>
          <w:rtl/>
        </w:rPr>
        <w:t>הוטקי</w:t>
      </w:r>
      <w:proofErr w:type="spellEnd"/>
      <w:r>
        <w:rPr>
          <w:rFonts w:hint="cs"/>
          <w:rtl/>
        </w:rPr>
        <w:t xml:space="preserve"> '</w:t>
      </w:r>
      <w:r>
        <w:t>X</w:t>
      </w:r>
      <w:r>
        <w:rPr>
          <w:rFonts w:hint="cs"/>
          <w:rtl/>
        </w:rPr>
        <w:t>') וסירת קרב (</w:t>
      </w:r>
      <w:proofErr w:type="spellStart"/>
      <w:r>
        <w:rPr>
          <w:rFonts w:hint="cs"/>
          <w:rtl/>
        </w:rPr>
        <w:t>הוטקי</w:t>
      </w:r>
      <w:proofErr w:type="spellEnd"/>
      <w:r>
        <w:rPr>
          <w:rFonts w:hint="cs"/>
          <w:rtl/>
        </w:rPr>
        <w:t xml:space="preserve"> '</w:t>
      </w:r>
      <w:r>
        <w:t>C</w:t>
      </w:r>
      <w:r>
        <w:rPr>
          <w:rFonts w:hint="cs"/>
          <w:rtl/>
        </w:rPr>
        <w:t xml:space="preserve">'). </w:t>
      </w:r>
    </w:p>
    <w:p w:rsidR="007C4247" w:rsidRPr="007C4247" w:rsidRDefault="007C4247" w:rsidP="0093064A">
      <w:pPr>
        <w:pStyle w:val="2"/>
        <w:rPr>
          <w:rtl/>
        </w:rPr>
      </w:pPr>
      <w:bookmarkStart w:id="31" w:name="_Toc475090128"/>
      <w:r w:rsidRPr="007C4247">
        <w:rPr>
          <w:rFonts w:hint="cs"/>
          <w:rtl/>
        </w:rPr>
        <w:t>תפריט ניהול משחק</w:t>
      </w:r>
      <w:bookmarkEnd w:id="31"/>
    </w:p>
    <w:p w:rsidR="0093064A" w:rsidRDefault="007C4247" w:rsidP="0093064A">
      <w:pPr>
        <w:rPr>
          <w:rtl/>
        </w:rPr>
      </w:pPr>
      <w:r>
        <w:rPr>
          <w:rFonts w:hint="cs"/>
          <w:rtl/>
        </w:rPr>
        <w:t xml:space="preserve">אחרי לחיצה על סמל התפריט עם המקש השמאלי של העכבר או </w:t>
      </w:r>
      <w:proofErr w:type="spellStart"/>
      <w:r>
        <w:rPr>
          <w:rFonts w:hint="cs"/>
          <w:rtl/>
        </w:rPr>
        <w:t>ההוטקי</w:t>
      </w:r>
      <w:proofErr w:type="spellEnd"/>
      <w:r>
        <w:rPr>
          <w:rFonts w:hint="cs"/>
          <w:rtl/>
        </w:rPr>
        <w:t xml:space="preserve"> של תפריט הניהול, המשחק יעצור ויפתח חלון עם שש כפתורים שמסודרים מלאה למאטה כך: "שמירת משחק", "טעינת משחק", "הגדרות", </w:t>
      </w:r>
      <w:r w:rsidR="0093064A">
        <w:rPr>
          <w:rFonts w:hint="cs"/>
          <w:rtl/>
        </w:rPr>
        <w:t xml:space="preserve">"חזרה למשחק", </w:t>
      </w:r>
      <w:r>
        <w:rPr>
          <w:rFonts w:hint="cs"/>
          <w:rtl/>
        </w:rPr>
        <w:t>"יציאה לתפריט ראשי" ו"יציאה מהמשחק לשולחן העבודה".</w:t>
      </w:r>
      <w:r w:rsidR="0093064A">
        <w:rPr>
          <w:rFonts w:hint="cs"/>
          <w:rtl/>
        </w:rPr>
        <w:t xml:space="preserve"> כל הכפתורים חוץ מהשלושה האחרונים פתחים מסכים שעליו יוסבר בהרחבה בהמשך. כאן נסביר משלושה הכפתורים האחרונים עושים.</w:t>
      </w:r>
    </w:p>
    <w:p w:rsidR="0093064A" w:rsidRDefault="0093064A" w:rsidP="0093064A">
      <w:pPr>
        <w:pStyle w:val="3"/>
        <w:rPr>
          <w:rtl/>
        </w:rPr>
      </w:pPr>
      <w:bookmarkStart w:id="32" w:name="_Toc475090129"/>
      <w:r>
        <w:rPr>
          <w:rFonts w:hint="cs"/>
          <w:rtl/>
        </w:rPr>
        <w:lastRenderedPageBreak/>
        <w:t>יצאה מהפריט וחזרה למשחק</w:t>
      </w:r>
      <w:bookmarkEnd w:id="32"/>
    </w:p>
    <w:p w:rsidR="0093064A" w:rsidRDefault="0093064A" w:rsidP="0093064A">
      <w:pPr>
        <w:rPr>
          <w:rtl/>
        </w:rPr>
      </w:pPr>
      <w:r>
        <w:rPr>
          <w:rFonts w:hint="cs"/>
          <w:rtl/>
        </w:rPr>
        <w:t>אשפר לחזור למשחק על ידי לחצה על המקש הימיני של העכבר או על ידי לחיצה על הכפתור "חזרה למשחק" עם המקש השמאלי של העכבר. ברגע שחוזרים למשחק ממשיך אותו מהנקודה שהוא נעצר.</w:t>
      </w:r>
    </w:p>
    <w:p w:rsidR="0093064A" w:rsidRDefault="0093064A" w:rsidP="0093064A">
      <w:pPr>
        <w:rPr>
          <w:rtl/>
        </w:rPr>
      </w:pPr>
      <w:bookmarkStart w:id="33" w:name="_Toc475090130"/>
      <w:r w:rsidRPr="0093064A">
        <w:rPr>
          <w:rStyle w:val="30"/>
          <w:rFonts w:hint="cs"/>
          <w:rtl/>
        </w:rPr>
        <w:t>כפתור יציאה לתפריט הראשי</w:t>
      </w:r>
      <w:bookmarkEnd w:id="33"/>
      <w:r w:rsidRPr="0093064A">
        <w:rPr>
          <w:rStyle w:val="30"/>
          <w:rtl/>
        </w:rPr>
        <w:br/>
      </w:r>
      <w:r>
        <w:rPr>
          <w:rFonts w:hint="cs"/>
          <w:rtl/>
        </w:rPr>
        <w:t xml:space="preserve">כאשר לוחצים על "יציאה לתפריט הראשי" יצאים לתפריט הראשי. שים/מי לב שכל התקדמות מהשמירה האחרונה עד לחיצה על כפתור זה </w:t>
      </w:r>
      <w:proofErr w:type="spellStart"/>
      <w:r>
        <w:rPr>
          <w:rFonts w:hint="cs"/>
          <w:rtl/>
        </w:rPr>
        <w:t>נחמקה</w:t>
      </w:r>
      <w:proofErr w:type="spellEnd"/>
      <w:r>
        <w:rPr>
          <w:rFonts w:hint="cs"/>
          <w:rtl/>
        </w:rPr>
        <w:t>. (אפשר וצריך להרחיב כאן)</w:t>
      </w:r>
    </w:p>
    <w:p w:rsidR="0093064A" w:rsidRDefault="0093064A" w:rsidP="0093064A">
      <w:pPr>
        <w:rPr>
          <w:rtl/>
        </w:rPr>
      </w:pPr>
      <w:bookmarkStart w:id="34" w:name="_Toc475090131"/>
      <w:r w:rsidRPr="0093064A">
        <w:rPr>
          <w:rStyle w:val="30"/>
          <w:rFonts w:hint="cs"/>
          <w:rtl/>
        </w:rPr>
        <w:t>כפתור יציאה מהמשחק לשולחן העבודה</w:t>
      </w:r>
      <w:bookmarkEnd w:id="34"/>
      <w:r>
        <w:rPr>
          <w:rtl/>
        </w:rPr>
        <w:br/>
      </w:r>
      <w:r>
        <w:rPr>
          <w:rFonts w:hint="cs"/>
          <w:rtl/>
        </w:rPr>
        <w:t>כאשר לוחצים על "</w:t>
      </w:r>
      <w:r w:rsidRPr="007B4556">
        <w:rPr>
          <w:rFonts w:hint="cs"/>
          <w:rtl/>
        </w:rPr>
        <w:t xml:space="preserve"> </w:t>
      </w:r>
      <w:r>
        <w:rPr>
          <w:rFonts w:hint="cs"/>
          <w:rtl/>
        </w:rPr>
        <w:t xml:space="preserve">יציאה מהמשחק לשולחן העבודה " יצאים מהמשחק לשולחן העבודה. שים/מי לב שכל התקדמות מהשמירה האחרונה עד לחיצה על כפתור זה </w:t>
      </w:r>
      <w:proofErr w:type="spellStart"/>
      <w:r>
        <w:rPr>
          <w:rFonts w:hint="cs"/>
          <w:rtl/>
        </w:rPr>
        <w:t>נחמקה</w:t>
      </w:r>
      <w:proofErr w:type="spellEnd"/>
      <w:r>
        <w:rPr>
          <w:rFonts w:hint="cs"/>
          <w:rtl/>
        </w:rPr>
        <w:t>. (אפשר וצריך להרחיב כאן)</w:t>
      </w:r>
    </w:p>
    <w:p w:rsidR="0093064A" w:rsidRPr="0093064A" w:rsidRDefault="0093064A" w:rsidP="0093064A">
      <w:pPr>
        <w:rPr>
          <w:rtl/>
        </w:rPr>
      </w:pPr>
    </w:p>
    <w:p w:rsidR="007C4247" w:rsidRPr="007C4247" w:rsidRDefault="007C4247" w:rsidP="0093064A">
      <w:pPr>
        <w:pStyle w:val="2"/>
        <w:rPr>
          <w:rtl/>
        </w:rPr>
      </w:pPr>
      <w:bookmarkStart w:id="35" w:name="_Toc475090132"/>
      <w:r w:rsidRPr="007C4247">
        <w:rPr>
          <w:rFonts w:hint="cs"/>
          <w:rtl/>
        </w:rPr>
        <w:t>מסך שמירת משחק(מתפריט ניהול משחק)</w:t>
      </w:r>
      <w:bookmarkEnd w:id="35"/>
    </w:p>
    <w:p w:rsidR="007C4247" w:rsidRDefault="007C4247" w:rsidP="007C4247">
      <w:pPr>
        <w:rPr>
          <w:rtl/>
        </w:rPr>
      </w:pPr>
      <w:r>
        <w:rPr>
          <w:rFonts w:hint="cs"/>
          <w:rtl/>
        </w:rPr>
        <w:t>כאשר לוחצים על "שמירת משחק" מופיעה חלון שבו רשימה של שמירות קודמות, מקום להכניס טקסט וכפתורים צור ושמור. בהנחה שהרשימה ריקה או שהשחקן/</w:t>
      </w:r>
      <w:proofErr w:type="spellStart"/>
      <w:r>
        <w:rPr>
          <w:rFonts w:hint="cs"/>
          <w:rtl/>
        </w:rPr>
        <w:t>נית</w:t>
      </w:r>
      <w:proofErr w:type="spellEnd"/>
      <w:r>
        <w:rPr>
          <w:rFonts w:hint="cs"/>
          <w:rtl/>
        </w:rPr>
        <w:t xml:space="preserve"> רוצה ליצור שמירה חדשה הוא/היא צריך/כה להכניס את שם השמירה החדשה בתיבת הטקסט וללחוץ על צור. כדי לשמור עליו/ה ללחוץ על שמירה מהרשימה ואז ללחוץ על שמו</w:t>
      </w:r>
      <w:r w:rsidR="004D4B89">
        <w:rPr>
          <w:rFonts w:hint="cs"/>
          <w:rtl/>
        </w:rPr>
        <w:t>ר. אחרי שלחץ/ על שמור החלונות נא</w:t>
      </w:r>
      <w:r>
        <w:rPr>
          <w:rFonts w:hint="cs"/>
          <w:rtl/>
        </w:rPr>
        <w:t>למים מופיע סימן שמאשר שהמשחק נשמר ואחר כך המשחק חוזר לפעול מהמקום שהוא נעצר. (הרעיון של שני כפתורים, צור ושמור, נראה לי בירוקרטי מידי. למה לא נאחד את התפקיד של שניים לשמור? במקרה של שמירה חדשה 'שמור' יצור אותה אוטומטית. בנוסף להוסיף יותר אינטראקציו</w:t>
      </w:r>
      <w:r>
        <w:rPr>
          <w:rFonts w:hint="eastAsia"/>
          <w:rtl/>
        </w:rPr>
        <w:t>ת</w:t>
      </w:r>
      <w:r>
        <w:rPr>
          <w:rFonts w:hint="cs"/>
          <w:rtl/>
        </w:rPr>
        <w:t xml:space="preserve"> על העכבר ומקלדת)  </w:t>
      </w:r>
    </w:p>
    <w:p w:rsidR="00A744E4" w:rsidRDefault="001B6A60" w:rsidP="001B6A60">
      <w:pPr>
        <w:pStyle w:val="2"/>
        <w:rPr>
          <w:rtl/>
        </w:rPr>
      </w:pPr>
      <w:bookmarkStart w:id="36" w:name="_Toc475090133"/>
      <w:r>
        <w:rPr>
          <w:rFonts w:hint="cs"/>
          <w:rtl/>
        </w:rPr>
        <w:t>מסך טעינת משחק</w:t>
      </w:r>
      <w:bookmarkEnd w:id="36"/>
    </w:p>
    <w:p w:rsidR="00DE321B" w:rsidRDefault="00DE321B" w:rsidP="001B6A60">
      <w:pPr>
        <w:rPr>
          <w:rtl/>
        </w:rPr>
      </w:pPr>
      <w:r>
        <w:rPr>
          <w:rFonts w:hint="cs"/>
          <w:rtl/>
        </w:rPr>
        <w:t>יש שני דרכים לפתוח תפריט זה, מהתפריט הראשי ומתפריט ניהול המשחק.</w:t>
      </w:r>
    </w:p>
    <w:p w:rsidR="00DE321B" w:rsidRDefault="00DE321B" w:rsidP="001B6A60">
      <w:pPr>
        <w:rPr>
          <w:rtl/>
        </w:rPr>
      </w:pPr>
      <w:r>
        <w:rPr>
          <w:rFonts w:hint="cs"/>
          <w:rtl/>
        </w:rPr>
        <w:t>מהתפריט הראשי יש ללחוץ על....</w:t>
      </w:r>
    </w:p>
    <w:p w:rsidR="001B6A60" w:rsidRDefault="00DE321B" w:rsidP="001B6A60">
      <w:pPr>
        <w:rPr>
          <w:rtl/>
        </w:rPr>
      </w:pPr>
      <w:r>
        <w:rPr>
          <w:rFonts w:hint="cs"/>
          <w:rtl/>
        </w:rPr>
        <w:t>מתפריט ניהול המשחק יש ללחוץ על...</w:t>
      </w:r>
    </w:p>
    <w:p w:rsidR="00DE321B" w:rsidRDefault="00DE321B" w:rsidP="00DE321B">
      <w:pPr>
        <w:rPr>
          <w:rtl/>
        </w:rPr>
      </w:pPr>
      <w:r>
        <w:rPr>
          <w:rFonts w:hint="cs"/>
          <w:rtl/>
        </w:rPr>
        <w:t>כאשר לוחצים על "טעינת משחק" מופיע אותה רשימה רק עם כפתור אחד: טען. בשביל לטעון שמירה השחקן/</w:t>
      </w:r>
      <w:proofErr w:type="spellStart"/>
      <w:r>
        <w:rPr>
          <w:rFonts w:hint="cs"/>
          <w:rtl/>
        </w:rPr>
        <w:t>נית</w:t>
      </w:r>
      <w:proofErr w:type="spellEnd"/>
      <w:r>
        <w:rPr>
          <w:rFonts w:hint="cs"/>
          <w:rtl/>
        </w:rPr>
        <w:t xml:space="preserve"> בוחר/ת את השמירה המבוקשת, ואז לוחץ/</w:t>
      </w:r>
      <w:proofErr w:type="spellStart"/>
      <w:r>
        <w:rPr>
          <w:rFonts w:hint="cs"/>
          <w:rtl/>
        </w:rPr>
        <w:t>צת</w:t>
      </w:r>
      <w:proofErr w:type="spellEnd"/>
      <w:r>
        <w:rPr>
          <w:rFonts w:hint="cs"/>
          <w:rtl/>
        </w:rPr>
        <w:t xml:space="preserve"> על כפתור טען עם הכפתור השמאלי של העכבר. לאחר מכאן עוברים למסך טעינה שבסופו ממשכים את המשחק ממקום השמירה.</w:t>
      </w:r>
    </w:p>
    <w:p w:rsidR="009350E1" w:rsidRDefault="009350E1" w:rsidP="009350E1">
      <w:pPr>
        <w:pStyle w:val="2"/>
        <w:rPr>
          <w:rtl/>
        </w:rPr>
      </w:pPr>
      <w:bookmarkStart w:id="37" w:name="_Toc475090134"/>
      <w:r>
        <w:rPr>
          <w:rFonts w:hint="cs"/>
          <w:rtl/>
        </w:rPr>
        <w:t>מסך טבלת שיאים</w:t>
      </w:r>
      <w:bookmarkEnd w:id="37"/>
    </w:p>
    <w:p w:rsidR="009350E1" w:rsidRDefault="009350E1" w:rsidP="009350E1">
      <w:pPr>
        <w:pStyle w:val="ae"/>
        <w:rPr>
          <w:rtl/>
        </w:rPr>
      </w:pPr>
    </w:p>
    <w:p w:rsidR="009350E1" w:rsidRDefault="009350E1" w:rsidP="009350E1">
      <w:pPr>
        <w:pStyle w:val="ae"/>
        <w:rPr>
          <w:rtl/>
        </w:rPr>
      </w:pPr>
      <w:r>
        <w:rPr>
          <w:rFonts w:hint="cs"/>
          <w:rtl/>
        </w:rPr>
        <w:t>במסך זה היה שני טבלאות: אחד למשחק מול המחשב והשנייה מול הזמן.</w:t>
      </w:r>
    </w:p>
    <w:p w:rsidR="009350E1" w:rsidRDefault="009350E1" w:rsidP="009350E1">
      <w:pPr>
        <w:pStyle w:val="ae"/>
        <w:rPr>
          <w:rtl/>
        </w:rPr>
      </w:pPr>
    </w:p>
    <w:p w:rsidR="009350E1" w:rsidRDefault="009350E1" w:rsidP="009350E1">
      <w:pPr>
        <w:pStyle w:val="ae"/>
        <w:rPr>
          <w:rtl/>
        </w:rPr>
      </w:pPr>
      <w:r>
        <w:rPr>
          <w:rFonts w:hint="cs"/>
          <w:rtl/>
        </w:rPr>
        <w:t>בראש כל טבלה יופיע מס' הנקודות הכי גבוה שאוג עד כה, מס' התורות, הזמן לכל תור ושם השחקן/</w:t>
      </w:r>
      <w:proofErr w:type="spellStart"/>
      <w:r>
        <w:rPr>
          <w:rFonts w:hint="cs"/>
          <w:rtl/>
        </w:rPr>
        <w:t>נית</w:t>
      </w:r>
      <w:proofErr w:type="spellEnd"/>
      <w:r>
        <w:rPr>
          <w:rFonts w:hint="cs"/>
          <w:rtl/>
        </w:rPr>
        <w:t xml:space="preserve"> שהסיגו את זה. </w:t>
      </w:r>
    </w:p>
    <w:p w:rsidR="00DE321B" w:rsidRDefault="009350E1" w:rsidP="009350E1">
      <w:pPr>
        <w:rPr>
          <w:rtl/>
        </w:rPr>
      </w:pPr>
      <w:r>
        <w:rPr>
          <w:rFonts w:hint="cs"/>
          <w:rtl/>
        </w:rPr>
        <w:t>מתחתיו יופיע מס' הנקודות הכי גבוה שאוג באותו יום עם מס' התורות, הזמן לכל תור ושם השחקן/</w:t>
      </w:r>
      <w:proofErr w:type="spellStart"/>
      <w:r>
        <w:rPr>
          <w:rFonts w:hint="cs"/>
          <w:rtl/>
        </w:rPr>
        <w:t>נית</w:t>
      </w:r>
      <w:proofErr w:type="spellEnd"/>
      <w:r>
        <w:rPr>
          <w:rFonts w:hint="cs"/>
          <w:rtl/>
        </w:rPr>
        <w:t xml:space="preserve"> שהסיגו את זה. ומתחת לזה השיאים הפחות טובים.  (יש פה בעיה של הוגנות ויכולת מדידה של הדברים אבל זרמי אם זה </w:t>
      </w:r>
      <w:proofErr w:type="spellStart"/>
      <w:r>
        <w:rPr>
          <w:rFonts w:hint="cs"/>
          <w:rtl/>
        </w:rPr>
        <w:t>לבנתיים</w:t>
      </w:r>
      <w:proofErr w:type="spellEnd"/>
      <w:r>
        <w:rPr>
          <w:rFonts w:hint="cs"/>
          <w:rtl/>
        </w:rPr>
        <w:t>).</w:t>
      </w:r>
    </w:p>
    <w:p w:rsidR="00FB4615" w:rsidRDefault="00FB4615" w:rsidP="00FB4615">
      <w:pPr>
        <w:pStyle w:val="2"/>
        <w:rPr>
          <w:rtl/>
        </w:rPr>
      </w:pPr>
      <w:bookmarkStart w:id="38" w:name="_Toc475090135"/>
      <w:r>
        <w:rPr>
          <w:rFonts w:hint="cs"/>
          <w:rtl/>
        </w:rPr>
        <w:lastRenderedPageBreak/>
        <w:t>מסך הגדרות</w:t>
      </w:r>
      <w:bookmarkEnd w:id="38"/>
    </w:p>
    <w:p w:rsidR="00DE321B" w:rsidRDefault="00DE321B" w:rsidP="00DE321B">
      <w:pPr>
        <w:rPr>
          <w:rtl/>
        </w:rPr>
      </w:pPr>
      <w:r>
        <w:rPr>
          <w:rFonts w:hint="cs"/>
          <w:rtl/>
        </w:rPr>
        <w:t>יש שני דרכים לפתוח תפריט זה, מהתפריט הראשי ומתפריט ניהול המשחק.</w:t>
      </w:r>
    </w:p>
    <w:p w:rsidR="00DE321B" w:rsidRDefault="00DE321B" w:rsidP="00DE321B">
      <w:pPr>
        <w:rPr>
          <w:rtl/>
        </w:rPr>
      </w:pPr>
      <w:r>
        <w:rPr>
          <w:rFonts w:hint="cs"/>
          <w:rtl/>
        </w:rPr>
        <w:t>מהתפריט הראשי יש ללחוץ על....</w:t>
      </w:r>
    </w:p>
    <w:p w:rsidR="00DE321B" w:rsidRDefault="00DE321B" w:rsidP="00DE321B">
      <w:pPr>
        <w:rPr>
          <w:rtl/>
        </w:rPr>
      </w:pPr>
      <w:r>
        <w:rPr>
          <w:rFonts w:hint="cs"/>
          <w:rtl/>
        </w:rPr>
        <w:t>מתפריט ניהול המשחק יש ללחוץ על...</w:t>
      </w:r>
    </w:p>
    <w:p w:rsidR="00DE321B" w:rsidRDefault="00DE321B" w:rsidP="00DE321B">
      <w:pPr>
        <w:rPr>
          <w:rtl/>
        </w:rPr>
      </w:pPr>
      <w:r>
        <w:rPr>
          <w:rFonts w:hint="cs"/>
          <w:rtl/>
        </w:rPr>
        <w:t xml:space="preserve">כאשר לוחצים על "הגדרות" נפתח תפריט </w:t>
      </w:r>
      <w:proofErr w:type="spellStart"/>
      <w:r>
        <w:rPr>
          <w:rFonts w:hint="cs"/>
          <w:rtl/>
        </w:rPr>
        <w:t>האגדרות</w:t>
      </w:r>
      <w:proofErr w:type="spellEnd"/>
      <w:r>
        <w:rPr>
          <w:rFonts w:hint="cs"/>
          <w:rtl/>
        </w:rPr>
        <w:t>. שים/מי לב שכדאי שרוב הגדרות יעבדו צריך לאתחל את המשחק.</w:t>
      </w:r>
    </w:p>
    <w:p w:rsidR="001B6A60" w:rsidRPr="001B6A60" w:rsidRDefault="001B6A60" w:rsidP="001B6A60">
      <w:pPr>
        <w:rPr>
          <w:rtl/>
        </w:rPr>
      </w:pPr>
    </w:p>
    <w:p w:rsidR="008535B6" w:rsidRDefault="00FB4615" w:rsidP="009350E1">
      <w:pPr>
        <w:pStyle w:val="1"/>
        <w:rPr>
          <w:rtl/>
        </w:rPr>
      </w:pPr>
      <w:r>
        <w:rPr>
          <w:rtl/>
        </w:rPr>
        <w:br w:type="column"/>
      </w:r>
      <w:bookmarkStart w:id="39" w:name="_Toc475090136"/>
      <w:r w:rsidR="008535B6">
        <w:rPr>
          <w:rFonts w:hint="cs"/>
          <w:rtl/>
        </w:rPr>
        <w:lastRenderedPageBreak/>
        <w:t>מפרט מקשים</w:t>
      </w:r>
      <w:bookmarkEnd w:id="39"/>
    </w:p>
    <w:p w:rsidR="000720D6" w:rsidRDefault="000720D6" w:rsidP="00D0484E">
      <w:pPr>
        <w:rPr>
          <w:rtl/>
        </w:rPr>
      </w:pPr>
    </w:p>
    <w:p w:rsidR="009350E1" w:rsidRDefault="009350E1" w:rsidP="00D0484E">
      <w:pPr>
        <w:rPr>
          <w:rtl/>
        </w:rPr>
      </w:pPr>
    </w:p>
    <w:p w:rsidR="00840296" w:rsidRDefault="0090514D" w:rsidP="00CA47BE">
      <w:pPr>
        <w:pStyle w:val="1"/>
        <w:rPr>
          <w:rtl/>
        </w:rPr>
      </w:pPr>
      <w:r>
        <w:rPr>
          <w:rtl/>
        </w:rPr>
        <w:br w:type="column"/>
      </w:r>
      <w:r w:rsidR="00306437">
        <w:rPr>
          <w:rFonts w:hint="cs"/>
          <w:rtl/>
        </w:rPr>
        <w:lastRenderedPageBreak/>
        <w:t xml:space="preserve"> </w:t>
      </w: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CA47BE" w:rsidP="00840296">
      <w:pPr>
        <w:rPr>
          <w:rtl/>
        </w:rPr>
      </w:pPr>
      <w:r>
        <w:rPr>
          <w:noProof/>
          <w:rtl/>
        </w:rPr>
        <w:drawing>
          <wp:inline distT="0" distB="0" distL="0" distR="0" wp14:anchorId="1123D6E9" wp14:editId="26F868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40" w:name="_Toc475090137"/>
      <w:r w:rsidRPr="00253B10">
        <w:rPr>
          <w:rFonts w:hint="cs"/>
          <w:rtl/>
        </w:rPr>
        <w:t>הערות לבניית הדמו</w:t>
      </w:r>
      <w:bookmarkEnd w:id="40"/>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E12" w:rsidRDefault="001D4E12" w:rsidP="007E7E57">
      <w:pPr>
        <w:spacing w:after="0" w:line="240" w:lineRule="auto"/>
      </w:pPr>
      <w:r>
        <w:separator/>
      </w:r>
    </w:p>
  </w:endnote>
  <w:endnote w:type="continuationSeparator" w:id="0">
    <w:p w:rsidR="001D4E12" w:rsidRDefault="001D4E12"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7157321"/>
      <w:docPartObj>
        <w:docPartGallery w:val="Page Numbers (Bottom of Page)"/>
        <w:docPartUnique/>
      </w:docPartObj>
    </w:sdtPr>
    <w:sdtEndPr/>
    <w:sdtContent>
      <w:p w:rsidR="00FC74EE" w:rsidRDefault="00FC74EE">
        <w:pPr>
          <w:pStyle w:val="ac"/>
          <w:jc w:val="center"/>
          <w:rPr>
            <w:rtl/>
            <w:cs/>
          </w:rPr>
        </w:pPr>
        <w:r>
          <w:fldChar w:fldCharType="begin"/>
        </w:r>
        <w:r>
          <w:rPr>
            <w:rtl/>
            <w:cs/>
          </w:rPr>
          <w:instrText>PAGE   \* MERGEFORMAT</w:instrText>
        </w:r>
        <w:r>
          <w:fldChar w:fldCharType="separate"/>
        </w:r>
        <w:r w:rsidRPr="00B66556">
          <w:rPr>
            <w:noProof/>
            <w:rtl/>
            <w:lang w:val="he-IL"/>
          </w:rPr>
          <w:t>16</w:t>
        </w:r>
        <w:r>
          <w:fldChar w:fldCharType="end"/>
        </w:r>
      </w:p>
    </w:sdtContent>
  </w:sdt>
  <w:p w:rsidR="00FC74EE" w:rsidRDefault="00FC74E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E12" w:rsidRDefault="001D4E12" w:rsidP="007E7E57">
      <w:pPr>
        <w:spacing w:after="0" w:line="240" w:lineRule="auto"/>
      </w:pPr>
      <w:r>
        <w:separator/>
      </w:r>
    </w:p>
  </w:footnote>
  <w:footnote w:type="continuationSeparator" w:id="0">
    <w:p w:rsidR="001D4E12" w:rsidRDefault="001D4E12" w:rsidP="007E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0F2B"/>
    <w:multiLevelType w:val="hybridMultilevel"/>
    <w:tmpl w:val="3E3AC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34CEF"/>
    <w:multiLevelType w:val="hybridMultilevel"/>
    <w:tmpl w:val="5BF08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A40C0"/>
    <w:multiLevelType w:val="hybridMultilevel"/>
    <w:tmpl w:val="1E2C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127F7"/>
    <w:multiLevelType w:val="hybridMultilevel"/>
    <w:tmpl w:val="ECE8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778AA"/>
    <w:multiLevelType w:val="hybridMultilevel"/>
    <w:tmpl w:val="24C057A8"/>
    <w:lvl w:ilvl="0" w:tplc="92CAF726">
      <w:start w:val="9"/>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82302"/>
    <w:multiLevelType w:val="hybridMultilevel"/>
    <w:tmpl w:val="2FDA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F43F3"/>
    <w:multiLevelType w:val="hybridMultilevel"/>
    <w:tmpl w:val="E8F0D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8000A"/>
    <w:multiLevelType w:val="hybridMultilevel"/>
    <w:tmpl w:val="7DE05E68"/>
    <w:lvl w:ilvl="0" w:tplc="CEDA3548">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638A9"/>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10"/>
  </w:num>
  <w:num w:numId="6">
    <w:abstractNumId w:val="12"/>
  </w:num>
  <w:num w:numId="7">
    <w:abstractNumId w:val="8"/>
  </w:num>
  <w:num w:numId="8">
    <w:abstractNumId w:val="13"/>
  </w:num>
  <w:num w:numId="9">
    <w:abstractNumId w:val="0"/>
  </w:num>
  <w:num w:numId="10">
    <w:abstractNumId w:val="9"/>
  </w:num>
  <w:num w:numId="11">
    <w:abstractNumId w:val="3"/>
  </w:num>
  <w:num w:numId="12">
    <w:abstractNumId w:val="5"/>
  </w:num>
  <w:num w:numId="13">
    <w:abstractNumId w:val="11"/>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v-pc">
    <w15:presenceInfo w15:providerId="None" w15:userId="Aviv-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MyNDQ0MzMxMDIwMTRQ0lEKTi0uzszPAykwrQUAHlA1iywAAAA="/>
  </w:docVars>
  <w:rsids>
    <w:rsidRoot w:val="00176F76"/>
    <w:rsid w:val="00000E47"/>
    <w:rsid w:val="00010923"/>
    <w:rsid w:val="0001095D"/>
    <w:rsid w:val="0001306D"/>
    <w:rsid w:val="0002053C"/>
    <w:rsid w:val="00020C9B"/>
    <w:rsid w:val="000245CC"/>
    <w:rsid w:val="00030B66"/>
    <w:rsid w:val="00032923"/>
    <w:rsid w:val="0003562D"/>
    <w:rsid w:val="0003729F"/>
    <w:rsid w:val="0004576D"/>
    <w:rsid w:val="00052EC7"/>
    <w:rsid w:val="00056784"/>
    <w:rsid w:val="0006058E"/>
    <w:rsid w:val="00071988"/>
    <w:rsid w:val="000720D6"/>
    <w:rsid w:val="0007333B"/>
    <w:rsid w:val="0007365C"/>
    <w:rsid w:val="00077BD1"/>
    <w:rsid w:val="00080748"/>
    <w:rsid w:val="000854B2"/>
    <w:rsid w:val="000912B0"/>
    <w:rsid w:val="00092922"/>
    <w:rsid w:val="0009349D"/>
    <w:rsid w:val="00097067"/>
    <w:rsid w:val="000A6B1E"/>
    <w:rsid w:val="000A7445"/>
    <w:rsid w:val="000B15E9"/>
    <w:rsid w:val="000C216D"/>
    <w:rsid w:val="000C5835"/>
    <w:rsid w:val="000D1202"/>
    <w:rsid w:val="000D4943"/>
    <w:rsid w:val="000D4E5B"/>
    <w:rsid w:val="000D5ED4"/>
    <w:rsid w:val="000E0917"/>
    <w:rsid w:val="000E1B8C"/>
    <w:rsid w:val="000E1F22"/>
    <w:rsid w:val="000E35D7"/>
    <w:rsid w:val="000F12A3"/>
    <w:rsid w:val="000F1F78"/>
    <w:rsid w:val="000F3902"/>
    <w:rsid w:val="0010015F"/>
    <w:rsid w:val="001010C1"/>
    <w:rsid w:val="00106C75"/>
    <w:rsid w:val="00111249"/>
    <w:rsid w:val="001128D3"/>
    <w:rsid w:val="00112E7E"/>
    <w:rsid w:val="00113873"/>
    <w:rsid w:val="00113A24"/>
    <w:rsid w:val="00115206"/>
    <w:rsid w:val="00116530"/>
    <w:rsid w:val="001166AA"/>
    <w:rsid w:val="0011692D"/>
    <w:rsid w:val="001178D9"/>
    <w:rsid w:val="00117CCC"/>
    <w:rsid w:val="00117FA6"/>
    <w:rsid w:val="0012135E"/>
    <w:rsid w:val="00123F4B"/>
    <w:rsid w:val="00135302"/>
    <w:rsid w:val="00135782"/>
    <w:rsid w:val="00140A31"/>
    <w:rsid w:val="00142291"/>
    <w:rsid w:val="00145CE1"/>
    <w:rsid w:val="00150BA6"/>
    <w:rsid w:val="001517EA"/>
    <w:rsid w:val="00163400"/>
    <w:rsid w:val="00165480"/>
    <w:rsid w:val="0016553F"/>
    <w:rsid w:val="0016769C"/>
    <w:rsid w:val="00172CCE"/>
    <w:rsid w:val="00176F76"/>
    <w:rsid w:val="0018091D"/>
    <w:rsid w:val="00184638"/>
    <w:rsid w:val="00185D66"/>
    <w:rsid w:val="00186A4C"/>
    <w:rsid w:val="001933DD"/>
    <w:rsid w:val="00197600"/>
    <w:rsid w:val="001A21F7"/>
    <w:rsid w:val="001A5746"/>
    <w:rsid w:val="001B037A"/>
    <w:rsid w:val="001B2AA1"/>
    <w:rsid w:val="001B2B1E"/>
    <w:rsid w:val="001B6A60"/>
    <w:rsid w:val="001C4976"/>
    <w:rsid w:val="001C6915"/>
    <w:rsid w:val="001D4E12"/>
    <w:rsid w:val="001D73EC"/>
    <w:rsid w:val="001D7AA7"/>
    <w:rsid w:val="001D7F90"/>
    <w:rsid w:val="001E22DC"/>
    <w:rsid w:val="001E2AFA"/>
    <w:rsid w:val="001E38B2"/>
    <w:rsid w:val="001E6288"/>
    <w:rsid w:val="001F4EAF"/>
    <w:rsid w:val="0020624E"/>
    <w:rsid w:val="00206D65"/>
    <w:rsid w:val="00207E5F"/>
    <w:rsid w:val="002112C9"/>
    <w:rsid w:val="00214137"/>
    <w:rsid w:val="002237C0"/>
    <w:rsid w:val="00224845"/>
    <w:rsid w:val="002250AE"/>
    <w:rsid w:val="00225B51"/>
    <w:rsid w:val="00232B7F"/>
    <w:rsid w:val="0023344B"/>
    <w:rsid w:val="00242FD4"/>
    <w:rsid w:val="00245EA1"/>
    <w:rsid w:val="00246F50"/>
    <w:rsid w:val="0025387A"/>
    <w:rsid w:val="00253B10"/>
    <w:rsid w:val="00253B93"/>
    <w:rsid w:val="00263B3D"/>
    <w:rsid w:val="00271570"/>
    <w:rsid w:val="00271764"/>
    <w:rsid w:val="00273592"/>
    <w:rsid w:val="00275F02"/>
    <w:rsid w:val="002829FC"/>
    <w:rsid w:val="00286E3D"/>
    <w:rsid w:val="00292D1C"/>
    <w:rsid w:val="002A0F5E"/>
    <w:rsid w:val="002A4B3D"/>
    <w:rsid w:val="002A61AA"/>
    <w:rsid w:val="002B190A"/>
    <w:rsid w:val="002B617B"/>
    <w:rsid w:val="002B6FAC"/>
    <w:rsid w:val="002B7E0F"/>
    <w:rsid w:val="002C6AC9"/>
    <w:rsid w:val="002D33DE"/>
    <w:rsid w:val="002D58D5"/>
    <w:rsid w:val="002D670B"/>
    <w:rsid w:val="002D6B84"/>
    <w:rsid w:val="002E6119"/>
    <w:rsid w:val="002F7303"/>
    <w:rsid w:val="00302D87"/>
    <w:rsid w:val="00306437"/>
    <w:rsid w:val="003066F7"/>
    <w:rsid w:val="003167B7"/>
    <w:rsid w:val="00316EDF"/>
    <w:rsid w:val="00316F0A"/>
    <w:rsid w:val="003201FC"/>
    <w:rsid w:val="00322735"/>
    <w:rsid w:val="00325EBA"/>
    <w:rsid w:val="0032686C"/>
    <w:rsid w:val="003323C3"/>
    <w:rsid w:val="00340566"/>
    <w:rsid w:val="00350F4D"/>
    <w:rsid w:val="0035512A"/>
    <w:rsid w:val="00356507"/>
    <w:rsid w:val="00356FFF"/>
    <w:rsid w:val="00364C85"/>
    <w:rsid w:val="00365244"/>
    <w:rsid w:val="00365976"/>
    <w:rsid w:val="00366FF1"/>
    <w:rsid w:val="00371735"/>
    <w:rsid w:val="00372A7A"/>
    <w:rsid w:val="00377769"/>
    <w:rsid w:val="00380CD6"/>
    <w:rsid w:val="00383E19"/>
    <w:rsid w:val="00385FFE"/>
    <w:rsid w:val="00394E43"/>
    <w:rsid w:val="003A0CAC"/>
    <w:rsid w:val="003A1BFD"/>
    <w:rsid w:val="003A61AE"/>
    <w:rsid w:val="003B15E4"/>
    <w:rsid w:val="003B18C5"/>
    <w:rsid w:val="003B1F7D"/>
    <w:rsid w:val="003B3CAE"/>
    <w:rsid w:val="003B4CDB"/>
    <w:rsid w:val="003C113A"/>
    <w:rsid w:val="003C20F2"/>
    <w:rsid w:val="003C64E4"/>
    <w:rsid w:val="003C76EF"/>
    <w:rsid w:val="003C7F3C"/>
    <w:rsid w:val="003D053F"/>
    <w:rsid w:val="003D0B32"/>
    <w:rsid w:val="003D3391"/>
    <w:rsid w:val="003F2F89"/>
    <w:rsid w:val="00400912"/>
    <w:rsid w:val="0040494D"/>
    <w:rsid w:val="004115F4"/>
    <w:rsid w:val="004127BE"/>
    <w:rsid w:val="00423A16"/>
    <w:rsid w:val="00423BD7"/>
    <w:rsid w:val="00423D3F"/>
    <w:rsid w:val="00425C53"/>
    <w:rsid w:val="00432885"/>
    <w:rsid w:val="004426C4"/>
    <w:rsid w:val="00443806"/>
    <w:rsid w:val="004448E2"/>
    <w:rsid w:val="00445A74"/>
    <w:rsid w:val="00450166"/>
    <w:rsid w:val="00450E51"/>
    <w:rsid w:val="004570C2"/>
    <w:rsid w:val="00457758"/>
    <w:rsid w:val="004606F8"/>
    <w:rsid w:val="004641DE"/>
    <w:rsid w:val="00467955"/>
    <w:rsid w:val="00473076"/>
    <w:rsid w:val="00477FBE"/>
    <w:rsid w:val="004827BA"/>
    <w:rsid w:val="0048379C"/>
    <w:rsid w:val="00484F6A"/>
    <w:rsid w:val="00485C4A"/>
    <w:rsid w:val="00491918"/>
    <w:rsid w:val="0049251B"/>
    <w:rsid w:val="004A223F"/>
    <w:rsid w:val="004B448E"/>
    <w:rsid w:val="004B531E"/>
    <w:rsid w:val="004C0763"/>
    <w:rsid w:val="004C5B39"/>
    <w:rsid w:val="004D2CBF"/>
    <w:rsid w:val="004D4B89"/>
    <w:rsid w:val="004D5B9D"/>
    <w:rsid w:val="004D7960"/>
    <w:rsid w:val="004E034D"/>
    <w:rsid w:val="004E2017"/>
    <w:rsid w:val="004E2805"/>
    <w:rsid w:val="004E648C"/>
    <w:rsid w:val="004F4AAC"/>
    <w:rsid w:val="004F6CA5"/>
    <w:rsid w:val="00501D83"/>
    <w:rsid w:val="005059A6"/>
    <w:rsid w:val="0051005C"/>
    <w:rsid w:val="00510FAE"/>
    <w:rsid w:val="00511F22"/>
    <w:rsid w:val="00512CAF"/>
    <w:rsid w:val="00513951"/>
    <w:rsid w:val="00514184"/>
    <w:rsid w:val="00521333"/>
    <w:rsid w:val="0052318A"/>
    <w:rsid w:val="00531287"/>
    <w:rsid w:val="00534F70"/>
    <w:rsid w:val="00535B6D"/>
    <w:rsid w:val="005472B1"/>
    <w:rsid w:val="00552AC1"/>
    <w:rsid w:val="005627FA"/>
    <w:rsid w:val="00573EC8"/>
    <w:rsid w:val="00583CF4"/>
    <w:rsid w:val="00591E23"/>
    <w:rsid w:val="005935B5"/>
    <w:rsid w:val="00593EFE"/>
    <w:rsid w:val="0059507B"/>
    <w:rsid w:val="0059670C"/>
    <w:rsid w:val="005A0E6C"/>
    <w:rsid w:val="005A3047"/>
    <w:rsid w:val="005A6D81"/>
    <w:rsid w:val="005B5B48"/>
    <w:rsid w:val="005C0114"/>
    <w:rsid w:val="005C0730"/>
    <w:rsid w:val="005C713C"/>
    <w:rsid w:val="005D022E"/>
    <w:rsid w:val="005E1E98"/>
    <w:rsid w:val="005E671F"/>
    <w:rsid w:val="005E6EF3"/>
    <w:rsid w:val="005E723C"/>
    <w:rsid w:val="005F457D"/>
    <w:rsid w:val="00604E12"/>
    <w:rsid w:val="00604F54"/>
    <w:rsid w:val="00605320"/>
    <w:rsid w:val="006060A1"/>
    <w:rsid w:val="00614211"/>
    <w:rsid w:val="00621650"/>
    <w:rsid w:val="00622687"/>
    <w:rsid w:val="00627954"/>
    <w:rsid w:val="00634926"/>
    <w:rsid w:val="00637EC0"/>
    <w:rsid w:val="00641786"/>
    <w:rsid w:val="00642909"/>
    <w:rsid w:val="006462D4"/>
    <w:rsid w:val="00646734"/>
    <w:rsid w:val="0064769F"/>
    <w:rsid w:val="00647868"/>
    <w:rsid w:val="00647BDA"/>
    <w:rsid w:val="00652687"/>
    <w:rsid w:val="006554AB"/>
    <w:rsid w:val="006565C4"/>
    <w:rsid w:val="006635A9"/>
    <w:rsid w:val="0066490D"/>
    <w:rsid w:val="0067570B"/>
    <w:rsid w:val="00675ACD"/>
    <w:rsid w:val="006857DB"/>
    <w:rsid w:val="00690313"/>
    <w:rsid w:val="0069144B"/>
    <w:rsid w:val="006933EE"/>
    <w:rsid w:val="00693A0A"/>
    <w:rsid w:val="00696965"/>
    <w:rsid w:val="006A736A"/>
    <w:rsid w:val="006B0AA1"/>
    <w:rsid w:val="006B6C13"/>
    <w:rsid w:val="006C3C6E"/>
    <w:rsid w:val="006D1778"/>
    <w:rsid w:val="006D4ADD"/>
    <w:rsid w:val="006E04FA"/>
    <w:rsid w:val="006E2F26"/>
    <w:rsid w:val="006E5CC7"/>
    <w:rsid w:val="007015D9"/>
    <w:rsid w:val="00701E99"/>
    <w:rsid w:val="00702DE7"/>
    <w:rsid w:val="0070728B"/>
    <w:rsid w:val="0071222D"/>
    <w:rsid w:val="007144CB"/>
    <w:rsid w:val="0071517D"/>
    <w:rsid w:val="00716E08"/>
    <w:rsid w:val="0072230D"/>
    <w:rsid w:val="007250C4"/>
    <w:rsid w:val="00725D43"/>
    <w:rsid w:val="00726BC1"/>
    <w:rsid w:val="00733418"/>
    <w:rsid w:val="007341F9"/>
    <w:rsid w:val="0073465D"/>
    <w:rsid w:val="00736CDE"/>
    <w:rsid w:val="0073792B"/>
    <w:rsid w:val="007405D8"/>
    <w:rsid w:val="007433A5"/>
    <w:rsid w:val="00751200"/>
    <w:rsid w:val="00754050"/>
    <w:rsid w:val="00755FF1"/>
    <w:rsid w:val="00757423"/>
    <w:rsid w:val="007634DA"/>
    <w:rsid w:val="0076407C"/>
    <w:rsid w:val="00765C38"/>
    <w:rsid w:val="0077512E"/>
    <w:rsid w:val="00775253"/>
    <w:rsid w:val="0077560D"/>
    <w:rsid w:val="007769E1"/>
    <w:rsid w:val="0079115F"/>
    <w:rsid w:val="00792D54"/>
    <w:rsid w:val="00793BDD"/>
    <w:rsid w:val="00795B99"/>
    <w:rsid w:val="00796B07"/>
    <w:rsid w:val="007A36CC"/>
    <w:rsid w:val="007B4556"/>
    <w:rsid w:val="007B7A70"/>
    <w:rsid w:val="007C4247"/>
    <w:rsid w:val="007C4955"/>
    <w:rsid w:val="007D3616"/>
    <w:rsid w:val="007D7435"/>
    <w:rsid w:val="007E2C9E"/>
    <w:rsid w:val="007E7E57"/>
    <w:rsid w:val="007F539E"/>
    <w:rsid w:val="00803397"/>
    <w:rsid w:val="0080352E"/>
    <w:rsid w:val="00803FF4"/>
    <w:rsid w:val="00811B23"/>
    <w:rsid w:val="008213A2"/>
    <w:rsid w:val="00824FB1"/>
    <w:rsid w:val="00830067"/>
    <w:rsid w:val="0083280D"/>
    <w:rsid w:val="00834CCE"/>
    <w:rsid w:val="0083780F"/>
    <w:rsid w:val="00837840"/>
    <w:rsid w:val="00840012"/>
    <w:rsid w:val="00840296"/>
    <w:rsid w:val="00841DC8"/>
    <w:rsid w:val="008433A6"/>
    <w:rsid w:val="00843962"/>
    <w:rsid w:val="008445B6"/>
    <w:rsid w:val="008535B6"/>
    <w:rsid w:val="00854458"/>
    <w:rsid w:val="008549CC"/>
    <w:rsid w:val="00855691"/>
    <w:rsid w:val="0085723C"/>
    <w:rsid w:val="00861DD9"/>
    <w:rsid w:val="008656C5"/>
    <w:rsid w:val="00867D9C"/>
    <w:rsid w:val="00872DE3"/>
    <w:rsid w:val="008733CF"/>
    <w:rsid w:val="00874EF5"/>
    <w:rsid w:val="008757FB"/>
    <w:rsid w:val="0087684F"/>
    <w:rsid w:val="00880B46"/>
    <w:rsid w:val="0088740E"/>
    <w:rsid w:val="008A611A"/>
    <w:rsid w:val="008A717D"/>
    <w:rsid w:val="008B35E3"/>
    <w:rsid w:val="008B41B1"/>
    <w:rsid w:val="008B6476"/>
    <w:rsid w:val="008B686D"/>
    <w:rsid w:val="008C180F"/>
    <w:rsid w:val="008C5422"/>
    <w:rsid w:val="008D4DE1"/>
    <w:rsid w:val="008D6580"/>
    <w:rsid w:val="008E03F5"/>
    <w:rsid w:val="008E2D98"/>
    <w:rsid w:val="008E609B"/>
    <w:rsid w:val="008E6544"/>
    <w:rsid w:val="008E790B"/>
    <w:rsid w:val="008F1A9A"/>
    <w:rsid w:val="008F3F98"/>
    <w:rsid w:val="009017AF"/>
    <w:rsid w:val="0090514D"/>
    <w:rsid w:val="00905C7C"/>
    <w:rsid w:val="00912BB5"/>
    <w:rsid w:val="0091429B"/>
    <w:rsid w:val="00916C99"/>
    <w:rsid w:val="00920283"/>
    <w:rsid w:val="00921500"/>
    <w:rsid w:val="0092412D"/>
    <w:rsid w:val="0093064A"/>
    <w:rsid w:val="00932F54"/>
    <w:rsid w:val="009350E1"/>
    <w:rsid w:val="00943189"/>
    <w:rsid w:val="00944994"/>
    <w:rsid w:val="009601D5"/>
    <w:rsid w:val="009628B1"/>
    <w:rsid w:val="00962D62"/>
    <w:rsid w:val="00963FF7"/>
    <w:rsid w:val="0096483C"/>
    <w:rsid w:val="00973FE5"/>
    <w:rsid w:val="00974552"/>
    <w:rsid w:val="00981445"/>
    <w:rsid w:val="009909BF"/>
    <w:rsid w:val="009920A4"/>
    <w:rsid w:val="009928E0"/>
    <w:rsid w:val="00995D7C"/>
    <w:rsid w:val="009A0EF5"/>
    <w:rsid w:val="009A2FC9"/>
    <w:rsid w:val="009A3C86"/>
    <w:rsid w:val="009B6858"/>
    <w:rsid w:val="009C0946"/>
    <w:rsid w:val="009C2F5A"/>
    <w:rsid w:val="009C3B43"/>
    <w:rsid w:val="009C3F8A"/>
    <w:rsid w:val="009C6E40"/>
    <w:rsid w:val="009C75D3"/>
    <w:rsid w:val="009D2A60"/>
    <w:rsid w:val="009D3046"/>
    <w:rsid w:val="009D3A61"/>
    <w:rsid w:val="009D76F9"/>
    <w:rsid w:val="009E38B2"/>
    <w:rsid w:val="009E3C2A"/>
    <w:rsid w:val="009E57A0"/>
    <w:rsid w:val="009F443A"/>
    <w:rsid w:val="009F7E78"/>
    <w:rsid w:val="00A00DB3"/>
    <w:rsid w:val="00A02C4D"/>
    <w:rsid w:val="00A048F9"/>
    <w:rsid w:val="00A04B75"/>
    <w:rsid w:val="00A116C1"/>
    <w:rsid w:val="00A20891"/>
    <w:rsid w:val="00A23E21"/>
    <w:rsid w:val="00A244EE"/>
    <w:rsid w:val="00A32571"/>
    <w:rsid w:val="00A33B3B"/>
    <w:rsid w:val="00A403D0"/>
    <w:rsid w:val="00A41DBF"/>
    <w:rsid w:val="00A42A38"/>
    <w:rsid w:val="00A50EEA"/>
    <w:rsid w:val="00A5188C"/>
    <w:rsid w:val="00A5637A"/>
    <w:rsid w:val="00A568A4"/>
    <w:rsid w:val="00A65575"/>
    <w:rsid w:val="00A67064"/>
    <w:rsid w:val="00A70198"/>
    <w:rsid w:val="00A70E26"/>
    <w:rsid w:val="00A7183A"/>
    <w:rsid w:val="00A72793"/>
    <w:rsid w:val="00A73759"/>
    <w:rsid w:val="00A744E4"/>
    <w:rsid w:val="00A776AB"/>
    <w:rsid w:val="00A816F6"/>
    <w:rsid w:val="00A81C41"/>
    <w:rsid w:val="00A91BB5"/>
    <w:rsid w:val="00A92679"/>
    <w:rsid w:val="00A93D09"/>
    <w:rsid w:val="00A94E72"/>
    <w:rsid w:val="00A94ECC"/>
    <w:rsid w:val="00A9681B"/>
    <w:rsid w:val="00AA0439"/>
    <w:rsid w:val="00AA2EEE"/>
    <w:rsid w:val="00AA3FCC"/>
    <w:rsid w:val="00AB344B"/>
    <w:rsid w:val="00AB7956"/>
    <w:rsid w:val="00AB7B13"/>
    <w:rsid w:val="00AB7BAF"/>
    <w:rsid w:val="00AC1C22"/>
    <w:rsid w:val="00AC3313"/>
    <w:rsid w:val="00AD1F48"/>
    <w:rsid w:val="00AD32CC"/>
    <w:rsid w:val="00AE6444"/>
    <w:rsid w:val="00AE68B7"/>
    <w:rsid w:val="00AE730F"/>
    <w:rsid w:val="00AF017F"/>
    <w:rsid w:val="00AF1CD5"/>
    <w:rsid w:val="00B020DE"/>
    <w:rsid w:val="00B050FB"/>
    <w:rsid w:val="00B06776"/>
    <w:rsid w:val="00B2289B"/>
    <w:rsid w:val="00B26684"/>
    <w:rsid w:val="00B32D6C"/>
    <w:rsid w:val="00B35A5D"/>
    <w:rsid w:val="00B37DE4"/>
    <w:rsid w:val="00B4430C"/>
    <w:rsid w:val="00B44D4E"/>
    <w:rsid w:val="00B45E2F"/>
    <w:rsid w:val="00B46464"/>
    <w:rsid w:val="00B478BD"/>
    <w:rsid w:val="00B50C8B"/>
    <w:rsid w:val="00B52744"/>
    <w:rsid w:val="00B52B57"/>
    <w:rsid w:val="00B54FDB"/>
    <w:rsid w:val="00B55315"/>
    <w:rsid w:val="00B55ACE"/>
    <w:rsid w:val="00B6582E"/>
    <w:rsid w:val="00B66556"/>
    <w:rsid w:val="00B732A1"/>
    <w:rsid w:val="00B746E7"/>
    <w:rsid w:val="00B779B5"/>
    <w:rsid w:val="00B80688"/>
    <w:rsid w:val="00B81490"/>
    <w:rsid w:val="00B903B1"/>
    <w:rsid w:val="00B91BB3"/>
    <w:rsid w:val="00B9247D"/>
    <w:rsid w:val="00B93608"/>
    <w:rsid w:val="00B937BA"/>
    <w:rsid w:val="00B9538D"/>
    <w:rsid w:val="00BA0995"/>
    <w:rsid w:val="00BA11B4"/>
    <w:rsid w:val="00BA2FDF"/>
    <w:rsid w:val="00BB0A3C"/>
    <w:rsid w:val="00BB11AD"/>
    <w:rsid w:val="00BB3AF4"/>
    <w:rsid w:val="00BB3B5D"/>
    <w:rsid w:val="00BB4590"/>
    <w:rsid w:val="00BB6FBD"/>
    <w:rsid w:val="00BB7910"/>
    <w:rsid w:val="00BC4132"/>
    <w:rsid w:val="00BC5B39"/>
    <w:rsid w:val="00BC7EAF"/>
    <w:rsid w:val="00BD7B70"/>
    <w:rsid w:val="00BE3AAD"/>
    <w:rsid w:val="00BE5351"/>
    <w:rsid w:val="00BF02B2"/>
    <w:rsid w:val="00BF0731"/>
    <w:rsid w:val="00BF35B3"/>
    <w:rsid w:val="00BF74DA"/>
    <w:rsid w:val="00C03B8E"/>
    <w:rsid w:val="00C13852"/>
    <w:rsid w:val="00C13D99"/>
    <w:rsid w:val="00C14769"/>
    <w:rsid w:val="00C21230"/>
    <w:rsid w:val="00C21B01"/>
    <w:rsid w:val="00C22EF3"/>
    <w:rsid w:val="00C23419"/>
    <w:rsid w:val="00C25DF9"/>
    <w:rsid w:val="00C27677"/>
    <w:rsid w:val="00C3517A"/>
    <w:rsid w:val="00C3654B"/>
    <w:rsid w:val="00C36D52"/>
    <w:rsid w:val="00C41576"/>
    <w:rsid w:val="00C441F9"/>
    <w:rsid w:val="00C4760D"/>
    <w:rsid w:val="00C51CF4"/>
    <w:rsid w:val="00C55B41"/>
    <w:rsid w:val="00C614DA"/>
    <w:rsid w:val="00C65ED0"/>
    <w:rsid w:val="00C66215"/>
    <w:rsid w:val="00C76E80"/>
    <w:rsid w:val="00C80F20"/>
    <w:rsid w:val="00C82FD0"/>
    <w:rsid w:val="00C85E48"/>
    <w:rsid w:val="00C90946"/>
    <w:rsid w:val="00C91679"/>
    <w:rsid w:val="00C9229D"/>
    <w:rsid w:val="00C926B8"/>
    <w:rsid w:val="00C93B03"/>
    <w:rsid w:val="00CA18F2"/>
    <w:rsid w:val="00CA32E3"/>
    <w:rsid w:val="00CA47BE"/>
    <w:rsid w:val="00CA6E89"/>
    <w:rsid w:val="00CA6EE4"/>
    <w:rsid w:val="00CB186F"/>
    <w:rsid w:val="00CB40B3"/>
    <w:rsid w:val="00CB646B"/>
    <w:rsid w:val="00CC100A"/>
    <w:rsid w:val="00CC100F"/>
    <w:rsid w:val="00CC129C"/>
    <w:rsid w:val="00CC18A7"/>
    <w:rsid w:val="00CC23A7"/>
    <w:rsid w:val="00CC57E2"/>
    <w:rsid w:val="00CC5EF3"/>
    <w:rsid w:val="00CD50C2"/>
    <w:rsid w:val="00CD557B"/>
    <w:rsid w:val="00CE388A"/>
    <w:rsid w:val="00CE4F88"/>
    <w:rsid w:val="00CE5950"/>
    <w:rsid w:val="00CF0963"/>
    <w:rsid w:val="00CF10AD"/>
    <w:rsid w:val="00CF3712"/>
    <w:rsid w:val="00CF51DA"/>
    <w:rsid w:val="00CF651C"/>
    <w:rsid w:val="00CF755E"/>
    <w:rsid w:val="00D003F6"/>
    <w:rsid w:val="00D00592"/>
    <w:rsid w:val="00D03AF8"/>
    <w:rsid w:val="00D0484E"/>
    <w:rsid w:val="00D053CA"/>
    <w:rsid w:val="00D13AA8"/>
    <w:rsid w:val="00D14988"/>
    <w:rsid w:val="00D15E05"/>
    <w:rsid w:val="00D17425"/>
    <w:rsid w:val="00D21BDF"/>
    <w:rsid w:val="00D21FD5"/>
    <w:rsid w:val="00D243BD"/>
    <w:rsid w:val="00D304AA"/>
    <w:rsid w:val="00D40199"/>
    <w:rsid w:val="00D5422B"/>
    <w:rsid w:val="00D56413"/>
    <w:rsid w:val="00D57EC8"/>
    <w:rsid w:val="00D61936"/>
    <w:rsid w:val="00D61B2F"/>
    <w:rsid w:val="00D66729"/>
    <w:rsid w:val="00D71AB0"/>
    <w:rsid w:val="00D731A6"/>
    <w:rsid w:val="00D73856"/>
    <w:rsid w:val="00D74D55"/>
    <w:rsid w:val="00D76829"/>
    <w:rsid w:val="00D8276F"/>
    <w:rsid w:val="00D86928"/>
    <w:rsid w:val="00D907E3"/>
    <w:rsid w:val="00D95484"/>
    <w:rsid w:val="00D960D8"/>
    <w:rsid w:val="00DA5EC2"/>
    <w:rsid w:val="00DA66FC"/>
    <w:rsid w:val="00DB4124"/>
    <w:rsid w:val="00DB479D"/>
    <w:rsid w:val="00DB48EB"/>
    <w:rsid w:val="00DB5EDC"/>
    <w:rsid w:val="00DB66F8"/>
    <w:rsid w:val="00DB7AB5"/>
    <w:rsid w:val="00DC0E9D"/>
    <w:rsid w:val="00DC11CD"/>
    <w:rsid w:val="00DC2613"/>
    <w:rsid w:val="00DC4AC4"/>
    <w:rsid w:val="00DC5A2E"/>
    <w:rsid w:val="00DE1686"/>
    <w:rsid w:val="00DE321B"/>
    <w:rsid w:val="00DE5C21"/>
    <w:rsid w:val="00DF1152"/>
    <w:rsid w:val="00DF7FDD"/>
    <w:rsid w:val="00E00F0B"/>
    <w:rsid w:val="00E03543"/>
    <w:rsid w:val="00E039BD"/>
    <w:rsid w:val="00E06131"/>
    <w:rsid w:val="00E06339"/>
    <w:rsid w:val="00E101CF"/>
    <w:rsid w:val="00E10869"/>
    <w:rsid w:val="00E152F8"/>
    <w:rsid w:val="00E16ED3"/>
    <w:rsid w:val="00E224F6"/>
    <w:rsid w:val="00E24414"/>
    <w:rsid w:val="00E253AE"/>
    <w:rsid w:val="00E25C69"/>
    <w:rsid w:val="00E31805"/>
    <w:rsid w:val="00E356E4"/>
    <w:rsid w:val="00E47014"/>
    <w:rsid w:val="00E50069"/>
    <w:rsid w:val="00E500AF"/>
    <w:rsid w:val="00E61874"/>
    <w:rsid w:val="00E6507F"/>
    <w:rsid w:val="00E66C45"/>
    <w:rsid w:val="00E713B9"/>
    <w:rsid w:val="00E71926"/>
    <w:rsid w:val="00E746DA"/>
    <w:rsid w:val="00E76BD9"/>
    <w:rsid w:val="00E775E0"/>
    <w:rsid w:val="00E81B68"/>
    <w:rsid w:val="00E838EE"/>
    <w:rsid w:val="00E8538E"/>
    <w:rsid w:val="00E864F9"/>
    <w:rsid w:val="00E90312"/>
    <w:rsid w:val="00E92858"/>
    <w:rsid w:val="00E945FD"/>
    <w:rsid w:val="00EA13FC"/>
    <w:rsid w:val="00EA6606"/>
    <w:rsid w:val="00EB0A99"/>
    <w:rsid w:val="00EB126F"/>
    <w:rsid w:val="00EB18F0"/>
    <w:rsid w:val="00EB6F93"/>
    <w:rsid w:val="00EC1A69"/>
    <w:rsid w:val="00EC3794"/>
    <w:rsid w:val="00EC4D5D"/>
    <w:rsid w:val="00EC753D"/>
    <w:rsid w:val="00EC75C4"/>
    <w:rsid w:val="00ED061B"/>
    <w:rsid w:val="00ED08EE"/>
    <w:rsid w:val="00ED2EB2"/>
    <w:rsid w:val="00EE5603"/>
    <w:rsid w:val="00EF3531"/>
    <w:rsid w:val="00F05DF1"/>
    <w:rsid w:val="00F108A2"/>
    <w:rsid w:val="00F10BA6"/>
    <w:rsid w:val="00F22EC4"/>
    <w:rsid w:val="00F27A57"/>
    <w:rsid w:val="00F33F7D"/>
    <w:rsid w:val="00F409F2"/>
    <w:rsid w:val="00F42D57"/>
    <w:rsid w:val="00F43B39"/>
    <w:rsid w:val="00F44BEB"/>
    <w:rsid w:val="00F44E6A"/>
    <w:rsid w:val="00F46646"/>
    <w:rsid w:val="00F5036F"/>
    <w:rsid w:val="00F518ED"/>
    <w:rsid w:val="00F51C05"/>
    <w:rsid w:val="00F52C8C"/>
    <w:rsid w:val="00F53B08"/>
    <w:rsid w:val="00F5471B"/>
    <w:rsid w:val="00F60F96"/>
    <w:rsid w:val="00F6111C"/>
    <w:rsid w:val="00F6379E"/>
    <w:rsid w:val="00F67432"/>
    <w:rsid w:val="00F77DC0"/>
    <w:rsid w:val="00F821D6"/>
    <w:rsid w:val="00F862B2"/>
    <w:rsid w:val="00F90661"/>
    <w:rsid w:val="00F92011"/>
    <w:rsid w:val="00F92583"/>
    <w:rsid w:val="00F92708"/>
    <w:rsid w:val="00F94B73"/>
    <w:rsid w:val="00F96BAA"/>
    <w:rsid w:val="00FA0A28"/>
    <w:rsid w:val="00FA1E91"/>
    <w:rsid w:val="00FA3378"/>
    <w:rsid w:val="00FA4D71"/>
    <w:rsid w:val="00FA4F1E"/>
    <w:rsid w:val="00FA56CB"/>
    <w:rsid w:val="00FA7074"/>
    <w:rsid w:val="00FB1056"/>
    <w:rsid w:val="00FB4615"/>
    <w:rsid w:val="00FB7B67"/>
    <w:rsid w:val="00FC0D6B"/>
    <w:rsid w:val="00FC2574"/>
    <w:rsid w:val="00FC6B78"/>
    <w:rsid w:val="00FC74EE"/>
    <w:rsid w:val="00FD2028"/>
    <w:rsid w:val="00FD2532"/>
    <w:rsid w:val="00FD5A7E"/>
    <w:rsid w:val="00FD6BA8"/>
    <w:rsid w:val="00FE297D"/>
    <w:rsid w:val="00FE3199"/>
    <w:rsid w:val="00FE3B52"/>
    <w:rsid w:val="00FF11D6"/>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767FE"/>
  <w15:docId w15:val="{0AA8A902-644E-456B-951F-25E51A6A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 w:type="paragraph" w:styleId="TOC3">
    <w:name w:val="toc 3"/>
    <w:basedOn w:val="a"/>
    <w:next w:val="a"/>
    <w:autoRedefine/>
    <w:uiPriority w:val="39"/>
    <w:unhideWhenUsed/>
    <w:rsid w:val="007E2C9E"/>
    <w:pPr>
      <w:spacing w:after="100"/>
      <w:ind w:left="440"/>
    </w:pPr>
  </w:style>
  <w:style w:type="paragraph" w:styleId="af">
    <w:name w:val="Revision"/>
    <w:hidden/>
    <w:uiPriority w:val="99"/>
    <w:semiHidden/>
    <w:rsid w:val="00596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5415E-E748-42DC-9F00-205497DD5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21508</TotalTime>
  <Pages>30</Pages>
  <Words>5929</Words>
  <Characters>29645</Characters>
  <Application>Microsoft Office Word</Application>
  <DocSecurity>0</DocSecurity>
  <Lines>247</Lines>
  <Paragraphs>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אביב ספקטור</cp:lastModifiedBy>
  <cp:revision>458</cp:revision>
  <dcterms:created xsi:type="dcterms:W3CDTF">2016-05-04T08:29:00Z</dcterms:created>
  <dcterms:modified xsi:type="dcterms:W3CDTF">2017-10-30T07:31:00Z</dcterms:modified>
</cp:coreProperties>
</file>